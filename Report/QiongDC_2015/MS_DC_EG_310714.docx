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00A" w:rsidRPr="00B4600A" w:rsidRDefault="00B4600A" w:rsidP="00B87B4F">
      <w:pPr>
        <w:spacing w:before="200" w:after="200" w:line="280" w:lineRule="exact"/>
        <w:jc w:val="center"/>
        <w:rPr>
          <w:rFonts w:ascii="Arial" w:hAnsi="Arial" w:cs="Arial"/>
          <w:b/>
          <w:lang w:eastAsia="zh-CN"/>
        </w:rPr>
      </w:pPr>
      <w:r w:rsidRPr="00B4600A">
        <w:rPr>
          <w:rFonts w:ascii="Arial" w:hAnsi="Arial" w:cs="Arial"/>
          <w:b/>
          <w:lang w:eastAsia="zh-CN"/>
        </w:rPr>
        <w:t xml:space="preserve">Epigenetic </w:t>
      </w:r>
      <w:r w:rsidR="006019F8">
        <w:rPr>
          <w:rFonts w:ascii="Arial" w:hAnsi="Arial" w:cs="Arial"/>
          <w:b/>
          <w:lang w:eastAsia="zh-CN"/>
        </w:rPr>
        <w:t xml:space="preserve">Program </w:t>
      </w:r>
      <w:r w:rsidRPr="00B4600A">
        <w:rPr>
          <w:rFonts w:ascii="Arial" w:hAnsi="Arial" w:cs="Arial"/>
          <w:b/>
          <w:lang w:eastAsia="zh-CN"/>
        </w:rPr>
        <w:t xml:space="preserve">and </w:t>
      </w:r>
      <w:r w:rsidR="006019F8">
        <w:rPr>
          <w:rFonts w:ascii="Arial" w:hAnsi="Arial" w:cs="Arial"/>
          <w:b/>
          <w:lang w:eastAsia="zh-CN"/>
        </w:rPr>
        <w:t>T</w:t>
      </w:r>
      <w:r w:rsidR="006019F8" w:rsidRPr="00B4600A">
        <w:rPr>
          <w:rFonts w:ascii="Arial" w:hAnsi="Arial" w:cs="Arial"/>
          <w:b/>
          <w:lang w:eastAsia="zh-CN"/>
        </w:rPr>
        <w:t>ranscription</w:t>
      </w:r>
      <w:r w:rsidR="006019F8">
        <w:rPr>
          <w:rFonts w:ascii="Arial" w:hAnsi="Arial" w:cs="Arial"/>
          <w:b/>
          <w:lang w:eastAsia="zh-CN"/>
        </w:rPr>
        <w:t xml:space="preserve"> Factor</w:t>
      </w:r>
      <w:r w:rsidRPr="00B4600A">
        <w:rPr>
          <w:rFonts w:ascii="Arial" w:hAnsi="Arial" w:cs="Arial"/>
          <w:b/>
          <w:lang w:eastAsia="zh-CN"/>
        </w:rPr>
        <w:t xml:space="preserve"> </w:t>
      </w:r>
      <w:r w:rsidR="006019F8">
        <w:rPr>
          <w:rFonts w:ascii="Arial" w:hAnsi="Arial" w:cs="Arial"/>
          <w:b/>
          <w:lang w:eastAsia="zh-CN"/>
        </w:rPr>
        <w:t>Circuitry</w:t>
      </w:r>
      <w:r w:rsidR="006019F8" w:rsidRPr="00B4600A">
        <w:rPr>
          <w:rFonts w:ascii="Arial" w:hAnsi="Arial" w:cs="Arial"/>
          <w:lang w:eastAsia="zh-CN"/>
        </w:rPr>
        <w:t xml:space="preserve"> </w:t>
      </w:r>
      <w:r w:rsidRPr="00B4600A">
        <w:rPr>
          <w:rFonts w:ascii="Arial" w:hAnsi="Arial" w:cs="Arial"/>
          <w:b/>
          <w:lang w:eastAsia="zh-CN"/>
        </w:rPr>
        <w:t>of</w:t>
      </w:r>
      <w:r w:rsidRPr="00B4600A">
        <w:rPr>
          <w:rFonts w:ascii="Arial" w:hAnsi="Arial" w:cs="Arial"/>
          <w:lang w:eastAsia="zh-CN"/>
        </w:rPr>
        <w:t xml:space="preserve"> </w:t>
      </w:r>
      <w:r w:rsidRPr="00B4600A">
        <w:rPr>
          <w:rFonts w:ascii="Arial" w:hAnsi="Arial" w:cs="Arial"/>
          <w:b/>
          <w:lang w:eastAsia="zh-CN"/>
        </w:rPr>
        <w:t>dendritic cell development</w:t>
      </w:r>
    </w:p>
    <w:p w:rsidR="00D31656" w:rsidRPr="00D31656" w:rsidRDefault="00D31656" w:rsidP="00884133">
      <w:pPr>
        <w:spacing w:before="200" w:after="200" w:line="280" w:lineRule="exact"/>
        <w:jc w:val="both"/>
        <w:rPr>
          <w:rFonts w:ascii="Arial" w:hAnsi="Arial" w:cs="Arial"/>
          <w:sz w:val="22"/>
          <w:szCs w:val="22"/>
          <w:lang w:eastAsia="zh-CN"/>
        </w:rPr>
      </w:pPr>
      <w:bookmarkStart w:id="0" w:name="_GoBack"/>
      <w:r w:rsidRPr="00C8193E">
        <w:rPr>
          <w:rFonts w:ascii="Arial" w:hAnsi="Arial" w:cs="Arial"/>
          <w:sz w:val="22"/>
          <w:szCs w:val="22"/>
          <w:lang w:eastAsia="zh-CN"/>
        </w:rPr>
        <w:t xml:space="preserve">Qiong </w:t>
      </w:r>
      <w:proofErr w:type="gramStart"/>
      <w:r w:rsidRPr="00C8193E">
        <w:rPr>
          <w:rFonts w:ascii="Arial" w:hAnsi="Arial" w:cs="Arial"/>
          <w:sz w:val="22"/>
          <w:szCs w:val="22"/>
          <w:lang w:eastAsia="zh-CN"/>
        </w:rPr>
        <w:t>Lin</w:t>
      </w:r>
      <w:r w:rsidR="0051473B" w:rsidRPr="00C8193E">
        <w:rPr>
          <w:rFonts w:ascii="Arial" w:hAnsi="Arial" w:cs="Arial"/>
          <w:sz w:val="22"/>
          <w:szCs w:val="22"/>
          <w:lang w:eastAsia="zh-CN"/>
        </w:rPr>
        <w:t>,</w:t>
      </w:r>
      <w:proofErr w:type="gramEnd"/>
      <w:r w:rsidR="0051473B" w:rsidRPr="00C8193E">
        <w:rPr>
          <w:rFonts w:ascii="Arial" w:hAnsi="Arial" w:cs="Arial"/>
          <w:sz w:val="22"/>
          <w:szCs w:val="22"/>
          <w:vertAlign w:val="superscript"/>
          <w:lang w:eastAsia="zh-CN"/>
        </w:rPr>
        <w:t>1,2,</w:t>
      </w:r>
      <w:r w:rsidR="00AE4515" w:rsidRPr="00C8193E">
        <w:rPr>
          <w:rFonts w:ascii="Arial" w:hAnsi="Arial" w:cs="Arial"/>
          <w:sz w:val="22"/>
          <w:szCs w:val="22"/>
          <w:lang w:eastAsia="zh-CN"/>
        </w:rPr>
        <w:t>*</w:t>
      </w:r>
      <w:r w:rsidRPr="00C8193E">
        <w:rPr>
          <w:rFonts w:ascii="Arial" w:hAnsi="Arial" w:cs="Arial"/>
          <w:sz w:val="22"/>
          <w:szCs w:val="22"/>
          <w:lang w:eastAsia="zh-CN"/>
        </w:rPr>
        <w:t xml:space="preserve"> Heike Chauvistré</w:t>
      </w:r>
      <w:r w:rsidR="0051473B" w:rsidRPr="00C8193E">
        <w:rPr>
          <w:rFonts w:ascii="Arial" w:hAnsi="Arial" w:cs="Arial"/>
          <w:sz w:val="22"/>
          <w:szCs w:val="22"/>
          <w:lang w:eastAsia="zh-CN"/>
        </w:rPr>
        <w:t>,</w:t>
      </w:r>
      <w:r w:rsidR="0051473B" w:rsidRPr="00C8193E">
        <w:rPr>
          <w:rFonts w:ascii="Arial" w:hAnsi="Arial" w:cs="Arial"/>
          <w:sz w:val="22"/>
          <w:szCs w:val="22"/>
          <w:vertAlign w:val="superscript"/>
          <w:lang w:eastAsia="zh-CN"/>
        </w:rPr>
        <w:t>1,2,</w:t>
      </w:r>
      <w:r w:rsidR="00AE4515" w:rsidRPr="00C8193E">
        <w:rPr>
          <w:rFonts w:ascii="Arial" w:hAnsi="Arial" w:cs="Arial"/>
          <w:sz w:val="22"/>
          <w:szCs w:val="22"/>
          <w:lang w:eastAsia="zh-CN"/>
        </w:rPr>
        <w:t>*</w:t>
      </w:r>
      <w:r w:rsidRPr="00C8193E">
        <w:rPr>
          <w:rFonts w:ascii="Arial" w:hAnsi="Arial" w:cs="Arial"/>
          <w:sz w:val="22"/>
          <w:szCs w:val="22"/>
          <w:lang w:eastAsia="zh-CN"/>
        </w:rPr>
        <w:t xml:space="preserve"> </w:t>
      </w:r>
      <w:r w:rsidR="00AE4515" w:rsidRPr="00C8193E">
        <w:rPr>
          <w:rFonts w:ascii="Arial" w:hAnsi="Arial" w:cs="Arial"/>
          <w:sz w:val="22"/>
          <w:szCs w:val="22"/>
          <w:lang w:eastAsia="zh-CN"/>
        </w:rPr>
        <w:t>Ivan G. Costa</w:t>
      </w:r>
      <w:r w:rsidR="0051473B" w:rsidRPr="00C8193E">
        <w:rPr>
          <w:rFonts w:ascii="Arial" w:hAnsi="Arial" w:cs="Arial"/>
          <w:sz w:val="22"/>
          <w:szCs w:val="22"/>
          <w:lang w:eastAsia="zh-CN"/>
        </w:rPr>
        <w:t>,</w:t>
      </w:r>
      <w:r w:rsidR="0051473B" w:rsidRPr="00C8193E">
        <w:rPr>
          <w:rFonts w:ascii="Arial" w:hAnsi="Arial" w:cs="Arial"/>
          <w:sz w:val="22"/>
          <w:szCs w:val="22"/>
          <w:vertAlign w:val="superscript"/>
          <w:lang w:eastAsia="zh-CN"/>
        </w:rPr>
        <w:t>3,4,</w:t>
      </w:r>
      <w:r w:rsidR="0051473B" w:rsidRPr="00C8193E">
        <w:rPr>
          <w:rFonts w:ascii="Arial" w:hAnsi="Arial" w:cs="Arial"/>
          <w:sz w:val="22"/>
          <w:szCs w:val="22"/>
          <w:lang w:eastAsia="zh-CN"/>
        </w:rPr>
        <w:t>*</w:t>
      </w:r>
      <w:r w:rsidR="00AE4515" w:rsidRPr="00C8193E">
        <w:rPr>
          <w:rFonts w:ascii="Arial" w:hAnsi="Arial" w:cs="Arial"/>
          <w:sz w:val="22"/>
          <w:szCs w:val="22"/>
          <w:lang w:eastAsia="zh-CN"/>
        </w:rPr>
        <w:t xml:space="preserve"> </w:t>
      </w:r>
      <w:r w:rsidR="00306CBB" w:rsidRPr="00C8193E">
        <w:rPr>
          <w:rFonts w:ascii="Arial" w:hAnsi="Arial" w:cs="Arial"/>
          <w:sz w:val="22"/>
          <w:szCs w:val="22"/>
          <w:lang w:eastAsia="zh-CN"/>
        </w:rPr>
        <w:t>Saskia Mitzka</w:t>
      </w:r>
      <w:r w:rsidR="0051473B" w:rsidRPr="00C8193E">
        <w:rPr>
          <w:rFonts w:ascii="Arial" w:hAnsi="Arial" w:cs="Arial"/>
          <w:sz w:val="22"/>
          <w:szCs w:val="22"/>
          <w:lang w:eastAsia="zh-CN"/>
        </w:rPr>
        <w:t>,</w:t>
      </w:r>
      <w:r w:rsidR="0051473B" w:rsidRPr="00C8193E">
        <w:rPr>
          <w:rFonts w:ascii="Arial" w:hAnsi="Arial" w:cs="Arial"/>
          <w:sz w:val="22"/>
          <w:szCs w:val="22"/>
          <w:vertAlign w:val="superscript"/>
          <w:lang w:eastAsia="zh-CN"/>
        </w:rPr>
        <w:t>1,2</w:t>
      </w:r>
      <w:r w:rsidR="00306CBB" w:rsidRPr="00C8193E">
        <w:rPr>
          <w:rFonts w:ascii="Arial" w:hAnsi="Arial" w:cs="Arial"/>
          <w:sz w:val="22"/>
          <w:szCs w:val="22"/>
          <w:lang w:eastAsia="zh-CN"/>
        </w:rPr>
        <w:t xml:space="preserve"> Eduardo Gade Gusmao</w:t>
      </w:r>
      <w:r w:rsidR="0051473B" w:rsidRPr="00C8193E">
        <w:rPr>
          <w:rFonts w:ascii="Arial" w:hAnsi="Arial" w:cs="Arial"/>
          <w:sz w:val="22"/>
          <w:szCs w:val="22"/>
          <w:lang w:eastAsia="zh-CN"/>
        </w:rPr>
        <w:t>,</w:t>
      </w:r>
      <w:r w:rsidR="0051473B" w:rsidRPr="00C8193E">
        <w:rPr>
          <w:rFonts w:ascii="Arial" w:hAnsi="Arial" w:cs="Arial"/>
          <w:sz w:val="22"/>
          <w:szCs w:val="22"/>
          <w:vertAlign w:val="superscript"/>
          <w:lang w:eastAsia="zh-CN"/>
        </w:rPr>
        <w:t>3</w:t>
      </w:r>
      <w:r w:rsidR="00306CBB" w:rsidRPr="00C8193E">
        <w:rPr>
          <w:rFonts w:ascii="Arial" w:hAnsi="Arial" w:cs="Arial"/>
          <w:sz w:val="22"/>
          <w:szCs w:val="22"/>
          <w:lang w:eastAsia="zh-CN"/>
        </w:rPr>
        <w:t xml:space="preserve"> Sonja Haenzelmann,</w:t>
      </w:r>
      <w:r w:rsidR="0051473B" w:rsidRPr="00C8193E">
        <w:rPr>
          <w:rFonts w:ascii="Arial" w:hAnsi="Arial" w:cs="Arial"/>
          <w:sz w:val="22"/>
          <w:szCs w:val="22"/>
          <w:vertAlign w:val="superscript"/>
          <w:lang w:eastAsia="zh-CN"/>
        </w:rPr>
        <w:t>3</w:t>
      </w:r>
      <w:r w:rsidR="00306CBB" w:rsidRPr="00C8193E">
        <w:rPr>
          <w:rFonts w:ascii="Arial" w:hAnsi="Arial" w:cs="Arial"/>
          <w:sz w:val="22"/>
          <w:szCs w:val="22"/>
          <w:lang w:eastAsia="zh-CN"/>
        </w:rPr>
        <w:t xml:space="preserve"> </w:t>
      </w:r>
      <w:r w:rsidR="006019F8" w:rsidRPr="00C8193E">
        <w:rPr>
          <w:rFonts w:ascii="Arial" w:hAnsi="Arial" w:cs="Arial"/>
          <w:sz w:val="22"/>
          <w:szCs w:val="22"/>
          <w:lang w:eastAsia="zh-CN"/>
        </w:rPr>
        <w:t xml:space="preserve">…??. </w:t>
      </w:r>
      <w:bookmarkEnd w:id="0"/>
      <w:r w:rsidRPr="00D31656">
        <w:rPr>
          <w:rFonts w:ascii="Arial" w:hAnsi="Arial" w:cs="Arial"/>
          <w:sz w:val="22"/>
          <w:szCs w:val="22"/>
          <w:lang w:eastAsia="zh-CN"/>
        </w:rPr>
        <w:t>Benoit Hennu</w:t>
      </w:r>
      <w:r w:rsidR="005C59A4">
        <w:rPr>
          <w:rFonts w:ascii="Arial" w:hAnsi="Arial" w:cs="Arial"/>
          <w:sz w:val="22"/>
          <w:szCs w:val="22"/>
          <w:lang w:eastAsia="zh-CN"/>
        </w:rPr>
        <w:t>y</w:t>
      </w:r>
      <w:proofErr w:type="gramStart"/>
      <w:r>
        <w:rPr>
          <w:rFonts w:ascii="Arial" w:hAnsi="Arial" w:cs="Arial"/>
          <w:sz w:val="22"/>
          <w:szCs w:val="22"/>
          <w:lang w:eastAsia="zh-CN"/>
        </w:rPr>
        <w:t>,</w:t>
      </w:r>
      <w:r w:rsidR="0051473B" w:rsidRPr="0051473B">
        <w:rPr>
          <w:rFonts w:ascii="Arial" w:hAnsi="Arial" w:cs="Arial"/>
          <w:sz w:val="22"/>
          <w:szCs w:val="22"/>
          <w:vertAlign w:val="superscript"/>
          <w:lang w:eastAsia="zh-CN"/>
        </w:rPr>
        <w:t>5</w:t>
      </w:r>
      <w:proofErr w:type="gramEnd"/>
      <w:r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D31656">
        <w:rPr>
          <w:rFonts w:ascii="Arial" w:hAnsi="Arial" w:cs="Arial"/>
          <w:sz w:val="22"/>
          <w:szCs w:val="22"/>
          <w:lang w:eastAsia="zh-CN"/>
        </w:rPr>
        <w:t>Bert Smeets</w:t>
      </w:r>
      <w:r w:rsidR="005C59A4">
        <w:rPr>
          <w:rFonts w:ascii="Arial" w:hAnsi="Arial" w:cs="Arial"/>
          <w:sz w:val="22"/>
          <w:szCs w:val="22"/>
          <w:lang w:eastAsia="zh-CN"/>
        </w:rPr>
        <w:t>,</w:t>
      </w:r>
      <w:r w:rsidR="00804D0A" w:rsidRPr="00804D0A">
        <w:rPr>
          <w:rFonts w:ascii="Arial" w:hAnsi="Arial" w:cs="Arial"/>
          <w:sz w:val="22"/>
          <w:szCs w:val="22"/>
          <w:vertAlign w:val="superscript"/>
          <w:lang w:eastAsia="zh-CN"/>
        </w:rPr>
        <w:t>6</w:t>
      </w:r>
      <w:r w:rsidR="005C59A4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D31656">
        <w:rPr>
          <w:rFonts w:ascii="Arial" w:hAnsi="Arial" w:cs="Arial"/>
          <w:sz w:val="22"/>
          <w:szCs w:val="22"/>
          <w:lang w:eastAsia="zh-CN"/>
        </w:rPr>
        <w:t>Kurt Hoffmann</w:t>
      </w:r>
      <w:r>
        <w:rPr>
          <w:rFonts w:ascii="Arial" w:hAnsi="Arial" w:cs="Arial"/>
          <w:sz w:val="22"/>
          <w:szCs w:val="22"/>
          <w:lang w:eastAsia="zh-CN"/>
        </w:rPr>
        <w:t>,</w:t>
      </w:r>
      <w:r w:rsidR="00804D0A" w:rsidRPr="00804D0A">
        <w:rPr>
          <w:rFonts w:ascii="Arial" w:hAnsi="Arial" w:cs="Arial"/>
          <w:sz w:val="22"/>
          <w:szCs w:val="22"/>
          <w:vertAlign w:val="superscript"/>
          <w:lang w:eastAsia="zh-CN"/>
        </w:rPr>
        <w:t>7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r w:rsidR="005C59A4" w:rsidRPr="00D31656">
        <w:rPr>
          <w:rFonts w:ascii="Arial" w:hAnsi="Arial" w:cs="Arial"/>
          <w:sz w:val="22"/>
          <w:szCs w:val="22"/>
          <w:lang w:eastAsia="zh-CN"/>
        </w:rPr>
        <w:t>Vladimir Benes</w:t>
      </w:r>
      <w:r w:rsidR="005C59A4">
        <w:rPr>
          <w:rFonts w:ascii="Arial" w:hAnsi="Arial" w:cs="Arial"/>
          <w:sz w:val="22"/>
          <w:szCs w:val="22"/>
          <w:lang w:eastAsia="zh-CN"/>
        </w:rPr>
        <w:t>,</w:t>
      </w:r>
      <w:r w:rsidR="00804D0A" w:rsidRPr="00804D0A">
        <w:rPr>
          <w:rFonts w:ascii="Arial" w:hAnsi="Arial" w:cs="Arial"/>
          <w:sz w:val="22"/>
          <w:szCs w:val="22"/>
          <w:vertAlign w:val="superscript"/>
          <w:lang w:eastAsia="zh-CN"/>
        </w:rPr>
        <w:t>8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r w:rsidR="00306CBB" w:rsidRPr="00D31656">
        <w:rPr>
          <w:rFonts w:ascii="Arial" w:hAnsi="Arial" w:cs="Arial"/>
          <w:sz w:val="22"/>
          <w:szCs w:val="22"/>
          <w:lang w:eastAsia="zh-CN"/>
        </w:rPr>
        <w:t>Kristin Seré</w:t>
      </w:r>
      <w:r>
        <w:rPr>
          <w:rFonts w:ascii="Arial" w:hAnsi="Arial" w:cs="Arial"/>
          <w:sz w:val="22"/>
          <w:szCs w:val="22"/>
          <w:lang w:eastAsia="zh-CN"/>
        </w:rPr>
        <w:t>,</w:t>
      </w:r>
      <w:r w:rsidR="00804D0A" w:rsidRPr="00804D0A">
        <w:rPr>
          <w:rFonts w:ascii="Arial" w:hAnsi="Arial" w:cs="Arial"/>
          <w:sz w:val="22"/>
          <w:szCs w:val="22"/>
          <w:vertAlign w:val="superscript"/>
          <w:lang w:eastAsia="zh-CN"/>
        </w:rPr>
        <w:t>1,2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r w:rsidR="00804D0A">
        <w:rPr>
          <w:rFonts w:ascii="Arial" w:hAnsi="Arial" w:cs="Arial"/>
          <w:sz w:val="22"/>
          <w:szCs w:val="22"/>
          <w:lang w:eastAsia="zh-CN"/>
        </w:rPr>
        <w:t xml:space="preserve">and </w:t>
      </w:r>
      <w:r w:rsidRPr="00D31656">
        <w:rPr>
          <w:rFonts w:ascii="Arial" w:hAnsi="Arial" w:cs="Arial"/>
          <w:sz w:val="22"/>
          <w:szCs w:val="22"/>
          <w:lang w:eastAsia="zh-CN"/>
        </w:rPr>
        <w:t>Martin Zenke</w:t>
      </w:r>
      <w:r w:rsidR="00804D0A" w:rsidRPr="00804D0A">
        <w:rPr>
          <w:rFonts w:ascii="Arial" w:hAnsi="Arial" w:cs="Arial"/>
          <w:sz w:val="22"/>
          <w:szCs w:val="22"/>
          <w:vertAlign w:val="superscript"/>
          <w:lang w:eastAsia="zh-CN"/>
        </w:rPr>
        <w:t>1,2,</w:t>
      </w:r>
      <w:r w:rsidR="00280635" w:rsidRPr="00804D0A">
        <w:rPr>
          <w:rFonts w:ascii="Arial" w:hAnsi="Arial" w:cs="Arial"/>
          <w:sz w:val="22"/>
          <w:szCs w:val="22"/>
          <w:vertAlign w:val="superscript"/>
          <w:lang w:eastAsia="zh-CN"/>
        </w:rPr>
        <w:t>†</w:t>
      </w:r>
    </w:p>
    <w:p w:rsidR="00336601" w:rsidRDefault="00336601" w:rsidP="00884133">
      <w:pPr>
        <w:spacing w:before="200" w:after="200" w:line="280" w:lineRule="exact"/>
        <w:jc w:val="both"/>
        <w:rPr>
          <w:rFonts w:ascii="Arial" w:hAnsi="Arial" w:cs="Arial"/>
          <w:sz w:val="22"/>
          <w:szCs w:val="22"/>
          <w:lang w:eastAsia="zh-CN"/>
        </w:rPr>
      </w:pPr>
    </w:p>
    <w:p w:rsidR="0063735F" w:rsidRDefault="0099229F" w:rsidP="00940E74">
      <w:pPr>
        <w:spacing w:before="200" w:after="200" w:line="280" w:lineRule="exact"/>
        <w:rPr>
          <w:rFonts w:ascii="Arial" w:hAnsi="Arial" w:cs="Arial"/>
          <w:sz w:val="22"/>
          <w:szCs w:val="22"/>
          <w:lang w:eastAsia="zh-CN"/>
        </w:rPr>
      </w:pPr>
      <w:r w:rsidRPr="0051473B">
        <w:rPr>
          <w:rFonts w:ascii="Arial" w:hAnsi="Arial" w:cs="Arial"/>
          <w:sz w:val="22"/>
          <w:szCs w:val="22"/>
          <w:vertAlign w:val="superscript"/>
          <w:lang w:eastAsia="zh-CN"/>
        </w:rPr>
        <w:t>1</w:t>
      </w:r>
      <w:r>
        <w:rPr>
          <w:rFonts w:ascii="Arial" w:hAnsi="Arial" w:cs="Arial"/>
          <w:sz w:val="22"/>
          <w:szCs w:val="22"/>
          <w:vertAlign w:val="superscript"/>
          <w:lang w:eastAsia="zh-CN"/>
        </w:rPr>
        <w:t xml:space="preserve"> </w:t>
      </w:r>
      <w:r w:rsidR="0063735F" w:rsidRPr="0063735F">
        <w:rPr>
          <w:rFonts w:ascii="Arial" w:hAnsi="Arial" w:cs="Arial"/>
          <w:sz w:val="22"/>
          <w:szCs w:val="22"/>
          <w:lang w:eastAsia="zh-CN"/>
        </w:rPr>
        <w:t xml:space="preserve">Institute for Biomedical Engineering, Department of Cell Biology, </w:t>
      </w:r>
      <w:r w:rsidR="000E21F7" w:rsidRPr="0063735F">
        <w:rPr>
          <w:rFonts w:ascii="Arial" w:hAnsi="Arial" w:cs="Arial"/>
          <w:sz w:val="22"/>
          <w:szCs w:val="22"/>
          <w:lang w:eastAsia="zh-CN"/>
        </w:rPr>
        <w:t xml:space="preserve">RWTH Aachen University Medical School, </w:t>
      </w:r>
      <w:r w:rsidR="00E57EE7">
        <w:rPr>
          <w:rFonts w:ascii="Arial" w:hAnsi="Arial" w:cs="Arial"/>
          <w:sz w:val="22"/>
          <w:szCs w:val="22"/>
          <w:lang w:eastAsia="zh-CN"/>
        </w:rPr>
        <w:t xml:space="preserve">52074 </w:t>
      </w:r>
      <w:r w:rsidR="0063735F" w:rsidRPr="0063735F">
        <w:rPr>
          <w:rFonts w:ascii="Arial" w:hAnsi="Arial" w:cs="Arial"/>
          <w:sz w:val="22"/>
          <w:szCs w:val="22"/>
          <w:lang w:eastAsia="zh-CN"/>
        </w:rPr>
        <w:t>Aachen, Germany</w:t>
      </w:r>
    </w:p>
    <w:p w:rsidR="0063735F" w:rsidRDefault="0099229F" w:rsidP="00940E74">
      <w:pPr>
        <w:spacing w:before="200" w:after="200" w:line="280" w:lineRule="exact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vertAlign w:val="superscript"/>
          <w:lang w:eastAsia="zh-CN"/>
        </w:rPr>
        <w:t xml:space="preserve">2 </w:t>
      </w:r>
      <w:r w:rsidR="0063735F" w:rsidRPr="0063735F">
        <w:rPr>
          <w:rFonts w:ascii="Arial" w:hAnsi="Arial" w:cs="Arial"/>
          <w:sz w:val="22"/>
          <w:szCs w:val="22"/>
          <w:lang w:eastAsia="zh-CN"/>
        </w:rPr>
        <w:t>Helmholtz Institute for Biomedical Eng</w:t>
      </w:r>
      <w:r w:rsidR="000E21F7">
        <w:rPr>
          <w:rFonts w:ascii="Arial" w:hAnsi="Arial" w:cs="Arial"/>
          <w:sz w:val="22"/>
          <w:szCs w:val="22"/>
          <w:lang w:eastAsia="zh-CN"/>
        </w:rPr>
        <w:t xml:space="preserve">ineering, </w:t>
      </w:r>
      <w:r w:rsidR="000E21F7" w:rsidRPr="0063735F">
        <w:rPr>
          <w:rFonts w:ascii="Arial" w:hAnsi="Arial" w:cs="Arial"/>
          <w:sz w:val="22"/>
          <w:szCs w:val="22"/>
          <w:lang w:eastAsia="zh-CN"/>
        </w:rPr>
        <w:t>RWTH Aachen University</w:t>
      </w:r>
      <w:r w:rsidR="0063735F">
        <w:rPr>
          <w:rFonts w:ascii="Arial" w:hAnsi="Arial" w:cs="Arial"/>
          <w:sz w:val="22"/>
          <w:szCs w:val="22"/>
          <w:lang w:eastAsia="zh-CN"/>
        </w:rPr>
        <w:t xml:space="preserve">, </w:t>
      </w:r>
      <w:r w:rsidR="00E57EE7">
        <w:rPr>
          <w:rFonts w:ascii="Arial" w:hAnsi="Arial" w:cs="Arial"/>
          <w:sz w:val="22"/>
          <w:szCs w:val="22"/>
          <w:lang w:eastAsia="zh-CN"/>
        </w:rPr>
        <w:t xml:space="preserve">52074 </w:t>
      </w:r>
      <w:r w:rsidR="0063735F">
        <w:rPr>
          <w:rFonts w:ascii="Arial" w:hAnsi="Arial" w:cs="Arial"/>
          <w:sz w:val="22"/>
          <w:szCs w:val="22"/>
          <w:lang w:eastAsia="zh-CN"/>
        </w:rPr>
        <w:t>Aachen, Germany</w:t>
      </w:r>
    </w:p>
    <w:p w:rsidR="00E57EE7" w:rsidRDefault="0099229F" w:rsidP="00940E74">
      <w:pPr>
        <w:spacing w:before="200" w:after="200" w:line="280" w:lineRule="exact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vertAlign w:val="superscript"/>
          <w:lang w:eastAsia="zh-CN"/>
        </w:rPr>
        <w:t>3</w:t>
      </w:r>
      <w:r>
        <w:rPr>
          <w:rFonts w:ascii="Arial" w:hAnsi="Arial" w:cs="Arial"/>
          <w:sz w:val="22"/>
          <w:szCs w:val="22"/>
          <w:lang w:eastAsia="zh-CN"/>
        </w:rPr>
        <w:t xml:space="preserve"> I</w:t>
      </w:r>
      <w:r w:rsidR="00E57EE7" w:rsidRPr="0063735F">
        <w:rPr>
          <w:rFonts w:ascii="Arial" w:hAnsi="Arial" w:cs="Arial"/>
          <w:sz w:val="22"/>
          <w:szCs w:val="22"/>
          <w:lang w:eastAsia="zh-CN"/>
        </w:rPr>
        <w:t>ZKF Computational Biology Research Group</w:t>
      </w:r>
      <w:r w:rsidR="00E57EE7">
        <w:rPr>
          <w:rFonts w:ascii="Arial" w:hAnsi="Arial" w:cs="Arial"/>
          <w:sz w:val="22"/>
          <w:szCs w:val="22"/>
          <w:lang w:eastAsia="zh-CN"/>
        </w:rPr>
        <w:t xml:space="preserve">, </w:t>
      </w:r>
      <w:r w:rsidR="00E57EE7" w:rsidRPr="0063735F">
        <w:rPr>
          <w:rFonts w:ascii="Arial" w:hAnsi="Arial" w:cs="Arial"/>
          <w:sz w:val="22"/>
          <w:szCs w:val="22"/>
          <w:lang w:eastAsia="zh-CN"/>
        </w:rPr>
        <w:t xml:space="preserve">Institute for Biomedical Engineering, Department of Cell Biology, RWTH Aachen University Medical School, </w:t>
      </w:r>
      <w:r w:rsidR="00BB25D8">
        <w:rPr>
          <w:rFonts w:ascii="Arial" w:hAnsi="Arial" w:cs="Arial"/>
          <w:sz w:val="22"/>
          <w:szCs w:val="22"/>
          <w:lang w:eastAsia="zh-CN"/>
        </w:rPr>
        <w:t xml:space="preserve">52074 </w:t>
      </w:r>
      <w:r w:rsidR="00E57EE7" w:rsidRPr="0063735F">
        <w:rPr>
          <w:rFonts w:ascii="Arial" w:hAnsi="Arial" w:cs="Arial"/>
          <w:sz w:val="22"/>
          <w:szCs w:val="22"/>
          <w:lang w:eastAsia="zh-CN"/>
        </w:rPr>
        <w:t>Aachen, Germany</w:t>
      </w:r>
    </w:p>
    <w:p w:rsidR="002F71CE" w:rsidRPr="00486CBF" w:rsidRDefault="0099229F" w:rsidP="00940E74">
      <w:pPr>
        <w:spacing w:before="200" w:after="200" w:line="280" w:lineRule="exact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vertAlign w:val="superscript"/>
          <w:lang w:eastAsia="zh-CN"/>
        </w:rPr>
        <w:t xml:space="preserve">4 </w:t>
      </w:r>
      <w:r w:rsidR="002F71CE" w:rsidRPr="0063735F">
        <w:rPr>
          <w:rFonts w:ascii="Arial" w:hAnsi="Arial" w:cs="Arial"/>
          <w:sz w:val="22"/>
          <w:szCs w:val="22"/>
          <w:lang w:eastAsia="zh-CN"/>
        </w:rPr>
        <w:t xml:space="preserve">Aachen Institute for Advanced Study in Computational Engineering Science </w:t>
      </w:r>
      <w:r w:rsidR="002F71CE">
        <w:rPr>
          <w:rFonts w:ascii="Arial" w:hAnsi="Arial" w:cs="Arial"/>
          <w:sz w:val="22"/>
          <w:szCs w:val="22"/>
          <w:lang w:eastAsia="zh-CN"/>
        </w:rPr>
        <w:t>(AICES), RWTH Aachen University,</w:t>
      </w:r>
      <w:r w:rsidR="002F71CE" w:rsidRPr="00731C7F">
        <w:t xml:space="preserve"> </w:t>
      </w:r>
      <w:r w:rsidR="002F71CE" w:rsidRPr="00731C7F">
        <w:rPr>
          <w:rFonts w:ascii="Arial" w:hAnsi="Arial" w:cs="Arial"/>
          <w:sz w:val="22"/>
          <w:szCs w:val="22"/>
          <w:lang w:eastAsia="zh-CN"/>
        </w:rPr>
        <w:t>52062</w:t>
      </w:r>
      <w:r w:rsidR="002F71CE">
        <w:rPr>
          <w:rFonts w:ascii="Arial" w:hAnsi="Arial" w:cs="Arial"/>
          <w:sz w:val="22"/>
          <w:szCs w:val="22"/>
          <w:lang w:eastAsia="zh-CN"/>
        </w:rPr>
        <w:t xml:space="preserve"> </w:t>
      </w:r>
      <w:r w:rsidR="002F71CE" w:rsidRPr="0063735F">
        <w:rPr>
          <w:rFonts w:ascii="Arial" w:hAnsi="Arial" w:cs="Arial"/>
          <w:sz w:val="22"/>
          <w:szCs w:val="22"/>
          <w:lang w:eastAsia="zh-CN"/>
        </w:rPr>
        <w:t>Aachen, Germany</w:t>
      </w:r>
    </w:p>
    <w:p w:rsidR="00486CBF" w:rsidRDefault="0099229F" w:rsidP="00940E74">
      <w:pPr>
        <w:spacing w:before="200" w:after="200" w:line="280" w:lineRule="exact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vertAlign w:val="superscript"/>
          <w:lang w:eastAsia="zh-CN"/>
        </w:rPr>
        <w:t>5</w:t>
      </w:r>
      <w:r w:rsidR="009B30E9">
        <w:rPr>
          <w:rFonts w:ascii="Arial" w:hAnsi="Arial" w:cs="Arial"/>
          <w:sz w:val="22"/>
          <w:szCs w:val="22"/>
          <w:vertAlign w:val="superscript"/>
          <w:lang w:eastAsia="zh-CN"/>
        </w:rPr>
        <w:t xml:space="preserve"> </w:t>
      </w:r>
      <w:r w:rsidR="00486CBF" w:rsidRPr="00486CBF">
        <w:rPr>
          <w:rFonts w:ascii="Arial" w:hAnsi="Arial" w:cs="Arial"/>
          <w:sz w:val="22"/>
          <w:szCs w:val="22"/>
          <w:lang w:eastAsia="zh-CN"/>
        </w:rPr>
        <w:t>GIGA</w:t>
      </w:r>
      <w:r w:rsidR="00486CBF">
        <w:rPr>
          <w:rFonts w:ascii="Arial" w:hAnsi="Arial" w:cs="Arial"/>
          <w:sz w:val="22"/>
          <w:szCs w:val="22"/>
          <w:lang w:eastAsia="zh-CN"/>
        </w:rPr>
        <w:t xml:space="preserve">-Genomics, </w:t>
      </w:r>
      <w:r w:rsidR="00486CBF" w:rsidRPr="00486CBF">
        <w:rPr>
          <w:rFonts w:ascii="Arial" w:hAnsi="Arial" w:cs="Arial"/>
          <w:sz w:val="22"/>
          <w:szCs w:val="22"/>
          <w:lang w:eastAsia="zh-CN"/>
        </w:rPr>
        <w:t>4000 Liège</w:t>
      </w:r>
      <w:r w:rsidR="00486CBF">
        <w:rPr>
          <w:rFonts w:ascii="Arial" w:hAnsi="Arial" w:cs="Arial"/>
          <w:sz w:val="22"/>
          <w:szCs w:val="22"/>
          <w:lang w:eastAsia="zh-CN"/>
        </w:rPr>
        <w:t>, Belgium</w:t>
      </w:r>
    </w:p>
    <w:p w:rsidR="0063735F" w:rsidRDefault="0099229F" w:rsidP="00940E74">
      <w:pPr>
        <w:spacing w:before="200" w:after="200" w:line="280" w:lineRule="exact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vertAlign w:val="superscript"/>
          <w:lang w:eastAsia="zh-CN"/>
        </w:rPr>
        <w:t xml:space="preserve">6 </w:t>
      </w:r>
      <w:r w:rsidR="0063735F" w:rsidRPr="0063735F">
        <w:rPr>
          <w:rFonts w:ascii="Arial" w:hAnsi="Arial" w:cs="Arial"/>
          <w:sz w:val="22"/>
          <w:szCs w:val="22"/>
          <w:lang w:eastAsia="zh-CN"/>
        </w:rPr>
        <w:t xml:space="preserve">Genetics and Molecular Cell Biology, CARIM School for Cardiovascular Diseases, Maastricht University, 6229 ER Maastricht, </w:t>
      </w:r>
      <w:proofErr w:type="gramStart"/>
      <w:r w:rsidR="0064337B">
        <w:rPr>
          <w:rFonts w:ascii="Arial" w:hAnsi="Arial" w:cs="Arial"/>
          <w:sz w:val="22"/>
          <w:szCs w:val="22"/>
          <w:lang w:eastAsia="zh-CN"/>
        </w:rPr>
        <w:t>The</w:t>
      </w:r>
      <w:proofErr w:type="gramEnd"/>
      <w:r w:rsidR="0064337B">
        <w:rPr>
          <w:rFonts w:ascii="Arial" w:hAnsi="Arial" w:cs="Arial"/>
          <w:sz w:val="22"/>
          <w:szCs w:val="22"/>
          <w:lang w:eastAsia="zh-CN"/>
        </w:rPr>
        <w:t xml:space="preserve"> </w:t>
      </w:r>
      <w:r w:rsidR="0063735F" w:rsidRPr="0063735F">
        <w:rPr>
          <w:rFonts w:ascii="Arial" w:hAnsi="Arial" w:cs="Arial"/>
          <w:sz w:val="22"/>
          <w:szCs w:val="22"/>
          <w:lang w:eastAsia="zh-CN"/>
        </w:rPr>
        <w:t>Netherlands</w:t>
      </w:r>
    </w:p>
    <w:p w:rsidR="0063735F" w:rsidRDefault="0099229F" w:rsidP="00940E74">
      <w:pPr>
        <w:spacing w:before="200" w:after="200" w:line="280" w:lineRule="exact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vertAlign w:val="superscript"/>
          <w:lang w:eastAsia="zh-CN"/>
        </w:rPr>
        <w:t xml:space="preserve">7 </w:t>
      </w:r>
      <w:proofErr w:type="gramStart"/>
      <w:r>
        <w:rPr>
          <w:rFonts w:ascii="Arial" w:hAnsi="Arial" w:cs="Arial"/>
          <w:sz w:val="22"/>
          <w:szCs w:val="22"/>
          <w:lang w:eastAsia="zh-CN"/>
        </w:rPr>
        <w:t>In</w:t>
      </w:r>
      <w:r w:rsidR="0063735F" w:rsidRPr="0063735F">
        <w:rPr>
          <w:rFonts w:ascii="Arial" w:hAnsi="Arial" w:cs="Arial"/>
          <w:sz w:val="22"/>
          <w:szCs w:val="22"/>
          <w:lang w:eastAsia="zh-CN"/>
        </w:rPr>
        <w:t>stitute</w:t>
      </w:r>
      <w:proofErr w:type="gramEnd"/>
      <w:r w:rsidR="0063735F" w:rsidRPr="0063735F">
        <w:rPr>
          <w:rFonts w:ascii="Arial" w:hAnsi="Arial" w:cs="Arial"/>
          <w:sz w:val="22"/>
          <w:szCs w:val="22"/>
          <w:lang w:eastAsia="zh-CN"/>
        </w:rPr>
        <w:t xml:space="preserve"> for Molecular Biotechnology, </w:t>
      </w:r>
      <w:proofErr w:type="spellStart"/>
      <w:r w:rsidR="0063735F" w:rsidRPr="0063735F">
        <w:rPr>
          <w:rFonts w:ascii="Arial" w:hAnsi="Arial" w:cs="Arial"/>
          <w:sz w:val="22"/>
          <w:szCs w:val="22"/>
          <w:lang w:eastAsia="zh-CN"/>
        </w:rPr>
        <w:t>Bioanalytical</w:t>
      </w:r>
      <w:proofErr w:type="spellEnd"/>
      <w:r w:rsidR="0063735F" w:rsidRPr="0063735F">
        <w:rPr>
          <w:rFonts w:ascii="Arial" w:hAnsi="Arial" w:cs="Arial"/>
          <w:sz w:val="22"/>
          <w:szCs w:val="22"/>
          <w:lang w:eastAsia="zh-CN"/>
        </w:rPr>
        <w:t xml:space="preserve"> Resource Centre </w:t>
      </w:r>
      <w:r w:rsidR="00E57EE7">
        <w:rPr>
          <w:rFonts w:ascii="Arial" w:hAnsi="Arial" w:cs="Arial"/>
          <w:sz w:val="22"/>
          <w:szCs w:val="22"/>
          <w:lang w:eastAsia="zh-CN"/>
        </w:rPr>
        <w:t>Aachen, RWTH Aachen University</w:t>
      </w:r>
      <w:r w:rsidR="0063735F" w:rsidRPr="0063735F">
        <w:rPr>
          <w:rFonts w:ascii="Arial" w:hAnsi="Arial" w:cs="Arial"/>
          <w:sz w:val="22"/>
          <w:szCs w:val="22"/>
          <w:lang w:eastAsia="zh-CN"/>
        </w:rPr>
        <w:t>, 52056 Aachen, Germany</w:t>
      </w:r>
    </w:p>
    <w:p w:rsidR="00486CBF" w:rsidRDefault="0099229F" w:rsidP="00940E74">
      <w:pPr>
        <w:spacing w:before="200" w:after="200" w:line="280" w:lineRule="exact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vertAlign w:val="superscript"/>
          <w:lang w:eastAsia="zh-CN"/>
        </w:rPr>
        <w:t xml:space="preserve">8 </w:t>
      </w:r>
      <w:r w:rsidR="0063735F">
        <w:rPr>
          <w:rFonts w:ascii="Arial" w:hAnsi="Arial" w:cs="Arial"/>
          <w:sz w:val="22"/>
          <w:szCs w:val="22"/>
          <w:lang w:eastAsia="zh-CN"/>
        </w:rPr>
        <w:t xml:space="preserve">Genomics Core </w:t>
      </w:r>
      <w:proofErr w:type="gramStart"/>
      <w:r w:rsidR="0063735F">
        <w:rPr>
          <w:rFonts w:ascii="Arial" w:hAnsi="Arial" w:cs="Arial"/>
          <w:sz w:val="22"/>
          <w:szCs w:val="22"/>
          <w:lang w:eastAsia="zh-CN"/>
        </w:rPr>
        <w:t>Faculty</w:t>
      </w:r>
      <w:proofErr w:type="gramEnd"/>
      <w:r w:rsidR="0063735F">
        <w:rPr>
          <w:rFonts w:ascii="Arial" w:hAnsi="Arial" w:cs="Arial"/>
          <w:sz w:val="22"/>
          <w:szCs w:val="22"/>
          <w:lang w:eastAsia="zh-CN"/>
        </w:rPr>
        <w:t xml:space="preserve">, </w:t>
      </w:r>
      <w:r w:rsidR="0063735F" w:rsidRPr="0063735F">
        <w:rPr>
          <w:rFonts w:ascii="Arial" w:hAnsi="Arial" w:cs="Arial"/>
          <w:sz w:val="22"/>
          <w:szCs w:val="22"/>
          <w:lang w:eastAsia="zh-CN"/>
        </w:rPr>
        <w:t>European Molecular Biology Laboratory</w:t>
      </w:r>
      <w:r w:rsidR="00E57EE7">
        <w:rPr>
          <w:rFonts w:ascii="Arial" w:hAnsi="Arial" w:cs="Arial"/>
          <w:sz w:val="22"/>
          <w:szCs w:val="22"/>
          <w:lang w:eastAsia="zh-CN"/>
        </w:rPr>
        <w:t xml:space="preserve"> (EMBL)</w:t>
      </w:r>
      <w:r w:rsidR="0063735F">
        <w:rPr>
          <w:rFonts w:ascii="Arial" w:hAnsi="Arial" w:cs="Arial"/>
          <w:sz w:val="22"/>
          <w:szCs w:val="22"/>
          <w:lang w:eastAsia="zh-CN"/>
        </w:rPr>
        <w:t>, 69117 Heidelberg, Germany</w:t>
      </w:r>
    </w:p>
    <w:p w:rsidR="00884133" w:rsidRPr="00280635" w:rsidRDefault="00884133" w:rsidP="00884133">
      <w:pPr>
        <w:spacing w:before="200" w:after="200" w:line="280" w:lineRule="exact"/>
        <w:jc w:val="both"/>
        <w:rPr>
          <w:rFonts w:ascii="Arial" w:hAnsi="Arial" w:cs="Arial"/>
          <w:sz w:val="22"/>
          <w:szCs w:val="22"/>
          <w:lang w:eastAsia="zh-CN"/>
        </w:rPr>
      </w:pPr>
    </w:p>
    <w:p w:rsidR="0058646E" w:rsidRPr="0058646E" w:rsidRDefault="00280635" w:rsidP="0058646E">
      <w:pPr>
        <w:spacing w:before="200" w:after="200" w:line="280" w:lineRule="exact"/>
        <w:jc w:val="both"/>
        <w:rPr>
          <w:rFonts w:ascii="Arial" w:hAnsi="Arial" w:cs="Arial"/>
          <w:sz w:val="22"/>
          <w:szCs w:val="22"/>
          <w:lang w:eastAsia="zh-CN"/>
        </w:rPr>
      </w:pPr>
      <w:r w:rsidRPr="00280635">
        <w:rPr>
          <w:rFonts w:ascii="Arial" w:hAnsi="Arial" w:cs="Arial"/>
          <w:sz w:val="22"/>
          <w:szCs w:val="22"/>
          <w:lang w:eastAsia="zh-CN"/>
        </w:rPr>
        <w:t>*These authors contributed equally to this work</w:t>
      </w:r>
    </w:p>
    <w:p w:rsidR="0058646E" w:rsidRDefault="0058646E" w:rsidP="0058646E">
      <w:pPr>
        <w:spacing w:before="200" w:after="200" w:line="280" w:lineRule="exact"/>
        <w:jc w:val="both"/>
        <w:rPr>
          <w:rFonts w:ascii="Arial" w:hAnsi="Arial" w:cs="Arial"/>
          <w:sz w:val="22"/>
          <w:szCs w:val="22"/>
          <w:lang w:eastAsia="zh-CN"/>
        </w:rPr>
      </w:pPr>
      <w:r w:rsidRPr="00280635">
        <w:rPr>
          <w:rFonts w:ascii="Arial" w:hAnsi="Arial" w:cs="Arial"/>
          <w:sz w:val="22"/>
          <w:szCs w:val="22"/>
          <w:lang w:eastAsia="zh-CN"/>
        </w:rPr>
        <w:t>†</w:t>
      </w:r>
      <w:r w:rsidRPr="0058646E">
        <w:rPr>
          <w:rFonts w:ascii="Arial" w:hAnsi="Arial" w:cs="Arial"/>
          <w:sz w:val="22"/>
          <w:szCs w:val="22"/>
          <w:lang w:eastAsia="zh-CN"/>
        </w:rPr>
        <w:t>Corresponding author</w:t>
      </w:r>
    </w:p>
    <w:p w:rsidR="00884133" w:rsidRDefault="00280635" w:rsidP="00884133">
      <w:pPr>
        <w:spacing w:line="280" w:lineRule="exact"/>
        <w:jc w:val="both"/>
        <w:rPr>
          <w:rFonts w:ascii="Arial" w:hAnsi="Arial" w:cs="Arial"/>
          <w:sz w:val="22"/>
          <w:szCs w:val="22"/>
          <w:lang w:eastAsia="zh-CN"/>
        </w:rPr>
      </w:pPr>
      <w:r w:rsidRPr="00280635">
        <w:rPr>
          <w:rFonts w:ascii="Arial" w:hAnsi="Arial" w:cs="Arial"/>
          <w:sz w:val="22"/>
          <w:szCs w:val="22"/>
          <w:lang w:eastAsia="zh-CN"/>
        </w:rPr>
        <w:t>Correspondence to: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r w:rsidR="00610F39">
        <w:rPr>
          <w:rFonts w:ascii="Arial" w:hAnsi="Arial" w:cs="Arial"/>
          <w:sz w:val="22"/>
          <w:szCs w:val="22"/>
          <w:lang w:eastAsia="zh-CN"/>
        </w:rPr>
        <w:t xml:space="preserve">Martin </w:t>
      </w:r>
      <w:proofErr w:type="spellStart"/>
      <w:r w:rsidR="00610F39">
        <w:rPr>
          <w:rFonts w:ascii="Arial" w:hAnsi="Arial" w:cs="Arial"/>
          <w:sz w:val="22"/>
          <w:szCs w:val="22"/>
          <w:lang w:eastAsia="zh-CN"/>
        </w:rPr>
        <w:t>Zenke</w:t>
      </w:r>
      <w:proofErr w:type="spellEnd"/>
      <w:r w:rsidR="00610F39">
        <w:rPr>
          <w:rFonts w:ascii="Arial" w:hAnsi="Arial" w:cs="Arial"/>
          <w:sz w:val="22"/>
          <w:szCs w:val="22"/>
          <w:lang w:eastAsia="zh-CN"/>
        </w:rPr>
        <w:t>, Ph</w:t>
      </w:r>
      <w:r w:rsidR="00884133">
        <w:rPr>
          <w:rFonts w:ascii="Arial" w:hAnsi="Arial" w:cs="Arial"/>
          <w:sz w:val="22"/>
          <w:szCs w:val="22"/>
          <w:lang w:eastAsia="zh-CN"/>
        </w:rPr>
        <w:t>D</w:t>
      </w:r>
    </w:p>
    <w:p w:rsidR="00884133" w:rsidRDefault="00884133" w:rsidP="00884133">
      <w:pPr>
        <w:spacing w:line="280" w:lineRule="exact"/>
        <w:jc w:val="both"/>
        <w:rPr>
          <w:rFonts w:ascii="Arial" w:hAnsi="Arial" w:cs="Arial"/>
          <w:sz w:val="22"/>
          <w:szCs w:val="22"/>
          <w:lang w:eastAsia="zh-CN"/>
        </w:rPr>
      </w:pPr>
      <w:r w:rsidRPr="0063735F">
        <w:rPr>
          <w:rFonts w:ascii="Arial" w:hAnsi="Arial" w:cs="Arial"/>
          <w:sz w:val="22"/>
          <w:szCs w:val="22"/>
          <w:lang w:eastAsia="zh-CN"/>
        </w:rPr>
        <w:t>Institute for Biomedical Engineeri</w:t>
      </w:r>
      <w:r>
        <w:rPr>
          <w:rFonts w:ascii="Arial" w:hAnsi="Arial" w:cs="Arial"/>
          <w:sz w:val="22"/>
          <w:szCs w:val="22"/>
          <w:lang w:eastAsia="zh-CN"/>
        </w:rPr>
        <w:t>ng, Department of Cell Biology,</w:t>
      </w:r>
    </w:p>
    <w:p w:rsidR="00884133" w:rsidRDefault="00884133" w:rsidP="00884133">
      <w:pPr>
        <w:spacing w:line="280" w:lineRule="exact"/>
        <w:jc w:val="both"/>
        <w:rPr>
          <w:rFonts w:ascii="Arial" w:hAnsi="Arial" w:cs="Arial"/>
          <w:sz w:val="22"/>
          <w:szCs w:val="22"/>
          <w:lang w:eastAsia="zh-CN"/>
        </w:rPr>
      </w:pPr>
      <w:r w:rsidRPr="0063735F">
        <w:rPr>
          <w:rFonts w:ascii="Arial" w:hAnsi="Arial" w:cs="Arial"/>
          <w:sz w:val="22"/>
          <w:szCs w:val="22"/>
          <w:lang w:eastAsia="zh-CN"/>
        </w:rPr>
        <w:t xml:space="preserve">RWTH Aachen University Medical School, </w:t>
      </w:r>
    </w:p>
    <w:p w:rsidR="00884133" w:rsidRDefault="00884133" w:rsidP="00884133">
      <w:pPr>
        <w:spacing w:line="280" w:lineRule="exact"/>
        <w:jc w:val="both"/>
        <w:rPr>
          <w:rFonts w:ascii="Arial" w:hAnsi="Arial" w:cs="Arial"/>
          <w:sz w:val="22"/>
          <w:szCs w:val="22"/>
          <w:lang w:eastAsia="zh-CN"/>
        </w:rPr>
      </w:pPr>
      <w:proofErr w:type="spellStart"/>
      <w:proofErr w:type="gramStart"/>
      <w:r>
        <w:rPr>
          <w:rFonts w:ascii="Arial" w:hAnsi="Arial" w:cs="Arial"/>
          <w:sz w:val="22"/>
          <w:szCs w:val="22"/>
          <w:lang w:eastAsia="zh-CN"/>
        </w:rPr>
        <w:t>Pauwelsstrasse</w:t>
      </w:r>
      <w:proofErr w:type="spellEnd"/>
      <w:r>
        <w:rPr>
          <w:rFonts w:ascii="Arial" w:hAnsi="Arial" w:cs="Arial"/>
          <w:sz w:val="22"/>
          <w:szCs w:val="22"/>
          <w:lang w:eastAsia="zh-CN"/>
        </w:rPr>
        <w:t xml:space="preserve"> 30, 52074 </w:t>
      </w:r>
      <w:r w:rsidRPr="0063735F">
        <w:rPr>
          <w:rFonts w:ascii="Arial" w:hAnsi="Arial" w:cs="Arial"/>
          <w:sz w:val="22"/>
          <w:szCs w:val="22"/>
          <w:lang w:eastAsia="zh-CN"/>
        </w:rPr>
        <w:t>Aachen, Germany</w:t>
      </w:r>
      <w:r>
        <w:rPr>
          <w:rFonts w:ascii="Arial" w:hAnsi="Arial" w:cs="Arial"/>
          <w:sz w:val="22"/>
          <w:szCs w:val="22"/>
          <w:lang w:eastAsia="zh-CN"/>
        </w:rPr>
        <w:t>.</w:t>
      </w:r>
      <w:proofErr w:type="gramEnd"/>
    </w:p>
    <w:p w:rsidR="00884133" w:rsidRDefault="00884133" w:rsidP="00884133">
      <w:pPr>
        <w:spacing w:line="280" w:lineRule="exact"/>
        <w:jc w:val="both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Phone: +49-241-8080759</w:t>
      </w:r>
    </w:p>
    <w:p w:rsidR="00884133" w:rsidRDefault="00884133" w:rsidP="00884133">
      <w:pPr>
        <w:spacing w:line="280" w:lineRule="exact"/>
        <w:jc w:val="both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Fax: +49-241-8082008</w:t>
      </w:r>
    </w:p>
    <w:p w:rsidR="000E21F7" w:rsidRDefault="00884133" w:rsidP="00884133">
      <w:pPr>
        <w:spacing w:line="280" w:lineRule="exact"/>
        <w:jc w:val="both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 xml:space="preserve">Email: </w:t>
      </w:r>
      <w:r w:rsidR="00280635" w:rsidRPr="00280635">
        <w:rPr>
          <w:rFonts w:ascii="Arial" w:hAnsi="Arial" w:cs="Arial"/>
          <w:sz w:val="22"/>
          <w:szCs w:val="22"/>
          <w:lang w:eastAsia="zh-CN"/>
        </w:rPr>
        <w:t>martin.zenke@rwth-aachen.de</w:t>
      </w:r>
    </w:p>
    <w:p w:rsidR="00280635" w:rsidRPr="00280635" w:rsidRDefault="00280635" w:rsidP="003F3D2C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0A725E" w:rsidRDefault="00280635" w:rsidP="000A725E">
      <w:pPr>
        <w:spacing w:before="200" w:after="200" w:line="280" w:lineRule="exact"/>
        <w:jc w:val="both"/>
        <w:rPr>
          <w:rFonts w:ascii="Arial" w:hAnsi="Arial" w:cs="Arial"/>
          <w:b/>
          <w:sz w:val="22"/>
          <w:szCs w:val="22"/>
          <w:lang w:eastAsia="zh-CN"/>
        </w:rPr>
      </w:pPr>
      <w:r w:rsidRPr="00280635">
        <w:rPr>
          <w:rFonts w:ascii="Arial" w:hAnsi="Arial" w:cs="Arial"/>
          <w:b/>
          <w:sz w:val="22"/>
          <w:szCs w:val="22"/>
          <w:lang w:eastAsia="zh-CN"/>
        </w:rPr>
        <w:t>Running Title:</w:t>
      </w:r>
      <w:r w:rsidR="001214F2">
        <w:rPr>
          <w:rFonts w:ascii="Arial" w:hAnsi="Arial" w:cs="Arial"/>
          <w:b/>
          <w:sz w:val="22"/>
          <w:szCs w:val="22"/>
          <w:lang w:eastAsia="zh-CN"/>
        </w:rPr>
        <w:t xml:space="preserve"> </w:t>
      </w:r>
      <w:r w:rsidR="000A725E" w:rsidRPr="000A725E">
        <w:rPr>
          <w:rFonts w:ascii="Arial" w:hAnsi="Arial" w:cs="Arial"/>
          <w:sz w:val="22"/>
          <w:szCs w:val="22"/>
          <w:lang w:eastAsia="zh-CN"/>
        </w:rPr>
        <w:t>Transcription factor circuitry in dendritic cells</w:t>
      </w:r>
      <w:r w:rsidR="000A725E">
        <w:rPr>
          <w:rFonts w:ascii="Arial" w:hAnsi="Arial" w:cs="Arial"/>
          <w:b/>
          <w:sz w:val="22"/>
          <w:szCs w:val="22"/>
          <w:lang w:eastAsia="zh-CN"/>
        </w:rPr>
        <w:t xml:space="preserve"> </w:t>
      </w:r>
    </w:p>
    <w:p w:rsidR="00280635" w:rsidRPr="009463D6" w:rsidRDefault="00280635" w:rsidP="00F666AA">
      <w:pPr>
        <w:spacing w:line="280" w:lineRule="exact"/>
        <w:jc w:val="both"/>
        <w:rPr>
          <w:rFonts w:ascii="Arial" w:hAnsi="Arial" w:cs="Arial"/>
          <w:sz w:val="22"/>
          <w:szCs w:val="22"/>
          <w:lang w:eastAsia="zh-CN"/>
        </w:rPr>
      </w:pPr>
      <w:r w:rsidRPr="00280635">
        <w:rPr>
          <w:rFonts w:ascii="Arial" w:hAnsi="Arial" w:cs="Arial"/>
          <w:b/>
          <w:sz w:val="22"/>
          <w:szCs w:val="22"/>
          <w:lang w:eastAsia="zh-CN"/>
        </w:rPr>
        <w:t>Keywords:</w:t>
      </w:r>
      <w:r w:rsidR="009463D6">
        <w:rPr>
          <w:rFonts w:ascii="Arial" w:hAnsi="Arial" w:cs="Arial"/>
          <w:b/>
          <w:sz w:val="22"/>
          <w:szCs w:val="22"/>
          <w:lang w:eastAsia="zh-CN"/>
        </w:rPr>
        <w:t xml:space="preserve"> </w:t>
      </w:r>
      <w:r w:rsidR="009463D6">
        <w:rPr>
          <w:rFonts w:ascii="Arial" w:hAnsi="Arial" w:cs="Arial"/>
          <w:sz w:val="22"/>
          <w:szCs w:val="22"/>
          <w:lang w:eastAsia="zh-CN"/>
        </w:rPr>
        <w:t>histone modification, transcription factor,</w:t>
      </w:r>
      <w:r w:rsidR="00075A50">
        <w:rPr>
          <w:rFonts w:ascii="Arial" w:hAnsi="Arial" w:cs="Arial"/>
          <w:sz w:val="22"/>
          <w:szCs w:val="22"/>
          <w:lang w:eastAsia="zh-CN"/>
        </w:rPr>
        <w:t xml:space="preserve"> PU.1,</w:t>
      </w:r>
      <w:r w:rsidR="009463D6">
        <w:rPr>
          <w:rFonts w:ascii="Arial" w:hAnsi="Arial" w:cs="Arial"/>
          <w:sz w:val="22"/>
          <w:szCs w:val="22"/>
          <w:lang w:eastAsia="zh-CN"/>
        </w:rPr>
        <w:t xml:space="preserve"> dendritic cell</w:t>
      </w:r>
      <w:r w:rsidR="00075A50">
        <w:rPr>
          <w:rFonts w:ascii="Arial" w:hAnsi="Arial" w:cs="Arial"/>
          <w:sz w:val="22"/>
          <w:szCs w:val="22"/>
          <w:lang w:eastAsia="zh-CN"/>
        </w:rPr>
        <w:t>, stem cell, multipotent progenitor</w:t>
      </w:r>
      <w:r w:rsidR="0064513A">
        <w:rPr>
          <w:rFonts w:ascii="Arial" w:hAnsi="Arial" w:cs="Arial"/>
          <w:sz w:val="22"/>
          <w:szCs w:val="22"/>
          <w:lang w:eastAsia="zh-CN"/>
        </w:rPr>
        <w:t xml:space="preserve">, </w:t>
      </w:r>
      <w:r w:rsidR="001214F2">
        <w:rPr>
          <w:rFonts w:ascii="Arial" w:hAnsi="Arial" w:cs="Arial"/>
          <w:sz w:val="22"/>
          <w:szCs w:val="22"/>
          <w:lang w:eastAsia="zh-CN"/>
        </w:rPr>
        <w:t>common</w:t>
      </w:r>
      <w:r w:rsidR="00075A50">
        <w:rPr>
          <w:rFonts w:ascii="Arial" w:hAnsi="Arial" w:cs="Arial"/>
          <w:sz w:val="22"/>
          <w:szCs w:val="22"/>
          <w:lang w:eastAsia="zh-CN"/>
        </w:rPr>
        <w:t xml:space="preserve"> dendritic cell </w:t>
      </w:r>
      <w:r w:rsidR="003F3B33">
        <w:rPr>
          <w:rFonts w:ascii="Arial" w:hAnsi="Arial" w:cs="Arial"/>
          <w:sz w:val="22"/>
          <w:szCs w:val="22"/>
          <w:lang w:eastAsia="zh-CN"/>
        </w:rPr>
        <w:t>progenitor</w:t>
      </w:r>
    </w:p>
    <w:p w:rsidR="00884133" w:rsidRDefault="00884133" w:rsidP="003F3D2C">
      <w:pPr>
        <w:spacing w:line="480" w:lineRule="auto"/>
        <w:jc w:val="both"/>
        <w:rPr>
          <w:rFonts w:ascii="Arial" w:hAnsi="Arial" w:cs="Arial"/>
          <w:b/>
          <w:sz w:val="22"/>
          <w:szCs w:val="22"/>
          <w:lang w:eastAsia="zh-CN"/>
        </w:rPr>
      </w:pPr>
    </w:p>
    <w:p w:rsidR="00D004CC" w:rsidRDefault="00D004CC" w:rsidP="00E637F2">
      <w:pPr>
        <w:spacing w:line="480" w:lineRule="auto"/>
        <w:jc w:val="both"/>
        <w:rPr>
          <w:rFonts w:ascii="Arial" w:hAnsi="Arial" w:cs="Arial"/>
          <w:b/>
          <w:sz w:val="22"/>
          <w:szCs w:val="22"/>
          <w:lang w:eastAsia="zh-CN"/>
        </w:rPr>
      </w:pPr>
      <w:r w:rsidRPr="00D004CC">
        <w:rPr>
          <w:rFonts w:ascii="Arial" w:hAnsi="Arial" w:cs="Arial"/>
          <w:b/>
          <w:sz w:val="22"/>
          <w:szCs w:val="22"/>
          <w:lang w:eastAsia="zh-CN"/>
        </w:rPr>
        <w:lastRenderedPageBreak/>
        <w:t xml:space="preserve">ABSTRACT </w:t>
      </w:r>
    </w:p>
    <w:p w:rsidR="00300336" w:rsidRDefault="00AF66AD" w:rsidP="00E637F2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r w:rsidRPr="00AF66AD">
        <w:rPr>
          <w:rFonts w:ascii="Arial" w:hAnsi="Arial" w:cs="Arial"/>
          <w:sz w:val="22"/>
          <w:szCs w:val="22"/>
          <w:lang w:eastAsia="zh-CN"/>
        </w:rPr>
        <w:t xml:space="preserve">Dendritic cells (DC) </w:t>
      </w:r>
      <w:r w:rsidR="0099229F">
        <w:rPr>
          <w:rFonts w:ascii="Arial" w:hAnsi="Arial" w:cs="Arial"/>
          <w:sz w:val="22"/>
          <w:szCs w:val="22"/>
          <w:lang w:eastAsia="zh-CN"/>
        </w:rPr>
        <w:t xml:space="preserve">develop </w:t>
      </w:r>
      <w:r w:rsidR="00A163D5">
        <w:rPr>
          <w:rFonts w:ascii="Arial" w:hAnsi="Arial" w:cs="Arial"/>
          <w:sz w:val="22"/>
          <w:szCs w:val="22"/>
          <w:lang w:eastAsia="zh-CN"/>
        </w:rPr>
        <w:t>from hematopoietic</w:t>
      </w:r>
      <w:r>
        <w:rPr>
          <w:rFonts w:ascii="Arial" w:hAnsi="Arial" w:cs="Arial"/>
          <w:sz w:val="22"/>
          <w:szCs w:val="22"/>
          <w:lang w:eastAsia="zh-CN"/>
        </w:rPr>
        <w:t xml:space="preserve"> stem cell</w:t>
      </w:r>
      <w:r w:rsidR="0035232C">
        <w:rPr>
          <w:rFonts w:ascii="Arial" w:hAnsi="Arial" w:cs="Arial"/>
          <w:sz w:val="22"/>
          <w:szCs w:val="22"/>
          <w:lang w:eastAsia="zh-CN"/>
        </w:rPr>
        <w:t>s</w:t>
      </w:r>
      <w:r>
        <w:rPr>
          <w:rFonts w:ascii="Arial" w:hAnsi="Arial" w:cs="Arial"/>
          <w:sz w:val="22"/>
          <w:szCs w:val="22"/>
          <w:lang w:eastAsia="zh-CN"/>
        </w:rPr>
        <w:t xml:space="preserve"> through successive steps of lineage commitment and differentiation. </w:t>
      </w:r>
      <w:r w:rsidR="008A5483">
        <w:rPr>
          <w:rFonts w:ascii="Arial" w:hAnsi="Arial" w:cs="Arial"/>
          <w:sz w:val="22"/>
          <w:szCs w:val="22"/>
          <w:lang w:eastAsia="zh-CN"/>
        </w:rPr>
        <w:t>Multipotent progenitor</w:t>
      </w:r>
      <w:r w:rsidR="0035232C">
        <w:rPr>
          <w:rFonts w:ascii="Arial" w:hAnsi="Arial" w:cs="Arial"/>
          <w:sz w:val="22"/>
          <w:szCs w:val="22"/>
          <w:lang w:eastAsia="zh-CN"/>
        </w:rPr>
        <w:t xml:space="preserve">s (MPP) </w:t>
      </w:r>
      <w:r w:rsidR="0099229F">
        <w:rPr>
          <w:rFonts w:ascii="Arial" w:hAnsi="Arial" w:cs="Arial"/>
          <w:sz w:val="22"/>
          <w:szCs w:val="22"/>
          <w:lang w:eastAsia="zh-CN"/>
        </w:rPr>
        <w:t xml:space="preserve">are committed </w:t>
      </w:r>
      <w:r w:rsidR="008A5483">
        <w:rPr>
          <w:rFonts w:ascii="Arial" w:hAnsi="Arial" w:cs="Arial"/>
          <w:sz w:val="22"/>
          <w:szCs w:val="22"/>
          <w:lang w:eastAsia="zh-CN"/>
        </w:rPr>
        <w:t>to DC restricted common DC progenitor</w:t>
      </w:r>
      <w:r w:rsidR="0035232C">
        <w:rPr>
          <w:rFonts w:ascii="Arial" w:hAnsi="Arial" w:cs="Arial"/>
          <w:sz w:val="22"/>
          <w:szCs w:val="22"/>
          <w:lang w:eastAsia="zh-CN"/>
        </w:rPr>
        <w:t>s</w:t>
      </w:r>
      <w:r w:rsidR="008A5483">
        <w:rPr>
          <w:rFonts w:ascii="Arial" w:hAnsi="Arial" w:cs="Arial"/>
          <w:sz w:val="22"/>
          <w:szCs w:val="22"/>
          <w:lang w:eastAsia="zh-CN"/>
        </w:rPr>
        <w:t xml:space="preserve"> (CDP)</w:t>
      </w:r>
      <w:r w:rsidR="0099229F">
        <w:rPr>
          <w:rFonts w:ascii="Arial" w:hAnsi="Arial" w:cs="Arial"/>
          <w:sz w:val="22"/>
          <w:szCs w:val="22"/>
          <w:lang w:eastAsia="zh-CN"/>
        </w:rPr>
        <w:t>, which differentiate i</w:t>
      </w:r>
      <w:r w:rsidR="008A5483">
        <w:rPr>
          <w:rFonts w:ascii="Arial" w:hAnsi="Arial" w:cs="Arial"/>
          <w:sz w:val="22"/>
          <w:szCs w:val="22"/>
          <w:lang w:eastAsia="zh-CN"/>
        </w:rPr>
        <w:t>nto specific DC subsets, classical DC (</w:t>
      </w:r>
      <w:proofErr w:type="spellStart"/>
      <w:proofErr w:type="gramStart"/>
      <w:r w:rsidR="008A5483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="008A5483">
        <w:rPr>
          <w:rFonts w:ascii="Arial" w:hAnsi="Arial" w:cs="Arial"/>
          <w:sz w:val="22"/>
          <w:szCs w:val="22"/>
          <w:lang w:eastAsia="zh-CN"/>
        </w:rPr>
        <w:t>) and plasmacytoid DC (</w:t>
      </w:r>
      <w:proofErr w:type="spellStart"/>
      <w:r w:rsidR="008A5483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8A5483">
        <w:rPr>
          <w:rFonts w:ascii="Arial" w:hAnsi="Arial" w:cs="Arial"/>
          <w:sz w:val="22"/>
          <w:szCs w:val="22"/>
          <w:lang w:eastAsia="zh-CN"/>
        </w:rPr>
        <w:t>).</w:t>
      </w:r>
      <w:r w:rsidR="003610F8">
        <w:rPr>
          <w:rFonts w:ascii="Arial" w:hAnsi="Arial" w:cs="Arial"/>
          <w:sz w:val="22"/>
          <w:szCs w:val="22"/>
          <w:lang w:eastAsia="zh-CN"/>
        </w:rPr>
        <w:t xml:space="preserve"> </w:t>
      </w:r>
      <w:r>
        <w:rPr>
          <w:rFonts w:ascii="Arial" w:hAnsi="Arial" w:cs="Arial"/>
          <w:sz w:val="22"/>
          <w:szCs w:val="22"/>
          <w:lang w:eastAsia="zh-CN"/>
        </w:rPr>
        <w:t>Here we described the dynamics of</w:t>
      </w:r>
      <w:r w:rsidR="00E637F2">
        <w:rPr>
          <w:rFonts w:ascii="Arial" w:hAnsi="Arial" w:cs="Arial"/>
          <w:sz w:val="22"/>
          <w:szCs w:val="22"/>
          <w:lang w:eastAsia="zh-CN"/>
        </w:rPr>
        <w:t xml:space="preserve"> </w:t>
      </w:r>
      <w:r w:rsidR="00E637F2" w:rsidRPr="00E637F2">
        <w:rPr>
          <w:rFonts w:ascii="Arial" w:hAnsi="Arial" w:cs="Arial"/>
          <w:sz w:val="22"/>
          <w:szCs w:val="22"/>
          <w:lang w:eastAsia="zh-CN"/>
        </w:rPr>
        <w:t>transcription</w:t>
      </w:r>
      <w:r w:rsidR="00E637F2">
        <w:rPr>
          <w:rFonts w:ascii="Arial" w:hAnsi="Arial" w:cs="Arial"/>
          <w:sz w:val="22"/>
          <w:szCs w:val="22"/>
          <w:lang w:eastAsia="zh-CN"/>
        </w:rPr>
        <w:t>,</w:t>
      </w:r>
      <w:r w:rsidR="00E637F2" w:rsidRPr="00E637F2">
        <w:rPr>
          <w:rFonts w:ascii="Arial" w:hAnsi="Arial" w:cs="Arial"/>
          <w:sz w:val="22"/>
          <w:szCs w:val="22"/>
          <w:lang w:eastAsia="zh-CN"/>
        </w:rPr>
        <w:t xml:space="preserve"> </w:t>
      </w:r>
      <w:r>
        <w:rPr>
          <w:rFonts w:ascii="Arial" w:hAnsi="Arial" w:cs="Arial"/>
          <w:sz w:val="22"/>
          <w:szCs w:val="22"/>
          <w:lang w:eastAsia="zh-CN"/>
        </w:rPr>
        <w:t xml:space="preserve">histone modifications and transcription factor </w:t>
      </w:r>
      <w:r w:rsidR="00406D77">
        <w:rPr>
          <w:rFonts w:ascii="Arial" w:hAnsi="Arial" w:cs="Arial"/>
          <w:sz w:val="22"/>
          <w:szCs w:val="22"/>
          <w:lang w:eastAsia="zh-CN"/>
        </w:rPr>
        <w:t xml:space="preserve">PU.1 </w:t>
      </w:r>
      <w:r w:rsidR="00E637F2">
        <w:rPr>
          <w:rFonts w:ascii="Arial" w:hAnsi="Arial" w:cs="Arial"/>
          <w:sz w:val="22"/>
          <w:szCs w:val="22"/>
          <w:lang w:eastAsia="zh-CN"/>
        </w:rPr>
        <w:t xml:space="preserve">occupancy </w:t>
      </w:r>
      <w:r>
        <w:rPr>
          <w:rFonts w:ascii="Arial" w:hAnsi="Arial" w:cs="Arial"/>
          <w:sz w:val="22"/>
          <w:szCs w:val="22"/>
          <w:lang w:eastAsia="zh-CN"/>
        </w:rPr>
        <w:t xml:space="preserve">ongoing during DC development. </w:t>
      </w:r>
      <w:r w:rsidR="00E637F2">
        <w:rPr>
          <w:rFonts w:ascii="Arial" w:hAnsi="Arial" w:cs="Arial"/>
          <w:sz w:val="22"/>
          <w:szCs w:val="22"/>
          <w:lang w:eastAsia="zh-CN"/>
        </w:rPr>
        <w:t xml:space="preserve">The results reveal </w:t>
      </w:r>
      <w:r w:rsidR="0035232C">
        <w:rPr>
          <w:rFonts w:ascii="Arial" w:hAnsi="Arial" w:cs="Arial"/>
          <w:sz w:val="22"/>
          <w:szCs w:val="22"/>
          <w:lang w:eastAsia="zh-CN"/>
        </w:rPr>
        <w:t>a DC-primed</w:t>
      </w:r>
      <w:r w:rsidR="00FA3942">
        <w:rPr>
          <w:rFonts w:ascii="Arial" w:hAnsi="Arial" w:cs="Arial"/>
          <w:sz w:val="22"/>
          <w:szCs w:val="22"/>
          <w:lang w:eastAsia="zh-CN"/>
        </w:rPr>
        <w:t xml:space="preserve"> epigenetic signature</w:t>
      </w:r>
      <w:r w:rsidR="0035232C">
        <w:rPr>
          <w:rFonts w:ascii="Arial" w:hAnsi="Arial" w:cs="Arial"/>
          <w:sz w:val="22"/>
          <w:szCs w:val="22"/>
          <w:lang w:eastAsia="zh-CN"/>
        </w:rPr>
        <w:t xml:space="preserve"> in CDP, including specific H3K4me1, H3K4me3 and </w:t>
      </w:r>
      <w:r w:rsidR="00FA3942">
        <w:rPr>
          <w:rFonts w:ascii="Arial" w:hAnsi="Arial" w:cs="Arial"/>
          <w:sz w:val="22"/>
          <w:szCs w:val="22"/>
          <w:lang w:eastAsia="zh-CN"/>
        </w:rPr>
        <w:t xml:space="preserve">H3K27me3 </w:t>
      </w:r>
      <w:r w:rsidR="0007033A">
        <w:rPr>
          <w:rFonts w:ascii="Arial" w:hAnsi="Arial" w:cs="Arial"/>
          <w:sz w:val="22"/>
          <w:szCs w:val="22"/>
          <w:lang w:eastAsia="zh-CN"/>
        </w:rPr>
        <w:t>marks</w:t>
      </w:r>
      <w:r w:rsidR="00FA3942">
        <w:rPr>
          <w:rFonts w:ascii="Arial" w:hAnsi="Arial" w:cs="Arial"/>
          <w:sz w:val="22"/>
          <w:szCs w:val="22"/>
          <w:lang w:eastAsia="zh-CN"/>
        </w:rPr>
        <w:t xml:space="preserve">, which are maintained </w:t>
      </w:r>
      <w:r w:rsidR="00B95E41">
        <w:rPr>
          <w:rFonts w:ascii="Arial" w:hAnsi="Arial" w:cs="Arial"/>
          <w:sz w:val="22"/>
          <w:szCs w:val="22"/>
          <w:lang w:eastAsia="zh-CN"/>
        </w:rPr>
        <w:t>and/</w:t>
      </w:r>
      <w:r w:rsidR="00FA3942">
        <w:rPr>
          <w:rFonts w:ascii="Arial" w:hAnsi="Arial" w:cs="Arial"/>
          <w:sz w:val="22"/>
          <w:szCs w:val="22"/>
          <w:lang w:eastAsia="zh-CN"/>
        </w:rPr>
        <w:t xml:space="preserve">or reinforced during </w:t>
      </w:r>
      <w:r w:rsidR="0099229F">
        <w:rPr>
          <w:rFonts w:ascii="Arial" w:hAnsi="Arial" w:cs="Arial"/>
          <w:sz w:val="22"/>
          <w:szCs w:val="22"/>
          <w:lang w:eastAsia="zh-CN"/>
        </w:rPr>
        <w:t xml:space="preserve">differentiation </w:t>
      </w:r>
      <w:r w:rsidR="00B95E41">
        <w:rPr>
          <w:rFonts w:ascii="Arial" w:hAnsi="Arial" w:cs="Arial"/>
          <w:sz w:val="22"/>
          <w:szCs w:val="22"/>
          <w:lang w:eastAsia="zh-CN"/>
        </w:rPr>
        <w:t xml:space="preserve">into </w:t>
      </w:r>
      <w:proofErr w:type="spellStart"/>
      <w:proofErr w:type="gramStart"/>
      <w:r w:rsidR="00B95E41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="00B95E41">
        <w:rPr>
          <w:rFonts w:ascii="Arial" w:hAnsi="Arial" w:cs="Arial"/>
          <w:sz w:val="22"/>
          <w:szCs w:val="22"/>
          <w:lang w:eastAsia="zh-CN"/>
        </w:rPr>
        <w:t xml:space="preserve"> and </w:t>
      </w:r>
      <w:proofErr w:type="spellStart"/>
      <w:r w:rsidR="00B95E41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FA3942">
        <w:rPr>
          <w:rFonts w:ascii="Arial" w:hAnsi="Arial" w:cs="Arial"/>
          <w:sz w:val="22"/>
          <w:szCs w:val="22"/>
          <w:lang w:eastAsia="zh-CN"/>
        </w:rPr>
        <w:t xml:space="preserve">. </w:t>
      </w:r>
      <w:r w:rsidR="0099229F">
        <w:rPr>
          <w:rFonts w:ascii="Arial" w:hAnsi="Arial" w:cs="Arial"/>
          <w:sz w:val="22"/>
          <w:szCs w:val="22"/>
          <w:lang w:eastAsia="zh-CN"/>
        </w:rPr>
        <w:t>E</w:t>
      </w:r>
      <w:r w:rsidR="00964B7F">
        <w:rPr>
          <w:rFonts w:ascii="Arial" w:hAnsi="Arial" w:cs="Arial"/>
          <w:sz w:val="22"/>
          <w:szCs w:val="22"/>
          <w:lang w:eastAsia="zh-CN"/>
        </w:rPr>
        <w:t xml:space="preserve">pigenetic marks and PU.1 </w:t>
      </w:r>
      <w:r w:rsidR="00C665A0">
        <w:rPr>
          <w:rFonts w:ascii="Arial" w:hAnsi="Arial" w:cs="Arial"/>
          <w:sz w:val="22"/>
          <w:szCs w:val="22"/>
          <w:lang w:eastAsia="zh-CN"/>
        </w:rPr>
        <w:t xml:space="preserve">occupancy increasingly </w:t>
      </w:r>
      <w:r w:rsidR="00964B7F">
        <w:rPr>
          <w:rFonts w:ascii="Arial" w:hAnsi="Arial" w:cs="Arial"/>
          <w:sz w:val="22"/>
          <w:szCs w:val="22"/>
          <w:lang w:eastAsia="zh-CN"/>
        </w:rPr>
        <w:t>coincide</w:t>
      </w:r>
      <w:r w:rsidR="00C665A0">
        <w:rPr>
          <w:rFonts w:ascii="Arial" w:hAnsi="Arial" w:cs="Arial"/>
          <w:sz w:val="22"/>
          <w:szCs w:val="22"/>
          <w:lang w:eastAsia="zh-CN"/>
        </w:rPr>
        <w:t xml:space="preserve"> upon DC development, advocating for PU.1 acting as a pioneer transcription factor in DC. </w:t>
      </w:r>
      <w:r w:rsidR="00D457A5">
        <w:rPr>
          <w:rFonts w:ascii="Arial" w:hAnsi="Arial" w:cs="Arial"/>
          <w:sz w:val="22"/>
          <w:szCs w:val="22"/>
          <w:lang w:eastAsia="zh-CN"/>
        </w:rPr>
        <w:t>W</w:t>
      </w:r>
      <w:r w:rsidR="00691F18">
        <w:rPr>
          <w:rFonts w:ascii="Arial" w:hAnsi="Arial" w:cs="Arial"/>
          <w:sz w:val="22"/>
          <w:szCs w:val="22"/>
          <w:lang w:eastAsia="zh-CN"/>
        </w:rPr>
        <w:t>e</w:t>
      </w:r>
      <w:r w:rsidR="0007033A">
        <w:rPr>
          <w:rFonts w:ascii="Arial" w:hAnsi="Arial" w:cs="Arial"/>
          <w:sz w:val="22"/>
          <w:szCs w:val="22"/>
          <w:lang w:eastAsia="zh-CN"/>
        </w:rPr>
        <w:t xml:space="preserve"> </w:t>
      </w:r>
      <w:r w:rsidR="00C665A0">
        <w:rPr>
          <w:rFonts w:ascii="Arial" w:hAnsi="Arial" w:cs="Arial"/>
          <w:sz w:val="22"/>
          <w:szCs w:val="22"/>
          <w:lang w:eastAsia="zh-CN"/>
        </w:rPr>
        <w:t>thus</w:t>
      </w:r>
      <w:r w:rsidR="00691F18">
        <w:rPr>
          <w:rFonts w:ascii="Arial" w:hAnsi="Arial" w:cs="Arial"/>
          <w:sz w:val="22"/>
          <w:szCs w:val="22"/>
          <w:lang w:eastAsia="zh-CN"/>
        </w:rPr>
        <w:t xml:space="preserve"> integrated PU.1 </w:t>
      </w:r>
      <w:r w:rsidR="0007033A">
        <w:rPr>
          <w:rFonts w:ascii="Arial" w:hAnsi="Arial" w:cs="Arial"/>
          <w:sz w:val="22"/>
          <w:szCs w:val="22"/>
          <w:lang w:eastAsia="zh-CN"/>
        </w:rPr>
        <w:t xml:space="preserve">occupancy with global gene expression </w:t>
      </w:r>
      <w:r w:rsidR="003C7956">
        <w:rPr>
          <w:rFonts w:ascii="Arial" w:hAnsi="Arial" w:cs="Arial"/>
          <w:sz w:val="22"/>
          <w:szCs w:val="22"/>
          <w:lang w:eastAsia="zh-CN"/>
        </w:rPr>
        <w:t>to devis</w:t>
      </w:r>
      <w:r w:rsidR="00691F18">
        <w:rPr>
          <w:rFonts w:ascii="Arial" w:hAnsi="Arial" w:cs="Arial"/>
          <w:sz w:val="22"/>
          <w:szCs w:val="22"/>
          <w:lang w:eastAsia="zh-CN"/>
        </w:rPr>
        <w:t xml:space="preserve">e </w:t>
      </w:r>
      <w:r w:rsidR="007F08C8">
        <w:rPr>
          <w:rFonts w:ascii="Arial" w:hAnsi="Arial" w:cs="Arial"/>
          <w:sz w:val="22"/>
          <w:szCs w:val="22"/>
          <w:lang w:eastAsia="zh-CN"/>
        </w:rPr>
        <w:t xml:space="preserve">a PU.1 centered </w:t>
      </w:r>
      <w:r w:rsidR="007F08C8" w:rsidRPr="007F08C8">
        <w:rPr>
          <w:rFonts w:ascii="Arial" w:hAnsi="Arial" w:cs="Arial"/>
          <w:sz w:val="22"/>
          <w:szCs w:val="22"/>
          <w:lang w:eastAsia="zh-CN"/>
        </w:rPr>
        <w:t xml:space="preserve">regulatory circuitry </w:t>
      </w:r>
      <w:r w:rsidR="00691F18">
        <w:rPr>
          <w:rFonts w:ascii="Arial" w:hAnsi="Arial" w:cs="Arial"/>
          <w:sz w:val="22"/>
          <w:szCs w:val="22"/>
          <w:lang w:eastAsia="zh-CN"/>
        </w:rPr>
        <w:t>for DC commitment and subset specification.</w:t>
      </w:r>
      <w:r w:rsidR="00C12A05">
        <w:rPr>
          <w:rFonts w:ascii="Arial" w:hAnsi="Arial" w:cs="Arial"/>
          <w:sz w:val="22"/>
          <w:szCs w:val="22"/>
          <w:lang w:eastAsia="zh-CN"/>
        </w:rPr>
        <w:t xml:space="preserve"> The </w:t>
      </w:r>
      <w:r w:rsidR="007F08C8" w:rsidRPr="007F08C8">
        <w:rPr>
          <w:rFonts w:ascii="Arial" w:hAnsi="Arial" w:cs="Arial"/>
          <w:sz w:val="22"/>
          <w:szCs w:val="22"/>
          <w:lang w:eastAsia="zh-CN"/>
        </w:rPr>
        <w:t xml:space="preserve">circuitry </w:t>
      </w:r>
      <w:r w:rsidR="00C12A05">
        <w:rPr>
          <w:rFonts w:ascii="Arial" w:hAnsi="Arial" w:cs="Arial"/>
          <w:sz w:val="22"/>
          <w:szCs w:val="22"/>
          <w:lang w:eastAsia="zh-CN"/>
        </w:rPr>
        <w:t xml:space="preserve">provides the transcription factor </w:t>
      </w:r>
      <w:r w:rsidR="003C7956">
        <w:rPr>
          <w:rFonts w:ascii="Arial" w:hAnsi="Arial" w:cs="Arial"/>
          <w:sz w:val="22"/>
          <w:szCs w:val="22"/>
          <w:lang w:eastAsia="zh-CN"/>
        </w:rPr>
        <w:t>hierarchy</w:t>
      </w:r>
      <w:r w:rsidR="00C12A05">
        <w:rPr>
          <w:rFonts w:ascii="Arial" w:hAnsi="Arial" w:cs="Arial"/>
          <w:sz w:val="22"/>
          <w:szCs w:val="22"/>
          <w:lang w:eastAsia="zh-CN"/>
        </w:rPr>
        <w:t xml:space="preserve"> that drives the sequel MPP-CDP-</w:t>
      </w:r>
      <w:proofErr w:type="spellStart"/>
      <w:r w:rsidR="00C12A05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r w:rsidR="00C12A05">
        <w:rPr>
          <w:rFonts w:ascii="Arial" w:hAnsi="Arial" w:cs="Arial"/>
          <w:sz w:val="22"/>
          <w:szCs w:val="22"/>
          <w:lang w:eastAsia="zh-CN"/>
        </w:rPr>
        <w:t>/</w:t>
      </w:r>
      <w:proofErr w:type="spellStart"/>
      <w:r w:rsidR="00C12A05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14417E">
        <w:rPr>
          <w:rFonts w:ascii="Arial" w:hAnsi="Arial" w:cs="Arial"/>
          <w:sz w:val="22"/>
          <w:szCs w:val="22"/>
          <w:lang w:eastAsia="zh-CN"/>
        </w:rPr>
        <w:t xml:space="preserve">, including Irf4, Irf8, Tcf4, </w:t>
      </w:r>
      <w:proofErr w:type="spellStart"/>
      <w:r w:rsidR="0014417E">
        <w:rPr>
          <w:rFonts w:ascii="Arial" w:hAnsi="Arial" w:cs="Arial"/>
          <w:sz w:val="22"/>
          <w:szCs w:val="22"/>
          <w:lang w:eastAsia="zh-CN"/>
        </w:rPr>
        <w:t>Spib</w:t>
      </w:r>
      <w:proofErr w:type="spellEnd"/>
      <w:r w:rsidR="0014417E">
        <w:rPr>
          <w:rFonts w:ascii="Arial" w:hAnsi="Arial" w:cs="Arial"/>
          <w:sz w:val="22"/>
          <w:szCs w:val="22"/>
          <w:lang w:eastAsia="zh-CN"/>
        </w:rPr>
        <w:t xml:space="preserve"> and Stat factors. The </w:t>
      </w:r>
      <w:r w:rsidR="002E4F87">
        <w:rPr>
          <w:rFonts w:ascii="Arial" w:hAnsi="Arial" w:cs="Arial"/>
          <w:sz w:val="22"/>
          <w:szCs w:val="22"/>
          <w:lang w:eastAsia="zh-CN"/>
        </w:rPr>
        <w:t>a</w:t>
      </w:r>
      <w:r w:rsidR="002E4F87" w:rsidRPr="002E4F87">
        <w:rPr>
          <w:rFonts w:ascii="Arial" w:hAnsi="Arial" w:cs="Arial"/>
          <w:sz w:val="22"/>
          <w:szCs w:val="22"/>
          <w:lang w:eastAsia="zh-CN"/>
        </w:rPr>
        <w:t xml:space="preserve">natomy </w:t>
      </w:r>
      <w:r w:rsidR="002E4F87">
        <w:rPr>
          <w:rFonts w:ascii="Arial" w:hAnsi="Arial" w:cs="Arial"/>
          <w:sz w:val="22"/>
          <w:szCs w:val="22"/>
          <w:lang w:eastAsia="zh-CN"/>
        </w:rPr>
        <w:t xml:space="preserve">of the </w:t>
      </w:r>
      <w:r w:rsidR="007F08C8" w:rsidRPr="007F08C8">
        <w:rPr>
          <w:rFonts w:ascii="Arial" w:hAnsi="Arial" w:cs="Arial"/>
          <w:sz w:val="22"/>
          <w:szCs w:val="22"/>
          <w:lang w:eastAsia="zh-CN"/>
        </w:rPr>
        <w:t>circuitry</w:t>
      </w:r>
      <w:r w:rsidR="00F03292">
        <w:rPr>
          <w:rFonts w:ascii="Arial" w:hAnsi="Arial" w:cs="Arial"/>
          <w:sz w:val="22"/>
          <w:szCs w:val="22"/>
          <w:lang w:eastAsia="zh-CN"/>
        </w:rPr>
        <w:t>,</w:t>
      </w:r>
      <w:r w:rsidR="007F08C8" w:rsidRPr="007F08C8">
        <w:rPr>
          <w:rFonts w:ascii="Arial" w:hAnsi="Arial" w:cs="Arial"/>
          <w:sz w:val="22"/>
          <w:szCs w:val="22"/>
          <w:lang w:eastAsia="zh-CN"/>
        </w:rPr>
        <w:t xml:space="preserve"> </w:t>
      </w:r>
      <w:r w:rsidR="002E4F87">
        <w:rPr>
          <w:rFonts w:ascii="Arial" w:hAnsi="Arial" w:cs="Arial"/>
          <w:sz w:val="22"/>
          <w:szCs w:val="22"/>
          <w:lang w:eastAsia="zh-CN"/>
        </w:rPr>
        <w:t xml:space="preserve">including </w:t>
      </w:r>
      <w:r w:rsidR="0014417E">
        <w:rPr>
          <w:rFonts w:ascii="Arial" w:hAnsi="Arial" w:cs="Arial"/>
          <w:sz w:val="22"/>
          <w:szCs w:val="22"/>
          <w:lang w:eastAsia="zh-CN"/>
        </w:rPr>
        <w:t>positive feedback loop</w:t>
      </w:r>
      <w:r w:rsidR="002E4F87">
        <w:rPr>
          <w:rFonts w:ascii="Arial" w:hAnsi="Arial" w:cs="Arial"/>
          <w:sz w:val="22"/>
          <w:szCs w:val="22"/>
          <w:lang w:eastAsia="zh-CN"/>
        </w:rPr>
        <w:t>s inferred for individual or multiple factors</w:t>
      </w:r>
      <w:r w:rsidR="00F03292">
        <w:rPr>
          <w:rFonts w:ascii="Arial" w:hAnsi="Arial" w:cs="Arial"/>
          <w:sz w:val="22"/>
          <w:szCs w:val="22"/>
          <w:lang w:eastAsia="zh-CN"/>
        </w:rPr>
        <w:t>,</w:t>
      </w:r>
      <w:r w:rsidR="002E4F87">
        <w:rPr>
          <w:rFonts w:ascii="Arial" w:hAnsi="Arial" w:cs="Arial"/>
          <w:sz w:val="22"/>
          <w:szCs w:val="22"/>
          <w:lang w:eastAsia="zh-CN"/>
        </w:rPr>
        <w:t xml:space="preserve"> </w:t>
      </w:r>
      <w:r w:rsidR="0014417E">
        <w:rPr>
          <w:rFonts w:ascii="Arial" w:hAnsi="Arial" w:cs="Arial"/>
          <w:sz w:val="22"/>
          <w:szCs w:val="22"/>
          <w:lang w:eastAsia="zh-CN"/>
        </w:rPr>
        <w:t>provide</w:t>
      </w:r>
      <w:r w:rsidR="00F03292">
        <w:rPr>
          <w:rFonts w:ascii="Arial" w:hAnsi="Arial" w:cs="Arial"/>
          <w:sz w:val="22"/>
          <w:szCs w:val="22"/>
          <w:lang w:eastAsia="zh-CN"/>
        </w:rPr>
        <w:t>s the</w:t>
      </w:r>
      <w:r w:rsidR="0014417E">
        <w:rPr>
          <w:rFonts w:ascii="Arial" w:hAnsi="Arial" w:cs="Arial"/>
          <w:sz w:val="22"/>
          <w:szCs w:val="22"/>
          <w:lang w:eastAsia="zh-CN"/>
        </w:rPr>
        <w:t xml:space="preserve"> basic regulatory </w:t>
      </w:r>
      <w:r w:rsidR="00C94230">
        <w:rPr>
          <w:rFonts w:ascii="Arial" w:hAnsi="Arial" w:cs="Arial"/>
          <w:sz w:val="22"/>
          <w:szCs w:val="22"/>
          <w:lang w:eastAsia="zh-CN"/>
        </w:rPr>
        <w:t>architecture</w:t>
      </w:r>
      <w:r w:rsidR="00F03292">
        <w:rPr>
          <w:rFonts w:ascii="Arial" w:hAnsi="Arial" w:cs="Arial"/>
          <w:sz w:val="22"/>
          <w:szCs w:val="22"/>
          <w:lang w:eastAsia="zh-CN"/>
        </w:rPr>
        <w:t>,</w:t>
      </w:r>
      <w:r w:rsidR="0014417E">
        <w:rPr>
          <w:rFonts w:ascii="Arial" w:hAnsi="Arial" w:cs="Arial"/>
          <w:sz w:val="22"/>
          <w:szCs w:val="22"/>
          <w:lang w:eastAsia="zh-CN"/>
        </w:rPr>
        <w:t xml:space="preserve"> </w:t>
      </w:r>
      <w:r w:rsidR="00F03292">
        <w:rPr>
          <w:rFonts w:ascii="Arial" w:hAnsi="Arial" w:cs="Arial"/>
          <w:sz w:val="22"/>
          <w:szCs w:val="22"/>
          <w:lang w:eastAsia="zh-CN"/>
        </w:rPr>
        <w:t>which</w:t>
      </w:r>
      <w:r w:rsidR="0014417E">
        <w:rPr>
          <w:rFonts w:ascii="Arial" w:hAnsi="Arial" w:cs="Arial"/>
          <w:sz w:val="22"/>
          <w:szCs w:val="22"/>
          <w:lang w:eastAsia="zh-CN"/>
        </w:rPr>
        <w:t xml:space="preserve"> stabilizes </w:t>
      </w:r>
      <w:r w:rsidR="00F03292">
        <w:rPr>
          <w:rFonts w:ascii="Arial" w:hAnsi="Arial" w:cs="Arial"/>
          <w:sz w:val="22"/>
          <w:szCs w:val="22"/>
          <w:lang w:eastAsia="zh-CN"/>
        </w:rPr>
        <w:t xml:space="preserve">the </w:t>
      </w:r>
      <w:r w:rsidR="0014417E">
        <w:rPr>
          <w:rFonts w:ascii="Arial" w:hAnsi="Arial" w:cs="Arial"/>
          <w:sz w:val="22"/>
          <w:szCs w:val="22"/>
          <w:lang w:eastAsia="zh-CN"/>
        </w:rPr>
        <w:t xml:space="preserve">distinct stages of DC lineage commitment </w:t>
      </w:r>
      <w:r w:rsidR="00F03292">
        <w:rPr>
          <w:rFonts w:ascii="Arial" w:hAnsi="Arial" w:cs="Arial"/>
          <w:sz w:val="22"/>
          <w:szCs w:val="22"/>
          <w:lang w:eastAsia="zh-CN"/>
        </w:rPr>
        <w:t xml:space="preserve">(CDP) </w:t>
      </w:r>
      <w:r w:rsidR="0014417E">
        <w:rPr>
          <w:rFonts w:ascii="Arial" w:hAnsi="Arial" w:cs="Arial"/>
          <w:sz w:val="22"/>
          <w:szCs w:val="22"/>
          <w:lang w:eastAsia="zh-CN"/>
        </w:rPr>
        <w:t xml:space="preserve">and DC </w:t>
      </w:r>
      <w:r w:rsidR="00AF1558">
        <w:rPr>
          <w:rFonts w:ascii="Arial" w:hAnsi="Arial" w:cs="Arial"/>
          <w:sz w:val="22"/>
          <w:szCs w:val="22"/>
          <w:lang w:eastAsia="zh-CN"/>
        </w:rPr>
        <w:t>subsets specification (</w:t>
      </w:r>
      <w:proofErr w:type="spellStart"/>
      <w:r w:rsidR="00AF1558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r w:rsidR="00AF1558">
        <w:rPr>
          <w:rFonts w:ascii="Arial" w:hAnsi="Arial" w:cs="Arial"/>
          <w:sz w:val="22"/>
          <w:szCs w:val="22"/>
          <w:lang w:eastAsia="zh-CN"/>
        </w:rPr>
        <w:t xml:space="preserve"> and </w:t>
      </w:r>
      <w:proofErr w:type="spellStart"/>
      <w:r w:rsidR="00AF1558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F03292">
        <w:rPr>
          <w:rFonts w:ascii="Arial" w:hAnsi="Arial" w:cs="Arial"/>
          <w:sz w:val="22"/>
          <w:szCs w:val="22"/>
          <w:lang w:eastAsia="zh-CN"/>
        </w:rPr>
        <w:t>)</w:t>
      </w:r>
      <w:r w:rsidR="0014417E">
        <w:rPr>
          <w:rFonts w:ascii="Arial" w:hAnsi="Arial" w:cs="Arial"/>
          <w:sz w:val="22"/>
          <w:szCs w:val="22"/>
          <w:lang w:eastAsia="zh-CN"/>
        </w:rPr>
        <w:t xml:space="preserve">. </w:t>
      </w:r>
    </w:p>
    <w:p w:rsidR="00BC0363" w:rsidRDefault="00BC0363" w:rsidP="00E637F2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BC0363" w:rsidRDefault="00BC0363" w:rsidP="00E637F2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BC0363" w:rsidRDefault="00BC0363" w:rsidP="00E637F2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D004CC" w:rsidRDefault="00D004CC" w:rsidP="00E637F2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D004CC" w:rsidRDefault="00D004CC" w:rsidP="00E637F2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D004CC" w:rsidRDefault="00D004CC" w:rsidP="00E637F2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D004CC" w:rsidRDefault="00D004CC" w:rsidP="00E637F2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D004CC" w:rsidRDefault="00D004CC" w:rsidP="00E637F2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BC0363" w:rsidRDefault="00BC0363" w:rsidP="00E637F2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BC0363" w:rsidRDefault="00BC0363" w:rsidP="00E637F2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D004CC" w:rsidRPr="00E01AB3" w:rsidRDefault="00D004CC" w:rsidP="00E637F2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9D69CE" w:rsidRDefault="009D69CE" w:rsidP="009D69CE">
      <w:pPr>
        <w:spacing w:line="480" w:lineRule="auto"/>
        <w:jc w:val="both"/>
        <w:rPr>
          <w:rFonts w:ascii="Arial" w:hAnsi="Arial" w:cs="Arial"/>
          <w:b/>
          <w:sz w:val="22"/>
          <w:szCs w:val="22"/>
          <w:lang w:eastAsia="zh-CN"/>
        </w:rPr>
      </w:pPr>
      <w:r w:rsidRPr="009D69CE">
        <w:rPr>
          <w:rFonts w:ascii="Arial" w:hAnsi="Arial" w:cs="Arial"/>
          <w:b/>
          <w:sz w:val="22"/>
          <w:szCs w:val="22"/>
          <w:lang w:eastAsia="zh-CN"/>
        </w:rPr>
        <w:lastRenderedPageBreak/>
        <w:t xml:space="preserve">INTRODUCTION </w:t>
      </w:r>
    </w:p>
    <w:p w:rsidR="00233A1F" w:rsidRDefault="00580829" w:rsidP="00435AEC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Dendritic cells (DC)</w:t>
      </w:r>
      <w:r w:rsidR="00906058">
        <w:rPr>
          <w:rFonts w:ascii="Arial" w:hAnsi="Arial" w:cs="Arial"/>
          <w:sz w:val="22"/>
          <w:szCs w:val="22"/>
          <w:lang w:eastAsia="zh-CN"/>
        </w:rPr>
        <w:t xml:space="preserve"> repr</w:t>
      </w:r>
      <w:r w:rsidR="007518EF">
        <w:rPr>
          <w:rFonts w:ascii="Arial" w:hAnsi="Arial" w:cs="Arial"/>
          <w:sz w:val="22"/>
          <w:szCs w:val="22"/>
          <w:lang w:eastAsia="zh-CN"/>
        </w:rPr>
        <w:t xml:space="preserve">esent specialized immune cells </w:t>
      </w:r>
      <w:r w:rsidR="00906058">
        <w:rPr>
          <w:rFonts w:ascii="Arial" w:hAnsi="Arial" w:cs="Arial"/>
          <w:sz w:val="22"/>
          <w:szCs w:val="22"/>
          <w:lang w:eastAsia="zh-CN"/>
        </w:rPr>
        <w:t xml:space="preserve">that develop from </w:t>
      </w:r>
      <w:r w:rsidR="00906058" w:rsidRPr="00D0674A">
        <w:rPr>
          <w:rFonts w:ascii="Arial" w:hAnsi="Arial" w:cs="Arial"/>
          <w:sz w:val="22"/>
          <w:szCs w:val="22"/>
          <w:lang w:eastAsia="zh-CN"/>
        </w:rPr>
        <w:t>hematopoietic</w:t>
      </w:r>
      <w:r w:rsidR="00906058">
        <w:rPr>
          <w:rFonts w:ascii="Arial" w:hAnsi="Arial" w:cs="Arial"/>
          <w:sz w:val="22"/>
          <w:szCs w:val="22"/>
          <w:lang w:eastAsia="zh-CN"/>
        </w:rPr>
        <w:t xml:space="preserve"> stem</w:t>
      </w:r>
      <w:r w:rsidR="00906058" w:rsidRPr="00D0674A">
        <w:rPr>
          <w:rFonts w:ascii="Arial" w:hAnsi="Arial" w:cs="Arial"/>
          <w:sz w:val="22"/>
          <w:szCs w:val="22"/>
          <w:lang w:eastAsia="zh-CN"/>
        </w:rPr>
        <w:t xml:space="preserve"> cells</w:t>
      </w:r>
      <w:r w:rsidR="007518E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PEVuZE5vdGU+PENpdGU+PEF1dGhvcj5NZXJhZDwvQXV0aG9yPjxZZWFyPjIwMTM8L1llYXI+PFJl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</w:fldData>
        </w:fldChar>
      </w:r>
      <w:r w:rsidR="00A301C5">
        <w:rPr>
          <w:rFonts w:ascii="Arial" w:hAnsi="Arial" w:cs="Arial"/>
          <w:sz w:val="22"/>
          <w:szCs w:val="22"/>
          <w:lang w:eastAsia="zh-CN"/>
        </w:rPr>
        <w:instrText xml:space="preserve"> ADDIN EN.CITE 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PEVuZE5vdGU+PENpdGU+PEF1dGhvcj5NZXJhZDwvQXV0aG9yPjxZZWFyPjIwMTM8L1llYXI+PFJl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</w:fldData>
        </w:fldChar>
      </w:r>
      <w:r w:rsidR="00A301C5">
        <w:rPr>
          <w:rFonts w:ascii="Arial" w:hAnsi="Arial" w:cs="Arial"/>
          <w:sz w:val="22"/>
          <w:szCs w:val="22"/>
          <w:lang w:eastAsia="zh-CN"/>
        </w:rPr>
        <w:instrText xml:space="preserve"> ADDIN EN.CITE.DATA </w:instrText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A301C5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Shortman and Naik 2007</w:t>
      </w:r>
      <w:r w:rsidR="00A301C5">
        <w:rPr>
          <w:rFonts w:ascii="Arial" w:hAnsi="Arial" w:cs="Arial"/>
          <w:noProof/>
          <w:sz w:val="22"/>
          <w:szCs w:val="22"/>
          <w:lang w:eastAsia="zh-CN"/>
        </w:rPr>
        <w:t xml:space="preserve">; 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Merad et al. 2013</w:t>
      </w:r>
      <w:r w:rsidR="00A301C5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742C2C">
        <w:rPr>
          <w:rFonts w:ascii="Arial" w:hAnsi="Arial" w:cs="Arial"/>
          <w:sz w:val="22"/>
          <w:szCs w:val="22"/>
          <w:lang w:eastAsia="zh-CN"/>
        </w:rPr>
        <w:t xml:space="preserve">. </w:t>
      </w:r>
      <w:r w:rsidR="00A301C5">
        <w:rPr>
          <w:rFonts w:ascii="Arial" w:hAnsi="Arial" w:cs="Arial"/>
          <w:sz w:val="22"/>
          <w:szCs w:val="22"/>
          <w:lang w:eastAsia="zh-CN"/>
        </w:rPr>
        <w:t>DC</w:t>
      </w:r>
      <w:r w:rsidR="007518EF">
        <w:rPr>
          <w:rFonts w:ascii="Arial" w:hAnsi="Arial" w:cs="Arial"/>
          <w:sz w:val="22"/>
          <w:szCs w:val="22"/>
          <w:lang w:eastAsia="zh-CN"/>
        </w:rPr>
        <w:t xml:space="preserve"> </w:t>
      </w:r>
      <w:proofErr w:type="gramStart"/>
      <w:r w:rsidR="00A301C5">
        <w:rPr>
          <w:rFonts w:ascii="Arial" w:hAnsi="Arial" w:cs="Arial"/>
          <w:sz w:val="22"/>
          <w:szCs w:val="22"/>
          <w:lang w:eastAsia="zh-CN"/>
        </w:rPr>
        <w:t>are</w:t>
      </w:r>
      <w:proofErr w:type="gramEnd"/>
      <w:r w:rsidR="00A301C5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D0674A">
        <w:rPr>
          <w:rFonts w:ascii="Arial" w:hAnsi="Arial" w:cs="Arial"/>
          <w:sz w:val="22"/>
          <w:szCs w:val="22"/>
          <w:lang w:eastAsia="zh-CN"/>
        </w:rPr>
        <w:t xml:space="preserve">widely distributed </w:t>
      </w:r>
      <w:r w:rsidR="007518EF">
        <w:rPr>
          <w:rFonts w:ascii="Arial" w:hAnsi="Arial" w:cs="Arial"/>
          <w:sz w:val="22"/>
          <w:szCs w:val="22"/>
          <w:lang w:eastAsia="zh-CN"/>
        </w:rPr>
        <w:t>in both lymphoid and non-lymphoid</w:t>
      </w:r>
      <w:r w:rsidR="00A301C5">
        <w:rPr>
          <w:rFonts w:ascii="Arial" w:hAnsi="Arial" w:cs="Arial"/>
          <w:sz w:val="22"/>
          <w:szCs w:val="22"/>
          <w:lang w:eastAsia="zh-CN"/>
        </w:rPr>
        <w:t xml:space="preserve"> tissues</w:t>
      </w:r>
      <w:r w:rsidR="00260216">
        <w:rPr>
          <w:rFonts w:ascii="Arial" w:hAnsi="Arial" w:cs="Arial"/>
          <w:sz w:val="22"/>
          <w:szCs w:val="22"/>
          <w:lang w:eastAsia="zh-CN"/>
        </w:rPr>
        <w:t xml:space="preserve"> and </w:t>
      </w:r>
      <w:r w:rsidR="00A301C5">
        <w:rPr>
          <w:rFonts w:ascii="Arial" w:hAnsi="Arial" w:cs="Arial"/>
          <w:sz w:val="22"/>
          <w:szCs w:val="22"/>
          <w:lang w:eastAsia="zh-CN"/>
        </w:rPr>
        <w:t>bridge</w:t>
      </w:r>
      <w:r w:rsidR="00E90CB1" w:rsidRPr="00E90CB1">
        <w:rPr>
          <w:rFonts w:ascii="Arial" w:hAnsi="Arial" w:cs="Arial"/>
          <w:sz w:val="22"/>
          <w:szCs w:val="22"/>
          <w:lang w:eastAsia="zh-CN"/>
        </w:rPr>
        <w:t xml:space="preserve"> innate and adaptive immune respo</w:t>
      </w:r>
      <w:r w:rsidR="00E90CB1">
        <w:rPr>
          <w:rFonts w:ascii="Arial" w:hAnsi="Arial" w:cs="Arial"/>
          <w:sz w:val="22"/>
          <w:szCs w:val="22"/>
          <w:lang w:eastAsia="zh-CN"/>
        </w:rPr>
        <w:t>nses</w:t>
      </w:r>
      <w:r w:rsidR="005622EB">
        <w:rPr>
          <w:rFonts w:ascii="Arial" w:hAnsi="Arial" w:cs="Arial"/>
          <w:sz w:val="22"/>
          <w:szCs w:val="22"/>
          <w:lang w:eastAsia="zh-CN"/>
        </w:rPr>
        <w:t>. DC function</w:t>
      </w:r>
      <w:r w:rsidR="007518E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5622EB">
        <w:rPr>
          <w:rFonts w:ascii="Arial" w:hAnsi="Arial" w:cs="Arial"/>
          <w:sz w:val="22"/>
          <w:szCs w:val="22"/>
          <w:lang w:eastAsia="zh-CN"/>
        </w:rPr>
        <w:t>builds on</w:t>
      </w:r>
      <w:r w:rsidR="00E90CB1">
        <w:rPr>
          <w:rFonts w:ascii="Arial" w:hAnsi="Arial" w:cs="Arial"/>
          <w:sz w:val="22"/>
          <w:szCs w:val="22"/>
          <w:lang w:eastAsia="zh-CN"/>
        </w:rPr>
        <w:t xml:space="preserve"> their </w:t>
      </w:r>
      <w:r w:rsidR="00E90CB1" w:rsidRPr="00E90CB1">
        <w:rPr>
          <w:rFonts w:ascii="Arial" w:hAnsi="Arial" w:cs="Arial"/>
          <w:sz w:val="22"/>
          <w:szCs w:val="22"/>
          <w:lang w:eastAsia="zh-CN"/>
        </w:rPr>
        <w:t xml:space="preserve">capacity to capture, process </w:t>
      </w:r>
      <w:r w:rsidR="003750EF">
        <w:rPr>
          <w:rFonts w:ascii="Arial" w:hAnsi="Arial" w:cs="Arial"/>
          <w:sz w:val="22"/>
          <w:szCs w:val="22"/>
          <w:lang w:eastAsia="zh-CN"/>
        </w:rPr>
        <w:t xml:space="preserve">and present antigens to T cells. </w:t>
      </w:r>
      <w:r w:rsidR="007518EF">
        <w:rPr>
          <w:rFonts w:ascii="Arial" w:hAnsi="Arial" w:cs="Arial"/>
          <w:sz w:val="22"/>
          <w:szCs w:val="22"/>
          <w:lang w:eastAsia="zh-CN"/>
        </w:rPr>
        <w:t xml:space="preserve">DC are </w:t>
      </w:r>
      <w:r w:rsidRPr="00580829">
        <w:rPr>
          <w:rFonts w:ascii="Arial" w:hAnsi="Arial" w:cs="Arial"/>
          <w:sz w:val="22"/>
          <w:szCs w:val="22"/>
          <w:lang w:eastAsia="zh-CN"/>
        </w:rPr>
        <w:t xml:space="preserve">divided into distinct subsets </w:t>
      </w:r>
      <w:r w:rsidR="00435AEC">
        <w:rPr>
          <w:rFonts w:ascii="Arial" w:hAnsi="Arial" w:cs="Arial"/>
          <w:sz w:val="22"/>
          <w:szCs w:val="22"/>
          <w:lang w:eastAsia="zh-CN"/>
        </w:rPr>
        <w:t xml:space="preserve">according to </w:t>
      </w:r>
      <w:r w:rsidR="00435AEC" w:rsidRPr="00435AEC">
        <w:rPr>
          <w:rFonts w:ascii="Arial" w:hAnsi="Arial" w:cs="Arial"/>
          <w:sz w:val="22"/>
          <w:szCs w:val="22"/>
          <w:lang w:eastAsia="zh-CN"/>
        </w:rPr>
        <w:t>their localization, phenotype, and function</w:t>
      </w:r>
      <w:r w:rsidR="00435AEC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PEVuZE5vdGU+PENpdGU+PEF1dGhvcj5CZWx6PC9BdXRob3I+PFllYXI+MjAxMjwvWWVhcj48UmVj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</w:fldData>
        </w:fldChar>
      </w:r>
      <w:r w:rsidR="00260216">
        <w:rPr>
          <w:rFonts w:ascii="Arial" w:hAnsi="Arial" w:cs="Arial"/>
          <w:sz w:val="22"/>
          <w:szCs w:val="22"/>
          <w:lang w:eastAsia="zh-CN"/>
        </w:rPr>
        <w:instrText xml:space="preserve"> ADDIN EN.CITE 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PEVuZE5vdGU+PENpdGU+PEF1dGhvcj5CZWx6PC9BdXRob3I+PFllYXI+MjAxMjwvWWVhcj48UmVj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</w:fldData>
        </w:fldChar>
      </w:r>
      <w:r w:rsidR="00260216">
        <w:rPr>
          <w:rFonts w:ascii="Arial" w:hAnsi="Arial" w:cs="Arial"/>
          <w:sz w:val="22"/>
          <w:szCs w:val="22"/>
          <w:lang w:eastAsia="zh-CN"/>
        </w:rPr>
        <w:instrText xml:space="preserve"> ADDIN EN.CITE.DATA </w:instrText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260216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Belz and Nutt 2012</w:t>
      </w:r>
      <w:r w:rsidR="00260216">
        <w:rPr>
          <w:rFonts w:ascii="Arial" w:hAnsi="Arial" w:cs="Arial"/>
          <w:noProof/>
          <w:sz w:val="22"/>
          <w:szCs w:val="22"/>
          <w:lang w:eastAsia="zh-CN"/>
        </w:rPr>
        <w:t xml:space="preserve">; 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Satpathy et al. 2012</w:t>
      </w:r>
      <w:r w:rsidR="00260216">
        <w:rPr>
          <w:rFonts w:ascii="Arial" w:hAnsi="Arial" w:cs="Arial"/>
          <w:noProof/>
          <w:sz w:val="22"/>
          <w:szCs w:val="22"/>
          <w:lang w:eastAsia="zh-CN"/>
        </w:rPr>
        <w:t xml:space="preserve">; 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Merad et al. 2013</w:t>
      </w:r>
      <w:r w:rsidR="00260216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435AEC">
        <w:rPr>
          <w:rFonts w:ascii="Arial" w:hAnsi="Arial" w:cs="Arial"/>
          <w:sz w:val="22"/>
          <w:szCs w:val="22"/>
          <w:lang w:eastAsia="zh-CN"/>
        </w:rPr>
        <w:t xml:space="preserve">. </w:t>
      </w:r>
      <w:r w:rsidR="00AE2167">
        <w:rPr>
          <w:rFonts w:ascii="Arial" w:hAnsi="Arial" w:cs="Arial"/>
          <w:sz w:val="22"/>
          <w:szCs w:val="22"/>
          <w:lang w:eastAsia="zh-CN"/>
        </w:rPr>
        <w:t>Lymphoid tissues contain</w:t>
      </w:r>
      <w:r w:rsidR="004A5AF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F03292">
        <w:rPr>
          <w:rFonts w:ascii="Arial" w:hAnsi="Arial" w:cs="Arial"/>
          <w:sz w:val="22"/>
          <w:szCs w:val="22"/>
          <w:lang w:eastAsia="zh-CN"/>
        </w:rPr>
        <w:t>classical/</w:t>
      </w:r>
      <w:r w:rsidR="004A5AFF">
        <w:rPr>
          <w:rFonts w:ascii="Arial" w:hAnsi="Arial" w:cs="Arial"/>
          <w:sz w:val="22"/>
          <w:szCs w:val="22"/>
          <w:lang w:eastAsia="zh-CN"/>
        </w:rPr>
        <w:t>c</w:t>
      </w:r>
      <w:r w:rsidR="004A5AFF" w:rsidRPr="00580829">
        <w:rPr>
          <w:rFonts w:ascii="Arial" w:hAnsi="Arial" w:cs="Arial"/>
          <w:sz w:val="22"/>
          <w:szCs w:val="22"/>
          <w:lang w:eastAsia="zh-CN"/>
        </w:rPr>
        <w:t>onv</w:t>
      </w:r>
      <w:r w:rsidR="00F03292">
        <w:rPr>
          <w:rFonts w:ascii="Arial" w:hAnsi="Arial" w:cs="Arial"/>
          <w:sz w:val="22"/>
          <w:szCs w:val="22"/>
          <w:lang w:eastAsia="zh-CN"/>
        </w:rPr>
        <w:t xml:space="preserve">entional </w:t>
      </w:r>
      <w:r w:rsidR="00435AEC">
        <w:rPr>
          <w:rFonts w:ascii="Arial" w:hAnsi="Arial" w:cs="Arial"/>
          <w:sz w:val="22"/>
          <w:szCs w:val="22"/>
          <w:lang w:eastAsia="zh-CN"/>
        </w:rPr>
        <w:t>DC (</w:t>
      </w:r>
      <w:proofErr w:type="spellStart"/>
      <w:proofErr w:type="gramStart"/>
      <w:r w:rsidR="00435AEC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="00435AEC">
        <w:rPr>
          <w:rFonts w:ascii="Arial" w:hAnsi="Arial" w:cs="Arial"/>
          <w:sz w:val="22"/>
          <w:szCs w:val="22"/>
          <w:lang w:eastAsia="zh-CN"/>
        </w:rPr>
        <w:t>) and p</w:t>
      </w:r>
      <w:r w:rsidRPr="00580829">
        <w:rPr>
          <w:rFonts w:ascii="Arial" w:hAnsi="Arial" w:cs="Arial"/>
          <w:sz w:val="22"/>
          <w:szCs w:val="22"/>
          <w:lang w:eastAsia="zh-CN"/>
        </w:rPr>
        <w:t>lasmacytoid DC (</w:t>
      </w:r>
      <w:proofErr w:type="spellStart"/>
      <w:r w:rsidRPr="00580829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Pr="00580829">
        <w:rPr>
          <w:rFonts w:ascii="Arial" w:hAnsi="Arial" w:cs="Arial"/>
          <w:sz w:val="22"/>
          <w:szCs w:val="22"/>
          <w:lang w:eastAsia="zh-CN"/>
        </w:rPr>
        <w:t>)</w:t>
      </w:r>
      <w:r w:rsidR="00AE2167">
        <w:rPr>
          <w:rFonts w:ascii="Arial" w:hAnsi="Arial" w:cs="Arial"/>
          <w:sz w:val="22"/>
          <w:szCs w:val="22"/>
          <w:lang w:eastAsia="zh-CN"/>
        </w:rPr>
        <w:t>, which represent the main DC subsets</w:t>
      </w:r>
      <w:r w:rsidR="00A07AA5">
        <w:rPr>
          <w:rFonts w:ascii="Arial" w:hAnsi="Arial" w:cs="Arial"/>
          <w:sz w:val="22"/>
          <w:szCs w:val="22"/>
          <w:lang w:eastAsia="zh-CN"/>
        </w:rPr>
        <w:t>. P</w:t>
      </w:r>
      <w:r w:rsidR="004A5AFF" w:rsidRPr="004A5AFF">
        <w:rPr>
          <w:rFonts w:ascii="Arial" w:hAnsi="Arial" w:cs="Arial"/>
          <w:sz w:val="22"/>
          <w:szCs w:val="22"/>
          <w:lang w:eastAsia="zh-CN"/>
        </w:rPr>
        <w:t xml:space="preserve">eripheral </w:t>
      </w:r>
      <w:r w:rsidR="00AE2167">
        <w:rPr>
          <w:rFonts w:ascii="Arial" w:hAnsi="Arial" w:cs="Arial"/>
          <w:sz w:val="22"/>
          <w:szCs w:val="22"/>
          <w:lang w:eastAsia="zh-CN"/>
        </w:rPr>
        <w:t>organs</w:t>
      </w:r>
      <w:r w:rsidR="004A5AFF">
        <w:rPr>
          <w:rFonts w:ascii="Arial" w:hAnsi="Arial" w:cs="Arial"/>
          <w:sz w:val="22"/>
          <w:szCs w:val="22"/>
          <w:lang w:eastAsia="zh-CN"/>
        </w:rPr>
        <w:t xml:space="preserve"> contain migra</w:t>
      </w:r>
      <w:r w:rsidR="00AE2167">
        <w:rPr>
          <w:rFonts w:ascii="Arial" w:hAnsi="Arial" w:cs="Arial"/>
          <w:sz w:val="22"/>
          <w:szCs w:val="22"/>
          <w:lang w:eastAsia="zh-CN"/>
        </w:rPr>
        <w:t>tory tissue DC</w:t>
      </w:r>
      <w:r w:rsidR="00A07AA5">
        <w:rPr>
          <w:rFonts w:ascii="Arial" w:hAnsi="Arial" w:cs="Arial"/>
          <w:sz w:val="22"/>
          <w:szCs w:val="22"/>
          <w:lang w:eastAsia="zh-CN"/>
        </w:rPr>
        <w:t>, which capture antigen</w:t>
      </w:r>
      <w:r w:rsidR="009A17ED">
        <w:rPr>
          <w:rFonts w:ascii="Arial" w:hAnsi="Arial" w:cs="Arial"/>
          <w:sz w:val="22"/>
          <w:szCs w:val="22"/>
          <w:lang w:eastAsia="zh-CN"/>
        </w:rPr>
        <w:t>s</w:t>
      </w:r>
      <w:r w:rsidR="00A07AA5">
        <w:rPr>
          <w:rFonts w:ascii="Arial" w:hAnsi="Arial" w:cs="Arial"/>
          <w:sz w:val="22"/>
          <w:szCs w:val="22"/>
          <w:lang w:eastAsia="zh-CN"/>
        </w:rPr>
        <w:t xml:space="preserve"> and migrate to lymphoid organs for antigen presentation</w:t>
      </w:r>
      <w:r w:rsidR="009A17ED">
        <w:rPr>
          <w:rFonts w:ascii="Arial" w:hAnsi="Arial" w:cs="Arial"/>
          <w:sz w:val="22"/>
          <w:szCs w:val="22"/>
          <w:lang w:eastAsia="zh-CN"/>
        </w:rPr>
        <w:t xml:space="preserve"> to T cells</w:t>
      </w:r>
      <w:r w:rsidR="00A07AA5">
        <w:rPr>
          <w:rFonts w:ascii="Arial" w:hAnsi="Arial" w:cs="Arial"/>
          <w:sz w:val="22"/>
          <w:szCs w:val="22"/>
          <w:lang w:eastAsia="zh-CN"/>
        </w:rPr>
        <w:t>.</w:t>
      </w:r>
      <w:r w:rsidR="00AE2167">
        <w:rPr>
          <w:rFonts w:ascii="Arial" w:hAnsi="Arial" w:cs="Arial"/>
          <w:sz w:val="22"/>
          <w:szCs w:val="22"/>
          <w:lang w:eastAsia="zh-CN"/>
        </w:rPr>
        <w:t xml:space="preserve"> </w:t>
      </w:r>
    </w:p>
    <w:p w:rsidR="00233A1F" w:rsidRDefault="00233A1F" w:rsidP="00435AEC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3C1BBC" w:rsidRDefault="00E90CB1" w:rsidP="00435AEC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 xml:space="preserve">DC </w:t>
      </w:r>
      <w:r w:rsidR="002755D8">
        <w:rPr>
          <w:rFonts w:ascii="Arial" w:hAnsi="Arial" w:cs="Arial"/>
          <w:sz w:val="22"/>
          <w:szCs w:val="22"/>
          <w:lang w:eastAsia="zh-CN"/>
        </w:rPr>
        <w:t>development</w:t>
      </w:r>
      <w:r w:rsidR="008B66BE">
        <w:rPr>
          <w:rFonts w:ascii="Arial" w:hAnsi="Arial" w:cs="Arial"/>
          <w:sz w:val="22"/>
          <w:szCs w:val="22"/>
          <w:lang w:eastAsia="zh-CN"/>
        </w:rPr>
        <w:t xml:space="preserve"> </w:t>
      </w:r>
      <w:r w:rsidR="00AE2167">
        <w:rPr>
          <w:rFonts w:ascii="Arial" w:hAnsi="Arial" w:cs="Arial"/>
          <w:sz w:val="22"/>
          <w:szCs w:val="22"/>
          <w:lang w:eastAsia="zh-CN"/>
        </w:rPr>
        <w:t xml:space="preserve">from </w:t>
      </w:r>
      <w:r w:rsidR="00AE2167" w:rsidRPr="00D0674A">
        <w:rPr>
          <w:rFonts w:ascii="Arial" w:hAnsi="Arial" w:cs="Arial"/>
          <w:sz w:val="22"/>
          <w:szCs w:val="22"/>
          <w:lang w:eastAsia="zh-CN"/>
        </w:rPr>
        <w:t>hematopoietic</w:t>
      </w:r>
      <w:r w:rsidR="00AE2167">
        <w:rPr>
          <w:rFonts w:ascii="Arial" w:hAnsi="Arial" w:cs="Arial"/>
          <w:sz w:val="22"/>
          <w:szCs w:val="22"/>
          <w:lang w:eastAsia="zh-CN"/>
        </w:rPr>
        <w:t xml:space="preserve"> stem cells comprises two critical steps:</w:t>
      </w:r>
      <w:r w:rsidR="0097519A">
        <w:rPr>
          <w:rFonts w:ascii="Arial" w:hAnsi="Arial" w:cs="Arial"/>
          <w:sz w:val="22"/>
          <w:szCs w:val="22"/>
          <w:lang w:eastAsia="zh-CN"/>
        </w:rPr>
        <w:t xml:space="preserve"> DC commitment and DC subset specification</w:t>
      </w:r>
      <w:r w:rsidR="00233A1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PEVuZE5vdGU+PENpdGU+PEF1dGhvcj5GZWxrZXI8L0F1dGhvcj48WWVhcj4yMDEwPC9ZZWFyPjxS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</w:fldData>
        </w:fldChar>
      </w:r>
      <w:r w:rsidR="00233A1F">
        <w:rPr>
          <w:rFonts w:ascii="Arial" w:hAnsi="Arial" w:cs="Arial"/>
          <w:sz w:val="22"/>
          <w:szCs w:val="22"/>
          <w:lang w:eastAsia="zh-CN"/>
        </w:rPr>
        <w:instrText xml:space="preserve"> ADDIN EN.CITE 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PEVuZE5vdGU+PENpdGU+PEF1dGhvcj5GZWxrZXI8L0F1dGhvcj48WWVhcj4yMDEwPC9ZZWFyPjxS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</w:fldData>
        </w:fldChar>
      </w:r>
      <w:r w:rsidR="00233A1F">
        <w:rPr>
          <w:rFonts w:ascii="Arial" w:hAnsi="Arial" w:cs="Arial"/>
          <w:sz w:val="22"/>
          <w:szCs w:val="22"/>
          <w:lang w:eastAsia="zh-CN"/>
        </w:rPr>
        <w:instrText xml:space="preserve"> ADDIN EN.CITE.DATA </w:instrText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233A1F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Shortman and Naik 2007</w:t>
      </w:r>
      <w:r w:rsidR="00233A1F">
        <w:rPr>
          <w:rFonts w:ascii="Arial" w:hAnsi="Arial" w:cs="Arial"/>
          <w:noProof/>
          <w:sz w:val="22"/>
          <w:szCs w:val="22"/>
          <w:lang w:eastAsia="zh-CN"/>
        </w:rPr>
        <w:t xml:space="preserve">; 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Felker et al. 2010</w:t>
      </w:r>
      <w:r w:rsidR="00233A1F">
        <w:rPr>
          <w:rFonts w:ascii="Arial" w:hAnsi="Arial" w:cs="Arial"/>
          <w:noProof/>
          <w:sz w:val="22"/>
          <w:szCs w:val="22"/>
          <w:lang w:eastAsia="zh-CN"/>
        </w:rPr>
        <w:t xml:space="preserve">; 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Merad et al. 2013</w:t>
      </w:r>
      <w:r w:rsidR="00233A1F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97519A">
        <w:rPr>
          <w:rFonts w:ascii="Arial" w:hAnsi="Arial" w:cs="Arial"/>
          <w:sz w:val="22"/>
          <w:szCs w:val="22"/>
          <w:lang w:eastAsia="zh-CN"/>
        </w:rPr>
        <w:t>.</w:t>
      </w:r>
      <w:r w:rsidR="008B66BE">
        <w:rPr>
          <w:rFonts w:ascii="Arial" w:hAnsi="Arial" w:cs="Arial"/>
          <w:sz w:val="22"/>
          <w:szCs w:val="22"/>
          <w:lang w:eastAsia="zh-CN"/>
        </w:rPr>
        <w:t xml:space="preserve"> </w:t>
      </w:r>
      <w:r w:rsidR="00AE2167">
        <w:rPr>
          <w:rFonts w:ascii="Arial" w:hAnsi="Arial" w:cs="Arial"/>
          <w:sz w:val="22"/>
          <w:szCs w:val="22"/>
          <w:lang w:eastAsia="zh-CN"/>
        </w:rPr>
        <w:t xml:space="preserve">First, multipotent </w:t>
      </w:r>
      <w:r w:rsidR="00AE2167" w:rsidRPr="00D0674A">
        <w:rPr>
          <w:rFonts w:ascii="Arial" w:hAnsi="Arial" w:cs="Arial"/>
          <w:sz w:val="22"/>
          <w:szCs w:val="22"/>
          <w:lang w:eastAsia="zh-CN"/>
        </w:rPr>
        <w:t>hematopoietic</w:t>
      </w:r>
      <w:r w:rsidR="00AE2167">
        <w:rPr>
          <w:rFonts w:ascii="Arial" w:hAnsi="Arial" w:cs="Arial"/>
          <w:sz w:val="22"/>
          <w:szCs w:val="22"/>
          <w:lang w:eastAsia="zh-CN"/>
        </w:rPr>
        <w:t xml:space="preserve"> stem/progenitor cells are committed toward</w:t>
      </w:r>
      <w:r w:rsidR="00A07AA5">
        <w:rPr>
          <w:rFonts w:ascii="Arial" w:hAnsi="Arial" w:cs="Arial"/>
          <w:sz w:val="22"/>
          <w:szCs w:val="22"/>
          <w:lang w:eastAsia="zh-CN"/>
        </w:rPr>
        <w:t>s</w:t>
      </w:r>
      <w:r w:rsidR="00AE2167">
        <w:rPr>
          <w:rFonts w:ascii="Arial" w:hAnsi="Arial" w:cs="Arial"/>
          <w:sz w:val="22"/>
          <w:szCs w:val="22"/>
          <w:lang w:eastAsia="zh-CN"/>
        </w:rPr>
        <w:t xml:space="preserve"> the DC lineage, which yields the DC-restricted common DC progenitor (CDP).</w:t>
      </w:r>
      <w:r w:rsidR="001B3B39">
        <w:rPr>
          <w:rFonts w:ascii="Arial" w:hAnsi="Arial" w:cs="Arial"/>
          <w:sz w:val="22"/>
          <w:szCs w:val="22"/>
          <w:lang w:eastAsia="zh-CN"/>
        </w:rPr>
        <w:t xml:space="preserve"> Second, CDP further develop into the specific DC subsets, </w:t>
      </w:r>
      <w:proofErr w:type="spellStart"/>
      <w:proofErr w:type="gramStart"/>
      <w:r w:rsidR="001B3B39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="001B3B39">
        <w:rPr>
          <w:rFonts w:ascii="Arial" w:hAnsi="Arial" w:cs="Arial"/>
          <w:sz w:val="22"/>
          <w:szCs w:val="22"/>
          <w:lang w:eastAsia="zh-CN"/>
        </w:rPr>
        <w:t xml:space="preserve"> and </w:t>
      </w:r>
      <w:proofErr w:type="spellStart"/>
      <w:r w:rsidR="001B3B39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233A1F">
        <w:rPr>
          <w:rFonts w:ascii="Arial" w:hAnsi="Arial" w:cs="Arial"/>
          <w:sz w:val="22"/>
          <w:szCs w:val="22"/>
          <w:lang w:eastAsia="zh-CN"/>
        </w:rPr>
        <w:t>.</w:t>
      </w:r>
      <w:r w:rsidR="001B3B39">
        <w:rPr>
          <w:rFonts w:ascii="Arial" w:hAnsi="Arial" w:cs="Arial"/>
          <w:sz w:val="22"/>
          <w:szCs w:val="22"/>
          <w:lang w:eastAsia="zh-CN"/>
        </w:rPr>
        <w:t xml:space="preserve"> </w:t>
      </w:r>
      <w:proofErr w:type="spellStart"/>
      <w:proofErr w:type="gramStart"/>
      <w:r w:rsidR="00DF17D8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="00DF17D8">
        <w:rPr>
          <w:rFonts w:ascii="Arial" w:hAnsi="Arial" w:cs="Arial"/>
          <w:sz w:val="22"/>
          <w:szCs w:val="22"/>
          <w:lang w:eastAsia="zh-CN"/>
        </w:rPr>
        <w:t xml:space="preserve"> are </w:t>
      </w:r>
      <w:r w:rsidR="003C1BBC">
        <w:rPr>
          <w:rFonts w:ascii="Arial" w:hAnsi="Arial" w:cs="Arial"/>
          <w:sz w:val="22"/>
          <w:szCs w:val="22"/>
          <w:lang w:eastAsia="zh-CN"/>
        </w:rPr>
        <w:t>specialized for</w:t>
      </w:r>
      <w:r w:rsidR="00DF17D8">
        <w:rPr>
          <w:rFonts w:ascii="Arial" w:hAnsi="Arial" w:cs="Arial"/>
          <w:sz w:val="22"/>
          <w:szCs w:val="22"/>
          <w:lang w:eastAsia="zh-CN"/>
        </w:rPr>
        <w:t xml:space="preserve"> antigen </w:t>
      </w:r>
      <w:r w:rsidR="003C1BBC">
        <w:rPr>
          <w:rFonts w:ascii="Arial" w:hAnsi="Arial" w:cs="Arial"/>
          <w:sz w:val="22"/>
          <w:szCs w:val="22"/>
          <w:lang w:eastAsia="zh-CN"/>
        </w:rPr>
        <w:t>processing and presenting</w:t>
      </w:r>
      <w:r w:rsidR="00DF17D8">
        <w:rPr>
          <w:rFonts w:ascii="Arial" w:hAnsi="Arial" w:cs="Arial"/>
          <w:sz w:val="22"/>
          <w:szCs w:val="22"/>
          <w:lang w:eastAsia="zh-CN"/>
        </w:rPr>
        <w:t xml:space="preserve">, while </w:t>
      </w:r>
      <w:proofErr w:type="spellStart"/>
      <w:r w:rsidR="00DF17D8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DF17D8">
        <w:rPr>
          <w:rFonts w:ascii="Arial" w:hAnsi="Arial" w:cs="Arial"/>
          <w:sz w:val="22"/>
          <w:szCs w:val="22"/>
          <w:lang w:eastAsia="zh-CN"/>
        </w:rPr>
        <w:t xml:space="preserve"> produce large amounts of </w:t>
      </w:r>
      <w:r w:rsidR="003C1BBC">
        <w:rPr>
          <w:rFonts w:ascii="Arial" w:hAnsi="Arial" w:cs="Arial"/>
          <w:sz w:val="22"/>
          <w:szCs w:val="22"/>
          <w:lang w:eastAsia="zh-CN"/>
        </w:rPr>
        <w:t xml:space="preserve">type I </w:t>
      </w:r>
      <w:r w:rsidR="00DF17D8">
        <w:rPr>
          <w:rFonts w:ascii="Arial" w:hAnsi="Arial" w:cs="Arial"/>
          <w:sz w:val="22"/>
          <w:szCs w:val="22"/>
          <w:lang w:eastAsia="zh-CN"/>
        </w:rPr>
        <w:t xml:space="preserve">interferon </w:t>
      </w:r>
      <w:r w:rsidR="003C1BBC">
        <w:rPr>
          <w:rFonts w:ascii="Arial" w:hAnsi="Arial" w:cs="Arial"/>
          <w:sz w:val="22"/>
          <w:szCs w:val="22"/>
          <w:lang w:eastAsia="zh-CN"/>
        </w:rPr>
        <w:t>e.g. in response to viral infections.</w:t>
      </w:r>
    </w:p>
    <w:p w:rsidR="003C1BBC" w:rsidRDefault="003C1BBC" w:rsidP="00435AEC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436C5A" w:rsidRDefault="002A5E1F" w:rsidP="00435AEC">
      <w:pPr>
        <w:numPr>
          <w:ins w:id="1" w:author="Martin Zenke" w:date="2014-07-29T09:35:00Z"/>
        </w:num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Genome-wide gene expression and g</w:t>
      </w:r>
      <w:r w:rsidR="001B3B39">
        <w:rPr>
          <w:rFonts w:ascii="Arial" w:hAnsi="Arial" w:cs="Arial"/>
          <w:sz w:val="22"/>
          <w:szCs w:val="22"/>
          <w:lang w:eastAsia="zh-CN"/>
        </w:rPr>
        <w:t xml:space="preserve">ene knockout studies in mice identified several critical regulators </w:t>
      </w:r>
      <w:r w:rsidR="00F03292">
        <w:rPr>
          <w:rFonts w:ascii="Arial" w:hAnsi="Arial" w:cs="Arial"/>
          <w:sz w:val="22"/>
          <w:szCs w:val="22"/>
          <w:lang w:eastAsia="zh-CN"/>
        </w:rPr>
        <w:t>for</w:t>
      </w:r>
      <w:r w:rsidR="001B3B39">
        <w:rPr>
          <w:rFonts w:ascii="Arial" w:hAnsi="Arial" w:cs="Arial"/>
          <w:sz w:val="22"/>
          <w:szCs w:val="22"/>
          <w:lang w:eastAsia="zh-CN"/>
        </w:rPr>
        <w:t xml:space="preserve"> DC commitment and subset sp</w:t>
      </w:r>
      <w:r w:rsidR="006972CC">
        <w:rPr>
          <w:rFonts w:ascii="Arial" w:hAnsi="Arial" w:cs="Arial"/>
          <w:sz w:val="22"/>
          <w:szCs w:val="22"/>
          <w:lang w:eastAsia="zh-CN"/>
        </w:rPr>
        <w:t>ecification, such as Flt3, Stat3</w:t>
      </w:r>
      <w:r w:rsidR="001B3B39">
        <w:rPr>
          <w:rFonts w:ascii="Arial" w:hAnsi="Arial" w:cs="Arial"/>
          <w:sz w:val="22"/>
          <w:szCs w:val="22"/>
          <w:lang w:eastAsia="zh-CN"/>
        </w:rPr>
        <w:t xml:space="preserve">, Id2, Irf8 and Tcf4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PEVuZE5vdGU+PENpdGU+PEF1dGhvcj5DYXJvdHRhPC9BdXRob3I+PFllYXI+MjAxMDwvWWVhcj48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</w:fldData>
        </w:fldChar>
      </w:r>
      <w:r w:rsidR="004C5932">
        <w:rPr>
          <w:rFonts w:ascii="Arial" w:hAnsi="Arial" w:cs="Arial"/>
          <w:sz w:val="22"/>
          <w:szCs w:val="22"/>
          <w:lang w:eastAsia="zh-CN"/>
        </w:rPr>
        <w:instrText xml:space="preserve"> ADDIN EN.CITE 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PEVuZE5vdGU+PENpdGU+PEF1dGhvcj5DYXJvdHRhPC9BdXRob3I+PFllYXI+MjAxMDwvWWVhcj48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</w:fldData>
        </w:fldChar>
      </w:r>
      <w:r w:rsidR="004C5932">
        <w:rPr>
          <w:rFonts w:ascii="Arial" w:hAnsi="Arial" w:cs="Arial"/>
          <w:sz w:val="22"/>
          <w:szCs w:val="22"/>
          <w:lang w:eastAsia="zh-CN"/>
        </w:rPr>
        <w:instrText xml:space="preserve"> ADDIN EN.CITE.DATA </w:instrText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4C5932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Hacker et al. 2003</w:t>
      </w:r>
      <w:r w:rsidR="004C5932">
        <w:rPr>
          <w:rFonts w:ascii="Arial" w:hAnsi="Arial" w:cs="Arial"/>
          <w:noProof/>
          <w:sz w:val="22"/>
          <w:szCs w:val="22"/>
          <w:lang w:eastAsia="zh-CN"/>
        </w:rPr>
        <w:t xml:space="preserve">; 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Cisse et al. 2008</w:t>
      </w:r>
      <w:r w:rsidR="004C5932">
        <w:rPr>
          <w:rFonts w:ascii="Arial" w:hAnsi="Arial" w:cs="Arial"/>
          <w:noProof/>
          <w:sz w:val="22"/>
          <w:szCs w:val="22"/>
          <w:lang w:eastAsia="zh-CN"/>
        </w:rPr>
        <w:t xml:space="preserve">; 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Robbins et al. 2008</w:t>
      </w:r>
      <w:r w:rsidR="004C5932">
        <w:rPr>
          <w:rFonts w:ascii="Arial" w:hAnsi="Arial" w:cs="Arial"/>
          <w:noProof/>
          <w:sz w:val="22"/>
          <w:szCs w:val="22"/>
          <w:lang w:eastAsia="zh-CN"/>
        </w:rPr>
        <w:t xml:space="preserve">; 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Carotta et al. 2010</w:t>
      </w:r>
      <w:r w:rsidR="004C5932">
        <w:rPr>
          <w:rFonts w:ascii="Arial" w:hAnsi="Arial" w:cs="Arial"/>
          <w:noProof/>
          <w:sz w:val="22"/>
          <w:szCs w:val="22"/>
          <w:lang w:eastAsia="zh-CN"/>
        </w:rPr>
        <w:t xml:space="preserve">; 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Jackson et al. 2011</w:t>
      </w:r>
      <w:r w:rsidR="004C5932">
        <w:rPr>
          <w:rFonts w:ascii="Arial" w:hAnsi="Arial" w:cs="Arial"/>
          <w:noProof/>
          <w:sz w:val="22"/>
          <w:szCs w:val="22"/>
          <w:lang w:eastAsia="zh-CN"/>
        </w:rPr>
        <w:t xml:space="preserve">; 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Belz and Nutt 2012</w:t>
      </w:r>
      <w:r w:rsidR="004C5932">
        <w:rPr>
          <w:rFonts w:ascii="Arial" w:hAnsi="Arial" w:cs="Arial"/>
          <w:noProof/>
          <w:sz w:val="22"/>
          <w:szCs w:val="22"/>
          <w:lang w:eastAsia="zh-CN"/>
        </w:rPr>
        <w:t xml:space="preserve">; 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Miller et al. 2012</w:t>
      </w:r>
      <w:r w:rsidR="004C5932">
        <w:rPr>
          <w:rFonts w:ascii="Arial" w:hAnsi="Arial" w:cs="Arial"/>
          <w:noProof/>
          <w:sz w:val="22"/>
          <w:szCs w:val="22"/>
          <w:lang w:eastAsia="zh-CN"/>
        </w:rPr>
        <w:t xml:space="preserve">; 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Sere et al. 2012</w:t>
      </w:r>
      <w:r w:rsidR="004C5932">
        <w:rPr>
          <w:rFonts w:ascii="Arial" w:hAnsi="Arial" w:cs="Arial"/>
          <w:noProof/>
          <w:sz w:val="22"/>
          <w:szCs w:val="22"/>
          <w:lang w:eastAsia="zh-CN"/>
        </w:rPr>
        <w:t xml:space="preserve">; 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Merad et al. 2013</w:t>
      </w:r>
      <w:r w:rsidR="004C5932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C659DD">
        <w:rPr>
          <w:rFonts w:ascii="Arial" w:hAnsi="Arial" w:cs="Arial"/>
          <w:sz w:val="22"/>
          <w:szCs w:val="22"/>
          <w:lang w:eastAsia="zh-CN"/>
        </w:rPr>
        <w:t xml:space="preserve">. </w:t>
      </w:r>
      <w:r w:rsidR="002E582F">
        <w:rPr>
          <w:rFonts w:ascii="Arial" w:hAnsi="Arial" w:cs="Arial"/>
          <w:sz w:val="22"/>
          <w:szCs w:val="22"/>
          <w:lang w:eastAsia="zh-CN"/>
        </w:rPr>
        <w:t xml:space="preserve">Furthermore, </w:t>
      </w:r>
      <w:r w:rsidR="00A20587">
        <w:rPr>
          <w:rFonts w:ascii="Arial" w:hAnsi="Arial" w:cs="Arial"/>
          <w:sz w:val="22"/>
          <w:szCs w:val="22"/>
          <w:lang w:eastAsia="zh-CN"/>
        </w:rPr>
        <w:t>hematopoietic master regulator</w:t>
      </w:r>
      <w:r w:rsidR="00C659DD">
        <w:rPr>
          <w:rFonts w:ascii="Arial" w:hAnsi="Arial" w:cs="Arial"/>
          <w:sz w:val="22"/>
          <w:szCs w:val="22"/>
          <w:lang w:eastAsia="zh-CN"/>
        </w:rPr>
        <w:t>s</w:t>
      </w:r>
      <w:r w:rsidR="00F71213">
        <w:rPr>
          <w:rFonts w:ascii="Arial" w:hAnsi="Arial" w:cs="Arial"/>
          <w:sz w:val="22"/>
          <w:szCs w:val="22"/>
          <w:lang w:eastAsia="zh-CN"/>
        </w:rPr>
        <w:t>,</w:t>
      </w:r>
      <w:r w:rsidR="00A20587">
        <w:rPr>
          <w:rFonts w:ascii="Arial" w:hAnsi="Arial" w:cs="Arial"/>
          <w:sz w:val="22"/>
          <w:szCs w:val="22"/>
          <w:lang w:eastAsia="zh-CN"/>
        </w:rPr>
        <w:t xml:space="preserve"> </w:t>
      </w:r>
      <w:r w:rsidR="00FC5559">
        <w:rPr>
          <w:rFonts w:ascii="Arial" w:hAnsi="Arial" w:cs="Arial"/>
          <w:sz w:val="22"/>
          <w:szCs w:val="22"/>
          <w:lang w:eastAsia="zh-CN"/>
        </w:rPr>
        <w:t>such as</w:t>
      </w:r>
      <w:r w:rsidR="0005155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F71213">
        <w:rPr>
          <w:rFonts w:ascii="Arial" w:hAnsi="Arial" w:cs="Arial"/>
          <w:sz w:val="22"/>
          <w:szCs w:val="22"/>
          <w:lang w:eastAsia="zh-CN"/>
        </w:rPr>
        <w:t xml:space="preserve">the </w:t>
      </w:r>
      <w:r w:rsidR="00051556">
        <w:rPr>
          <w:rFonts w:ascii="Arial" w:hAnsi="Arial" w:cs="Arial"/>
          <w:sz w:val="22"/>
          <w:szCs w:val="22"/>
          <w:lang w:eastAsia="zh-CN"/>
        </w:rPr>
        <w:t>transcription</w:t>
      </w:r>
      <w:r w:rsidR="006B101B">
        <w:rPr>
          <w:rFonts w:ascii="Arial" w:hAnsi="Arial" w:cs="Arial"/>
          <w:sz w:val="22"/>
          <w:szCs w:val="22"/>
          <w:lang w:eastAsia="zh-CN"/>
        </w:rPr>
        <w:t xml:space="preserve"> factor</w:t>
      </w:r>
      <w:r w:rsidR="00F71213">
        <w:rPr>
          <w:rFonts w:ascii="Arial" w:hAnsi="Arial" w:cs="Arial"/>
          <w:sz w:val="22"/>
          <w:szCs w:val="22"/>
          <w:lang w:eastAsia="zh-CN"/>
        </w:rPr>
        <w:t>s</w:t>
      </w:r>
      <w:r w:rsidR="00FC5559">
        <w:rPr>
          <w:rFonts w:ascii="Arial" w:hAnsi="Arial" w:cs="Arial"/>
          <w:sz w:val="22"/>
          <w:szCs w:val="22"/>
          <w:lang w:eastAsia="zh-CN"/>
        </w:rPr>
        <w:t xml:space="preserve"> </w:t>
      </w:r>
      <w:r w:rsidR="00A20587">
        <w:rPr>
          <w:rFonts w:ascii="Arial" w:hAnsi="Arial" w:cs="Arial"/>
          <w:sz w:val="22"/>
          <w:szCs w:val="22"/>
          <w:lang w:eastAsia="zh-CN"/>
        </w:rPr>
        <w:t>PU.1</w:t>
      </w:r>
      <w:r w:rsidR="00B837D2">
        <w:rPr>
          <w:rFonts w:ascii="Arial" w:hAnsi="Arial" w:cs="Arial"/>
          <w:sz w:val="22"/>
          <w:szCs w:val="22"/>
          <w:lang w:eastAsia="zh-CN"/>
        </w:rPr>
        <w:t xml:space="preserve"> and Gfi1</w:t>
      </w:r>
      <w:r w:rsidR="00F71213">
        <w:rPr>
          <w:rFonts w:ascii="Arial" w:hAnsi="Arial" w:cs="Arial"/>
          <w:sz w:val="22"/>
          <w:szCs w:val="22"/>
          <w:lang w:eastAsia="zh-CN"/>
        </w:rPr>
        <w:t>,</w:t>
      </w:r>
      <w:r w:rsidR="00FC5559">
        <w:rPr>
          <w:rFonts w:ascii="Arial" w:hAnsi="Arial" w:cs="Arial"/>
          <w:sz w:val="22"/>
          <w:szCs w:val="22"/>
          <w:lang w:eastAsia="zh-CN"/>
        </w:rPr>
        <w:t xml:space="preserve"> </w:t>
      </w:r>
      <w:r w:rsidR="00C659DD">
        <w:rPr>
          <w:rFonts w:ascii="Arial" w:hAnsi="Arial" w:cs="Arial"/>
          <w:sz w:val="22"/>
          <w:szCs w:val="22"/>
          <w:lang w:eastAsia="zh-CN"/>
        </w:rPr>
        <w:t>were</w:t>
      </w:r>
      <w:r w:rsidR="00A20587">
        <w:rPr>
          <w:rFonts w:ascii="Arial" w:hAnsi="Arial" w:cs="Arial"/>
          <w:sz w:val="22"/>
          <w:szCs w:val="22"/>
          <w:lang w:eastAsia="zh-CN"/>
        </w:rPr>
        <w:t xml:space="preserve"> shown to </w:t>
      </w:r>
      <w:r w:rsidR="002E582F">
        <w:rPr>
          <w:rFonts w:ascii="Arial" w:hAnsi="Arial" w:cs="Arial"/>
          <w:sz w:val="22"/>
          <w:szCs w:val="22"/>
          <w:lang w:eastAsia="zh-CN"/>
        </w:rPr>
        <w:t>regulate</w:t>
      </w:r>
      <w:r w:rsidR="00FC5559">
        <w:rPr>
          <w:rFonts w:ascii="Arial" w:hAnsi="Arial" w:cs="Arial"/>
          <w:sz w:val="22"/>
          <w:szCs w:val="22"/>
          <w:lang w:eastAsia="zh-CN"/>
        </w:rPr>
        <w:t xml:space="preserve"> </w:t>
      </w:r>
      <w:r w:rsidR="00A20587">
        <w:rPr>
          <w:rFonts w:ascii="Arial" w:hAnsi="Arial" w:cs="Arial"/>
          <w:sz w:val="22"/>
          <w:szCs w:val="22"/>
          <w:lang w:eastAsia="zh-CN"/>
        </w:rPr>
        <w:t>DC development</w:t>
      </w:r>
      <w:r w:rsidR="006D0CBC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PEVuZE5vdGU+PENpdGU+PEF1dGhvcj5DYXJvdHRhPC9BdXRob3I+PFllYXI+MjAxMDwvWWVhcj48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</w:fldData>
        </w:fldChar>
      </w:r>
      <w:r w:rsidR="004C5932">
        <w:rPr>
          <w:rFonts w:ascii="Arial" w:hAnsi="Arial" w:cs="Arial"/>
          <w:sz w:val="22"/>
          <w:szCs w:val="22"/>
          <w:lang w:eastAsia="zh-CN"/>
        </w:rPr>
        <w:instrText xml:space="preserve"> ADDIN EN.CITE 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PEVuZE5vdGU+PENpdGU+PEF1dGhvcj5DYXJvdHRhPC9BdXRob3I+PFllYXI+MjAxMDwvWWVhcj48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</w:fldData>
        </w:fldChar>
      </w:r>
      <w:r w:rsidR="004C5932">
        <w:rPr>
          <w:rFonts w:ascii="Arial" w:hAnsi="Arial" w:cs="Arial"/>
          <w:sz w:val="22"/>
          <w:szCs w:val="22"/>
          <w:lang w:eastAsia="zh-CN"/>
        </w:rPr>
        <w:instrText xml:space="preserve"> ADDIN EN.CITE.DATA </w:instrText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4C5932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Rathinam et al. 2005</w:t>
      </w:r>
      <w:r w:rsidR="004C5932">
        <w:rPr>
          <w:rFonts w:ascii="Arial" w:hAnsi="Arial" w:cs="Arial"/>
          <w:noProof/>
          <w:sz w:val="22"/>
          <w:szCs w:val="22"/>
          <w:lang w:eastAsia="zh-CN"/>
        </w:rPr>
        <w:t xml:space="preserve">; 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Carotta et al. 2010</w:t>
      </w:r>
      <w:r w:rsidR="004C5932">
        <w:rPr>
          <w:rFonts w:ascii="Arial" w:hAnsi="Arial" w:cs="Arial"/>
          <w:noProof/>
          <w:sz w:val="22"/>
          <w:szCs w:val="22"/>
          <w:lang w:eastAsia="zh-CN"/>
        </w:rPr>
        <w:t xml:space="preserve">; 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Belz and Nutt 2012</w:t>
      </w:r>
      <w:r w:rsidR="004C5932">
        <w:rPr>
          <w:rFonts w:ascii="Arial" w:hAnsi="Arial" w:cs="Arial"/>
          <w:noProof/>
          <w:sz w:val="22"/>
          <w:szCs w:val="22"/>
          <w:lang w:eastAsia="zh-CN"/>
        </w:rPr>
        <w:t xml:space="preserve">; 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Schonheit et al. 2013</w:t>
      </w:r>
      <w:r w:rsidR="004C5932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A20587">
        <w:rPr>
          <w:rFonts w:ascii="Arial" w:hAnsi="Arial" w:cs="Arial"/>
          <w:sz w:val="22"/>
          <w:szCs w:val="22"/>
          <w:lang w:eastAsia="zh-CN"/>
        </w:rPr>
        <w:t xml:space="preserve">. </w:t>
      </w:r>
      <w:r w:rsidR="009A0C57">
        <w:rPr>
          <w:rFonts w:ascii="Arial" w:hAnsi="Arial" w:cs="Arial"/>
          <w:sz w:val="22"/>
          <w:szCs w:val="22"/>
          <w:lang w:eastAsia="zh-CN"/>
        </w:rPr>
        <w:t xml:space="preserve">However, </w:t>
      </w:r>
      <w:r w:rsidR="00F71213">
        <w:rPr>
          <w:rFonts w:ascii="Arial" w:hAnsi="Arial" w:cs="Arial"/>
          <w:sz w:val="22"/>
          <w:szCs w:val="22"/>
          <w:lang w:eastAsia="zh-CN"/>
        </w:rPr>
        <w:t xml:space="preserve">how the various transcription factors interact to regulate </w:t>
      </w:r>
      <w:r w:rsidR="009A0C57">
        <w:rPr>
          <w:rFonts w:ascii="Arial" w:hAnsi="Arial" w:cs="Arial"/>
          <w:sz w:val="22"/>
          <w:szCs w:val="22"/>
          <w:lang w:eastAsia="zh-CN"/>
        </w:rPr>
        <w:t xml:space="preserve">DC development </w:t>
      </w:r>
      <w:r w:rsidR="00F71213">
        <w:rPr>
          <w:rFonts w:ascii="Arial" w:hAnsi="Arial" w:cs="Arial"/>
          <w:sz w:val="22"/>
          <w:szCs w:val="22"/>
          <w:lang w:eastAsia="zh-CN"/>
        </w:rPr>
        <w:t xml:space="preserve">has </w:t>
      </w:r>
      <w:r w:rsidR="004668CB">
        <w:rPr>
          <w:rFonts w:ascii="Arial" w:hAnsi="Arial" w:cs="Arial"/>
          <w:sz w:val="22"/>
          <w:szCs w:val="22"/>
          <w:lang w:eastAsia="zh-CN"/>
        </w:rPr>
        <w:t>remain</w:t>
      </w:r>
      <w:r w:rsidR="00F71213">
        <w:rPr>
          <w:rFonts w:ascii="Arial" w:hAnsi="Arial" w:cs="Arial"/>
          <w:sz w:val="22"/>
          <w:szCs w:val="22"/>
          <w:lang w:eastAsia="zh-CN"/>
        </w:rPr>
        <w:t>ed</w:t>
      </w:r>
      <w:r w:rsidR="009A0C57" w:rsidRPr="009A0C57">
        <w:rPr>
          <w:rFonts w:ascii="Arial" w:hAnsi="Arial" w:cs="Arial"/>
          <w:sz w:val="22"/>
          <w:szCs w:val="22"/>
          <w:lang w:eastAsia="zh-CN"/>
        </w:rPr>
        <w:t xml:space="preserve"> </w:t>
      </w:r>
      <w:r w:rsidR="000E7477">
        <w:rPr>
          <w:rFonts w:ascii="Arial" w:hAnsi="Arial" w:cs="Arial"/>
          <w:sz w:val="22"/>
          <w:szCs w:val="22"/>
          <w:lang w:eastAsia="zh-CN"/>
        </w:rPr>
        <w:t>elusive.</w:t>
      </w:r>
    </w:p>
    <w:p w:rsidR="00F87EE4" w:rsidRDefault="00F87EE4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495DFE" w:rsidRDefault="00327E18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lastRenderedPageBreak/>
        <w:t>E</w:t>
      </w:r>
      <w:r w:rsidR="006D0CBC" w:rsidRPr="006D0CBC">
        <w:rPr>
          <w:rFonts w:ascii="Arial" w:hAnsi="Arial" w:cs="Arial"/>
          <w:sz w:val="22"/>
          <w:szCs w:val="22"/>
          <w:lang w:eastAsia="zh-CN"/>
        </w:rPr>
        <w:t xml:space="preserve">pigenetic mechanisms </w:t>
      </w:r>
      <w:r>
        <w:rPr>
          <w:rFonts w:ascii="Arial" w:hAnsi="Arial" w:cs="Arial"/>
          <w:sz w:val="22"/>
          <w:szCs w:val="22"/>
          <w:lang w:eastAsia="zh-CN"/>
        </w:rPr>
        <w:t>regulate</w:t>
      </w:r>
      <w:r w:rsidR="006D0CBC" w:rsidRPr="006D0CBC">
        <w:rPr>
          <w:rFonts w:ascii="Arial" w:hAnsi="Arial" w:cs="Arial"/>
          <w:sz w:val="22"/>
          <w:szCs w:val="22"/>
          <w:lang w:eastAsia="zh-CN"/>
        </w:rPr>
        <w:t xml:space="preserve"> </w:t>
      </w:r>
      <w:r>
        <w:rPr>
          <w:rFonts w:ascii="Arial" w:hAnsi="Arial" w:cs="Arial"/>
          <w:sz w:val="22"/>
          <w:szCs w:val="22"/>
          <w:lang w:eastAsia="zh-CN"/>
        </w:rPr>
        <w:t>cell</w:t>
      </w:r>
      <w:r w:rsidR="006D0CBC" w:rsidRPr="006D0CBC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6D0CBC">
        <w:rPr>
          <w:rFonts w:ascii="Arial" w:hAnsi="Arial" w:cs="Arial"/>
          <w:sz w:val="22"/>
          <w:szCs w:val="22"/>
          <w:lang w:eastAsia="zh-CN"/>
        </w:rPr>
        <w:t>development</w:t>
      </w:r>
      <w:r>
        <w:rPr>
          <w:rFonts w:ascii="Arial" w:hAnsi="Arial" w:cs="Arial"/>
          <w:sz w:val="22"/>
          <w:szCs w:val="22"/>
          <w:lang w:eastAsia="zh-CN"/>
        </w:rPr>
        <w:t xml:space="preserve">, identity and function. </w:t>
      </w:r>
      <w:r w:rsidR="00B8191E">
        <w:rPr>
          <w:rFonts w:ascii="Arial" w:hAnsi="Arial" w:cs="Arial"/>
          <w:sz w:val="22"/>
          <w:szCs w:val="22"/>
          <w:lang w:eastAsia="zh-CN"/>
        </w:rPr>
        <w:t>For example, s</w:t>
      </w:r>
      <w:r>
        <w:rPr>
          <w:rFonts w:ascii="Arial" w:hAnsi="Arial" w:cs="Arial"/>
          <w:sz w:val="22"/>
          <w:szCs w:val="22"/>
          <w:lang w:eastAsia="zh-CN"/>
        </w:rPr>
        <w:t xml:space="preserve">pecific </w:t>
      </w:r>
      <w:r w:rsidR="006D0CBC" w:rsidRPr="006D0CBC">
        <w:rPr>
          <w:rFonts w:ascii="Arial" w:hAnsi="Arial" w:cs="Arial"/>
          <w:sz w:val="22"/>
          <w:szCs w:val="22"/>
          <w:lang w:eastAsia="zh-CN"/>
        </w:rPr>
        <w:t>epigenetic landscape</w:t>
      </w:r>
      <w:r>
        <w:rPr>
          <w:rFonts w:ascii="Arial" w:hAnsi="Arial" w:cs="Arial"/>
          <w:sz w:val="22"/>
          <w:szCs w:val="22"/>
          <w:lang w:eastAsia="zh-CN"/>
        </w:rPr>
        <w:t>s</w:t>
      </w:r>
      <w:r w:rsidR="006D0CBC" w:rsidRPr="006D0CBC">
        <w:rPr>
          <w:rFonts w:ascii="Arial" w:hAnsi="Arial" w:cs="Arial"/>
          <w:sz w:val="22"/>
          <w:szCs w:val="22"/>
          <w:lang w:eastAsia="zh-CN"/>
        </w:rPr>
        <w:t xml:space="preserve"> define </w:t>
      </w:r>
      <w:r>
        <w:rPr>
          <w:rFonts w:ascii="Arial" w:hAnsi="Arial" w:cs="Arial"/>
          <w:sz w:val="22"/>
          <w:szCs w:val="22"/>
          <w:lang w:eastAsia="zh-CN"/>
        </w:rPr>
        <w:t>pluripotency and</w:t>
      </w:r>
      <w:r w:rsidR="006D0CBC" w:rsidRPr="006D0CBC">
        <w:rPr>
          <w:rFonts w:ascii="Arial" w:hAnsi="Arial" w:cs="Arial"/>
          <w:sz w:val="22"/>
          <w:szCs w:val="22"/>
          <w:lang w:eastAsia="zh-CN"/>
        </w:rPr>
        <w:t xml:space="preserve"> </w:t>
      </w:r>
      <w:r w:rsidR="00B8191E">
        <w:rPr>
          <w:rFonts w:ascii="Arial" w:hAnsi="Arial" w:cs="Arial"/>
          <w:sz w:val="22"/>
          <w:szCs w:val="22"/>
          <w:lang w:eastAsia="zh-CN"/>
        </w:rPr>
        <w:t xml:space="preserve">control </w:t>
      </w:r>
      <w:r>
        <w:rPr>
          <w:rFonts w:ascii="Arial" w:hAnsi="Arial" w:cs="Arial"/>
          <w:sz w:val="22"/>
          <w:szCs w:val="22"/>
          <w:lang w:eastAsia="zh-CN"/>
        </w:rPr>
        <w:t xml:space="preserve">lineage committed </w:t>
      </w:r>
      <w:r w:rsidR="006D0CBC" w:rsidRPr="006D0CBC">
        <w:rPr>
          <w:rFonts w:ascii="Arial" w:hAnsi="Arial" w:cs="Arial"/>
          <w:sz w:val="22"/>
          <w:szCs w:val="22"/>
          <w:lang w:eastAsia="zh-CN"/>
        </w:rPr>
        <w:t>di</w:t>
      </w:r>
      <w:r w:rsidR="00F87EE4">
        <w:rPr>
          <w:rFonts w:ascii="Arial" w:hAnsi="Arial" w:cs="Arial"/>
          <w:sz w:val="22"/>
          <w:szCs w:val="22"/>
          <w:lang w:eastAsia="zh-CN"/>
        </w:rPr>
        <w:t>ff</w:t>
      </w:r>
      <w:r w:rsidR="006D0CBC" w:rsidRPr="006D0CBC">
        <w:rPr>
          <w:rFonts w:ascii="Arial" w:hAnsi="Arial" w:cs="Arial"/>
          <w:sz w:val="22"/>
          <w:szCs w:val="22"/>
          <w:lang w:eastAsia="zh-CN"/>
        </w:rPr>
        <w:t>erentiation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PEVuZE5vdGU+PENpdGU+PEF1dGhvcj5NaWtrZWxzZW48L0F1dGhvcj48WWVhcj4yMDA3PC9ZZWFy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PEVuZE5vdGU+PENpdGU+PEF1dGhvcj5NaWtrZWxzZW48L0F1dGhvcj48WWVhcj4yMDA3PC9ZZWFy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EN.CITE.DATA </w:instrText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Mikkelsen et al. 2007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 xml:space="preserve">; 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Heinz et al. 2010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F87EE4">
        <w:rPr>
          <w:rFonts w:ascii="Arial" w:hAnsi="Arial" w:cs="Arial"/>
          <w:sz w:val="22"/>
          <w:szCs w:val="22"/>
          <w:lang w:eastAsia="zh-CN"/>
        </w:rPr>
        <w:t xml:space="preserve">. </w:t>
      </w:r>
      <w:r w:rsidR="006D0CBC" w:rsidRPr="006D0CBC">
        <w:rPr>
          <w:rFonts w:ascii="Arial" w:hAnsi="Arial" w:cs="Arial"/>
          <w:sz w:val="22"/>
          <w:szCs w:val="22"/>
          <w:lang w:eastAsia="zh-CN"/>
        </w:rPr>
        <w:t xml:space="preserve">Histone </w:t>
      </w:r>
      <w:r w:rsidR="008D453C">
        <w:rPr>
          <w:rFonts w:ascii="Arial" w:hAnsi="Arial" w:cs="Arial"/>
          <w:sz w:val="22"/>
          <w:szCs w:val="22"/>
          <w:lang w:eastAsia="zh-CN"/>
        </w:rPr>
        <w:t xml:space="preserve">methylation represents </w:t>
      </w:r>
      <w:r w:rsidR="006D0CBC" w:rsidRPr="006D0CBC">
        <w:rPr>
          <w:rFonts w:ascii="Arial" w:hAnsi="Arial" w:cs="Arial"/>
          <w:sz w:val="22"/>
          <w:szCs w:val="22"/>
          <w:lang w:eastAsia="zh-CN"/>
        </w:rPr>
        <w:t xml:space="preserve">one of the most important epigenetic </w:t>
      </w:r>
      <w:r w:rsidR="0071165A">
        <w:rPr>
          <w:rFonts w:ascii="Arial" w:hAnsi="Arial" w:cs="Arial"/>
          <w:sz w:val="22"/>
          <w:szCs w:val="22"/>
          <w:lang w:eastAsia="zh-CN"/>
        </w:rPr>
        <w:t>modifications</w:t>
      </w:r>
      <w:r w:rsidR="006D0CBC" w:rsidRPr="006D0CBC">
        <w:rPr>
          <w:rFonts w:ascii="Arial" w:hAnsi="Arial" w:cs="Arial"/>
          <w:sz w:val="22"/>
          <w:szCs w:val="22"/>
          <w:lang w:eastAsia="zh-CN"/>
        </w:rPr>
        <w:t xml:space="preserve">. Recent studies suggest that </w:t>
      </w:r>
      <w:r w:rsidR="008D453C">
        <w:rPr>
          <w:rFonts w:ascii="Arial" w:hAnsi="Arial" w:cs="Arial"/>
          <w:sz w:val="22"/>
          <w:szCs w:val="22"/>
          <w:lang w:eastAsia="zh-CN"/>
        </w:rPr>
        <w:t xml:space="preserve">specific </w:t>
      </w:r>
      <w:r w:rsidR="006D0CBC" w:rsidRPr="006D0CBC">
        <w:rPr>
          <w:rFonts w:ascii="Arial" w:hAnsi="Arial" w:cs="Arial"/>
          <w:sz w:val="22"/>
          <w:szCs w:val="22"/>
          <w:lang w:eastAsia="zh-CN"/>
        </w:rPr>
        <w:t xml:space="preserve">histone </w:t>
      </w:r>
      <w:r w:rsidR="008D453C">
        <w:rPr>
          <w:rFonts w:ascii="Arial" w:hAnsi="Arial" w:cs="Arial"/>
          <w:sz w:val="22"/>
          <w:szCs w:val="22"/>
          <w:lang w:eastAsia="zh-CN"/>
        </w:rPr>
        <w:t>methylation pattern</w:t>
      </w:r>
      <w:r w:rsidR="00DF2E01">
        <w:rPr>
          <w:rFonts w:ascii="Arial" w:hAnsi="Arial" w:cs="Arial"/>
          <w:sz w:val="22"/>
          <w:szCs w:val="22"/>
          <w:lang w:eastAsia="zh-CN"/>
        </w:rPr>
        <w:t>s</w:t>
      </w:r>
      <w:r w:rsidR="008D453C">
        <w:rPr>
          <w:rFonts w:ascii="Arial" w:hAnsi="Arial" w:cs="Arial"/>
          <w:sz w:val="22"/>
          <w:szCs w:val="22"/>
          <w:lang w:eastAsia="zh-CN"/>
        </w:rPr>
        <w:t xml:space="preserve"> </w:t>
      </w:r>
      <w:r w:rsidR="004C5932">
        <w:rPr>
          <w:rFonts w:ascii="Arial" w:hAnsi="Arial" w:cs="Arial"/>
          <w:sz w:val="22"/>
          <w:szCs w:val="22"/>
          <w:lang w:eastAsia="zh-CN"/>
        </w:rPr>
        <w:t>impact on</w:t>
      </w:r>
      <w:r w:rsidR="006D0CBC" w:rsidRPr="006D0CBC">
        <w:rPr>
          <w:rFonts w:ascii="Arial" w:hAnsi="Arial" w:cs="Arial"/>
          <w:sz w:val="22"/>
          <w:szCs w:val="22"/>
          <w:lang w:eastAsia="zh-CN"/>
        </w:rPr>
        <w:t xml:space="preserve"> gene transcription</w:t>
      </w:r>
      <w:r w:rsidR="00F87EE4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/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 &lt;EndNote&gt;&lt;Cite&gt;&lt;Author&gt;Zhou&lt;/Author&gt;&lt;Year&gt;2011&lt;/Year&gt;&lt;RecNum&gt;72&lt;/RecNum&gt;&lt;DisplayText&gt;(Zhou et al. 2011)&lt;/DisplayText&gt;&lt;record&gt;&lt;rec-number&gt;72&lt;/rec-number&gt;&lt;foreign-keys&gt;&lt;key app="EN" db-id="desx020vj0zarpeft21pse9fp9wpxdzwrwtv"&gt;72&lt;/key&gt;&lt;/foreign-keys&gt;&lt;ref-type name="Journal Article"&gt;17&lt;/ref-type&gt;&lt;contributors&gt;&lt;authors&gt;&lt;author&gt;Zhou, V. W.&lt;/author&gt;&lt;author&gt;Goren, A.&lt;/author&gt;&lt;author&gt;Bernstein, B. E.&lt;/author&gt;&lt;/authors&gt;&lt;/contributors&gt;&lt;auth-address&gt;Howard Hughes Medical Institute and Department of Pathology, Massachusetts General Hospital and Harvard Medical School, Boston, Massachusetts 02114, USA.&lt;/auth-address&gt;&lt;titles&gt;&lt;title&gt;Charting histone modifications and the functional organization of mammalian genomes&lt;/title&gt;&lt;secondary-title&gt;Nat Rev Genet&lt;/secondary-title&gt;&lt;alt-title&gt;Nature reviews. Genetics&lt;/alt-title&gt;&lt;/titles&gt;&lt;periodical&gt;&lt;full-title&gt;Nat Rev Genet&lt;/full-title&gt;&lt;abbr-1&gt;Nature reviews. Genetics&lt;/abbr-1&gt;&lt;/periodical&gt;&lt;alt-periodical&gt;&lt;full-title&gt;Nat Rev Genet&lt;/full-title&gt;&lt;abbr-1&gt;Nature reviews. Genetics&lt;/abbr-1&gt;&lt;/alt-periodical&gt;&lt;pages&gt;7-18&lt;/pages&gt;&lt;volume&gt;12&lt;/volume&gt;&lt;number&gt;1&lt;/number&gt;&lt;keywords&gt;&lt;keyword&gt;Animals&lt;/keyword&gt;&lt;keyword&gt;Chromatin/*metabolism/ultrastructure&lt;/keyword&gt;&lt;keyword&gt;*Genome&lt;/keyword&gt;&lt;keyword&gt;Histones/*genetics/*metabolism&lt;/keyword&gt;&lt;keyword&gt;Humans&lt;/keyword&gt;&lt;keyword&gt;Mice&lt;/keyword&gt;&lt;keyword&gt;Protein Processing, Post-Translational/genetics&lt;/keyword&gt;&lt;keyword&gt;Regulatory Sequences, Nucleic Acid&lt;/keyword&gt;&lt;/keywords&gt;&lt;dates&gt;&lt;year&gt;2011&lt;/year&gt;&lt;pub-dates&gt;&lt;date&gt;Jan&lt;/date&gt;&lt;/pub-dates&gt;&lt;/dates&gt;&lt;isbn&gt;1471-0064 (Electronic)&amp;#xD;1471-0056 (Linking)&lt;/isbn&gt;&lt;accession-num&gt;21116306&lt;/accession-num&gt;&lt;urls&gt;&lt;related-urls&gt;&lt;url&gt;http://www.ncbi.nlm.nih.gov/pubmed/21116306&lt;/url&gt;&lt;/related-urls&gt;&lt;/urls&gt;&lt;electronic-resource-num&gt;10.1038/nrg2905&lt;/electronic-resource-num&gt;&lt;/record&gt;&lt;/Cite&gt;&lt;/EndNote&gt;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Zhou et al. 2011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6D0CBC" w:rsidRPr="006D0CBC">
        <w:rPr>
          <w:rFonts w:ascii="Arial" w:hAnsi="Arial" w:cs="Arial"/>
          <w:sz w:val="22"/>
          <w:szCs w:val="22"/>
          <w:lang w:eastAsia="zh-CN"/>
        </w:rPr>
        <w:t xml:space="preserve">. For example, </w:t>
      </w:r>
      <w:r w:rsidR="00896EBA">
        <w:rPr>
          <w:rFonts w:ascii="Arial" w:hAnsi="Arial" w:cs="Arial"/>
          <w:sz w:val="22"/>
          <w:szCs w:val="22"/>
          <w:lang w:eastAsia="zh-CN"/>
        </w:rPr>
        <w:t xml:space="preserve">histone </w:t>
      </w:r>
      <w:r w:rsidR="006D0CBC" w:rsidRPr="006D0CBC">
        <w:rPr>
          <w:rFonts w:ascii="Arial" w:hAnsi="Arial" w:cs="Arial"/>
          <w:sz w:val="22"/>
          <w:szCs w:val="22"/>
          <w:lang w:eastAsia="zh-CN"/>
        </w:rPr>
        <w:t xml:space="preserve">H3 lysine 4 </w:t>
      </w:r>
      <w:r w:rsidR="006027FF" w:rsidRPr="006D0CBC">
        <w:rPr>
          <w:rFonts w:ascii="Arial" w:hAnsi="Arial" w:cs="Arial"/>
          <w:sz w:val="22"/>
          <w:szCs w:val="22"/>
          <w:lang w:eastAsia="zh-CN"/>
        </w:rPr>
        <w:t xml:space="preserve">trimethylation </w:t>
      </w:r>
      <w:r w:rsidR="006D0CBC" w:rsidRPr="006D0CBC">
        <w:rPr>
          <w:rFonts w:ascii="Arial" w:hAnsi="Arial" w:cs="Arial"/>
          <w:sz w:val="22"/>
          <w:szCs w:val="22"/>
          <w:lang w:eastAsia="zh-CN"/>
        </w:rPr>
        <w:t>(H3K4</w:t>
      </w:r>
      <w:r w:rsidR="006027FF">
        <w:rPr>
          <w:rFonts w:ascii="Arial" w:hAnsi="Arial" w:cs="Arial"/>
          <w:sz w:val="22"/>
          <w:szCs w:val="22"/>
          <w:lang w:eastAsia="zh-CN"/>
        </w:rPr>
        <w:t>me3</w:t>
      </w:r>
      <w:r w:rsidR="006D0CBC" w:rsidRPr="006D0CBC">
        <w:rPr>
          <w:rFonts w:ascii="Arial" w:hAnsi="Arial" w:cs="Arial"/>
          <w:sz w:val="22"/>
          <w:szCs w:val="22"/>
          <w:lang w:eastAsia="zh-CN"/>
        </w:rPr>
        <w:t xml:space="preserve">) and </w:t>
      </w:r>
      <w:r w:rsidR="006027FF">
        <w:rPr>
          <w:rFonts w:ascii="Arial" w:hAnsi="Arial" w:cs="Arial"/>
          <w:sz w:val="22"/>
          <w:szCs w:val="22"/>
          <w:lang w:eastAsia="zh-CN"/>
        </w:rPr>
        <w:t xml:space="preserve">H3 </w:t>
      </w:r>
      <w:r w:rsidR="006D0CBC" w:rsidRPr="006D0CBC">
        <w:rPr>
          <w:rFonts w:ascii="Arial" w:hAnsi="Arial" w:cs="Arial"/>
          <w:sz w:val="22"/>
          <w:szCs w:val="22"/>
          <w:lang w:eastAsia="zh-CN"/>
        </w:rPr>
        <w:t>lysine 27 trimethylation</w:t>
      </w:r>
      <w:r w:rsidR="006027F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6027FF" w:rsidRPr="006D0CBC">
        <w:rPr>
          <w:rFonts w:ascii="Arial" w:hAnsi="Arial" w:cs="Arial"/>
          <w:sz w:val="22"/>
          <w:szCs w:val="22"/>
          <w:lang w:eastAsia="zh-CN"/>
        </w:rPr>
        <w:t>(H3K27</w:t>
      </w:r>
      <w:r w:rsidR="006027FF">
        <w:rPr>
          <w:rFonts w:ascii="Arial" w:hAnsi="Arial" w:cs="Arial"/>
          <w:sz w:val="22"/>
          <w:szCs w:val="22"/>
          <w:lang w:eastAsia="zh-CN"/>
        </w:rPr>
        <w:t>me3</w:t>
      </w:r>
      <w:r w:rsidR="006027FF" w:rsidRPr="006D0CBC">
        <w:rPr>
          <w:rFonts w:ascii="Arial" w:hAnsi="Arial" w:cs="Arial"/>
          <w:sz w:val="22"/>
          <w:szCs w:val="22"/>
          <w:lang w:eastAsia="zh-CN"/>
        </w:rPr>
        <w:t xml:space="preserve">) </w:t>
      </w:r>
      <w:r w:rsidR="006D0CBC" w:rsidRPr="006D0CBC">
        <w:rPr>
          <w:rFonts w:ascii="Arial" w:hAnsi="Arial" w:cs="Arial"/>
          <w:sz w:val="22"/>
          <w:szCs w:val="22"/>
          <w:lang w:eastAsia="zh-CN"/>
        </w:rPr>
        <w:t xml:space="preserve">at gene promoters are associated with gene activation and repression, respectively. </w:t>
      </w:r>
      <w:r w:rsidR="008447F5" w:rsidRPr="00BA1D47">
        <w:rPr>
          <w:rFonts w:ascii="Arial" w:hAnsi="Arial" w:cs="Arial"/>
          <w:sz w:val="22"/>
          <w:szCs w:val="22"/>
          <w:lang w:eastAsia="zh-CN"/>
        </w:rPr>
        <w:t>H3 lysine 9 trimethylation (H3K9me3) is associated with heterochromatin and transcriptional silencing</w:t>
      </w:r>
      <w:r w:rsidR="00D21AA7" w:rsidRPr="00BA1D47">
        <w:rPr>
          <w:rFonts w:ascii="Arial" w:hAnsi="Arial" w:cs="Arial"/>
          <w:sz w:val="22"/>
          <w:szCs w:val="22"/>
          <w:lang w:eastAsia="zh-CN"/>
        </w:rPr>
        <w:t>.</w:t>
      </w:r>
      <w:r w:rsidR="008447F5" w:rsidRPr="008447F5">
        <w:rPr>
          <w:rFonts w:ascii="Arial" w:hAnsi="Arial" w:cs="Arial"/>
          <w:color w:val="FF0000"/>
          <w:sz w:val="22"/>
          <w:szCs w:val="22"/>
          <w:lang w:eastAsia="zh-CN"/>
        </w:rPr>
        <w:t xml:space="preserve"> </w:t>
      </w:r>
      <w:r w:rsidR="006D0CBC" w:rsidRPr="006D0CBC">
        <w:rPr>
          <w:rFonts w:ascii="Arial" w:hAnsi="Arial" w:cs="Arial"/>
          <w:sz w:val="22"/>
          <w:szCs w:val="22"/>
          <w:lang w:eastAsia="zh-CN"/>
        </w:rPr>
        <w:t>Many key</w:t>
      </w:r>
      <w:r w:rsidR="00F87EE4">
        <w:rPr>
          <w:rFonts w:ascii="Arial" w:hAnsi="Arial" w:cs="Arial"/>
          <w:sz w:val="22"/>
          <w:szCs w:val="22"/>
          <w:lang w:eastAsia="zh-CN"/>
        </w:rPr>
        <w:t xml:space="preserve"> developmental genes have biva</w:t>
      </w:r>
      <w:r w:rsidR="006D0CBC" w:rsidRPr="006D0CBC">
        <w:rPr>
          <w:rFonts w:ascii="Arial" w:hAnsi="Arial" w:cs="Arial"/>
          <w:sz w:val="22"/>
          <w:szCs w:val="22"/>
          <w:lang w:eastAsia="zh-CN"/>
        </w:rPr>
        <w:t xml:space="preserve">lent modification </w:t>
      </w:r>
      <w:r w:rsidR="00497728">
        <w:rPr>
          <w:rFonts w:ascii="Arial" w:hAnsi="Arial" w:cs="Arial"/>
          <w:sz w:val="22"/>
          <w:szCs w:val="22"/>
          <w:lang w:eastAsia="zh-CN"/>
        </w:rPr>
        <w:t xml:space="preserve">where large domains of repressive H3K27me coexist with small domains of activating H3K4me3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PEVuZE5vdGU+PENpdGU+PEF1dGhvcj5BenVhcmE8L0F1dGhvcj48WWVhcj4yMDA2PC9ZZWFyPjxS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PEVuZE5vdGU+PENpdGU+PEF1dGhvcj5BenVhcmE8L0F1dGhvcj48WWVhcj4yMDA2PC9ZZWFyPjxS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EN.CITE.DATA </w:instrText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Azuara et al. 2006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 xml:space="preserve">; 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Bernstein et al. 2006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8D453C">
        <w:rPr>
          <w:rFonts w:ascii="Arial" w:hAnsi="Arial" w:cs="Arial"/>
          <w:sz w:val="22"/>
          <w:szCs w:val="22"/>
          <w:lang w:eastAsia="zh-CN"/>
        </w:rPr>
        <w:t xml:space="preserve">. </w:t>
      </w:r>
      <w:r w:rsidR="006D0CBC" w:rsidRPr="006D0CBC">
        <w:rPr>
          <w:rFonts w:ascii="Arial" w:hAnsi="Arial" w:cs="Arial"/>
          <w:sz w:val="22"/>
          <w:szCs w:val="22"/>
          <w:lang w:eastAsia="zh-CN"/>
        </w:rPr>
        <w:t>These genes are poised for either activation or repression during d</w:t>
      </w:r>
      <w:r w:rsidR="004702F1">
        <w:rPr>
          <w:rFonts w:ascii="Arial" w:hAnsi="Arial" w:cs="Arial"/>
          <w:sz w:val="22"/>
          <w:szCs w:val="22"/>
          <w:lang w:eastAsia="zh-CN"/>
        </w:rPr>
        <w:t>iff</w:t>
      </w:r>
      <w:r w:rsidR="00497728">
        <w:rPr>
          <w:rFonts w:ascii="Arial" w:hAnsi="Arial" w:cs="Arial"/>
          <w:sz w:val="22"/>
          <w:szCs w:val="22"/>
          <w:lang w:eastAsia="zh-CN"/>
        </w:rPr>
        <w:t>erentiation</w:t>
      </w:r>
      <w:r w:rsidR="006D0CBC" w:rsidRPr="006D0CBC">
        <w:rPr>
          <w:rFonts w:ascii="Arial" w:hAnsi="Arial" w:cs="Arial"/>
          <w:sz w:val="22"/>
          <w:szCs w:val="22"/>
          <w:lang w:eastAsia="zh-CN"/>
        </w:rPr>
        <w:t xml:space="preserve">. </w:t>
      </w:r>
    </w:p>
    <w:p w:rsidR="00495DFE" w:rsidRDefault="00495DFE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B501F5" w:rsidRDefault="006D0CBC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r w:rsidRPr="006D0CBC">
        <w:rPr>
          <w:rFonts w:ascii="Arial" w:hAnsi="Arial" w:cs="Arial"/>
          <w:sz w:val="22"/>
          <w:szCs w:val="22"/>
          <w:lang w:eastAsia="zh-CN"/>
        </w:rPr>
        <w:t>Epigenetic modification</w:t>
      </w:r>
      <w:r w:rsidR="00497728">
        <w:rPr>
          <w:rFonts w:ascii="Arial" w:hAnsi="Arial" w:cs="Arial"/>
          <w:sz w:val="22"/>
          <w:szCs w:val="22"/>
          <w:lang w:eastAsia="zh-CN"/>
        </w:rPr>
        <w:t>s also regulate h</w:t>
      </w:r>
      <w:r w:rsidR="00CC089A">
        <w:rPr>
          <w:rFonts w:ascii="Arial" w:hAnsi="Arial" w:cs="Arial"/>
          <w:sz w:val="22"/>
          <w:szCs w:val="22"/>
          <w:lang w:eastAsia="zh-CN"/>
        </w:rPr>
        <w:t xml:space="preserve">ematopoiesis. </w:t>
      </w:r>
      <w:r w:rsidR="008605D7">
        <w:rPr>
          <w:rFonts w:ascii="Arial" w:hAnsi="Arial" w:cs="Arial"/>
          <w:sz w:val="22"/>
          <w:szCs w:val="22"/>
          <w:lang w:eastAsia="zh-CN"/>
        </w:rPr>
        <w:t>Accordingly, c</w:t>
      </w:r>
      <w:r w:rsidR="00963562">
        <w:rPr>
          <w:rFonts w:ascii="Arial" w:hAnsi="Arial" w:cs="Arial"/>
          <w:sz w:val="22"/>
          <w:szCs w:val="22"/>
          <w:lang w:eastAsia="zh-CN"/>
        </w:rPr>
        <w:t>urrent efforts on high-throughput mapping of histone modifications and transcription factor binding are directed toward</w:t>
      </w:r>
      <w:r w:rsidR="008605D7">
        <w:rPr>
          <w:rFonts w:ascii="Arial" w:hAnsi="Arial" w:cs="Arial"/>
          <w:sz w:val="22"/>
          <w:szCs w:val="22"/>
          <w:lang w:eastAsia="zh-CN"/>
        </w:rPr>
        <w:t>s</w:t>
      </w:r>
      <w:r w:rsidR="00963562">
        <w:rPr>
          <w:rFonts w:ascii="Arial" w:hAnsi="Arial" w:cs="Arial"/>
          <w:sz w:val="22"/>
          <w:szCs w:val="22"/>
          <w:lang w:eastAsia="zh-CN"/>
        </w:rPr>
        <w:t xml:space="preserve"> </w:t>
      </w:r>
      <w:r w:rsidR="008605D7">
        <w:rPr>
          <w:rFonts w:ascii="Arial" w:hAnsi="Arial" w:cs="Arial"/>
          <w:sz w:val="22"/>
          <w:szCs w:val="22"/>
          <w:lang w:eastAsia="zh-CN"/>
        </w:rPr>
        <w:t>elucidating</w:t>
      </w:r>
      <w:r w:rsidR="00963562">
        <w:rPr>
          <w:rFonts w:ascii="Arial" w:hAnsi="Arial" w:cs="Arial"/>
          <w:sz w:val="22"/>
          <w:szCs w:val="22"/>
          <w:lang w:eastAsia="zh-CN"/>
        </w:rPr>
        <w:t xml:space="preserve"> the regulatory codes that drive lineage commitment and differentiation. </w:t>
      </w:r>
      <w:r w:rsidR="00423E10">
        <w:rPr>
          <w:rFonts w:ascii="Arial" w:hAnsi="Arial" w:cs="Arial"/>
          <w:sz w:val="22"/>
          <w:szCs w:val="22"/>
          <w:lang w:eastAsia="zh-CN"/>
        </w:rPr>
        <w:t xml:space="preserve">Wei et al. </w:t>
      </w:r>
      <w:r w:rsidRPr="006D0CBC">
        <w:rPr>
          <w:rFonts w:ascii="Arial" w:hAnsi="Arial" w:cs="Arial"/>
          <w:sz w:val="22"/>
          <w:szCs w:val="22"/>
          <w:lang w:eastAsia="zh-CN"/>
        </w:rPr>
        <w:t xml:space="preserve">demonstrated that </w:t>
      </w:r>
      <w:r w:rsidR="00497728">
        <w:rPr>
          <w:rFonts w:ascii="Arial" w:hAnsi="Arial" w:cs="Arial"/>
          <w:sz w:val="22"/>
          <w:szCs w:val="22"/>
          <w:lang w:eastAsia="zh-CN"/>
        </w:rPr>
        <w:t xml:space="preserve">histone </w:t>
      </w:r>
      <w:r w:rsidR="00497728" w:rsidRPr="00423E10">
        <w:rPr>
          <w:rFonts w:ascii="Arial" w:hAnsi="Arial" w:cs="Arial"/>
          <w:sz w:val="22"/>
          <w:szCs w:val="22"/>
          <w:lang w:eastAsia="zh-CN"/>
        </w:rPr>
        <w:t xml:space="preserve">modifications control </w:t>
      </w:r>
      <w:r w:rsidRPr="00423E10">
        <w:rPr>
          <w:rFonts w:ascii="Arial" w:hAnsi="Arial" w:cs="Arial"/>
          <w:sz w:val="22"/>
          <w:szCs w:val="22"/>
          <w:lang w:eastAsia="zh-CN"/>
        </w:rPr>
        <w:t>specificity and plasticity in T cell linage</w:t>
      </w:r>
      <w:r w:rsidR="00EC2A8E" w:rsidRPr="00423E10">
        <w:rPr>
          <w:rFonts w:ascii="Arial" w:hAnsi="Arial" w:cs="Arial"/>
          <w:sz w:val="22"/>
          <w:szCs w:val="22"/>
          <w:lang w:eastAsia="zh-CN"/>
        </w:rPr>
        <w:t xml:space="preserve"> fate determination</w:t>
      </w:r>
      <w:r w:rsidR="00423E10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F1902" w:rsidRPr="00423E10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PEVuZE5vdGU+PENpdGU+PEF1dGhvcj5XZWk8L0F1dGhvcj48WWVhcj4yMDA5PC9ZZWFyPjxSZWNO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</w:fldData>
        </w:fldChar>
      </w:r>
      <w:r w:rsidR="00423E10" w:rsidRPr="00423E10">
        <w:rPr>
          <w:rFonts w:ascii="Arial" w:hAnsi="Arial" w:cs="Arial"/>
          <w:sz w:val="22"/>
          <w:szCs w:val="22"/>
          <w:lang w:eastAsia="zh-CN"/>
        </w:rPr>
        <w:instrText xml:space="preserve"> ADDIN EN.CITE </w:instrText>
      </w:r>
      <w:r w:rsidR="007F1902" w:rsidRPr="00423E10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PEVuZE5vdGU+PENpdGU+PEF1dGhvcj5XZWk8L0F1dGhvcj48WWVhcj4yMDA5PC9ZZWFyPjxSZWNO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</w:fldData>
        </w:fldChar>
      </w:r>
      <w:r w:rsidR="00423E10" w:rsidRPr="00423E10">
        <w:rPr>
          <w:rFonts w:ascii="Arial" w:hAnsi="Arial" w:cs="Arial"/>
          <w:sz w:val="22"/>
          <w:szCs w:val="22"/>
          <w:lang w:eastAsia="zh-CN"/>
        </w:rPr>
        <w:instrText xml:space="preserve"> ADDIN EN.CITE.DATA </w:instrText>
      </w:r>
      <w:r w:rsidR="007F1902" w:rsidRPr="00423E10">
        <w:rPr>
          <w:rFonts w:ascii="Arial" w:hAnsi="Arial" w:cs="Arial"/>
          <w:sz w:val="22"/>
          <w:szCs w:val="22"/>
          <w:lang w:eastAsia="zh-CN"/>
        </w:rPr>
      </w:r>
      <w:r w:rsidR="007F1902" w:rsidRPr="00423E10">
        <w:rPr>
          <w:rFonts w:ascii="Arial" w:hAnsi="Arial" w:cs="Arial"/>
          <w:sz w:val="22"/>
          <w:szCs w:val="22"/>
          <w:lang w:eastAsia="zh-CN"/>
        </w:rPr>
        <w:fldChar w:fldCharType="end"/>
      </w:r>
      <w:r w:rsidR="007F1902" w:rsidRPr="00423E10">
        <w:rPr>
          <w:rFonts w:ascii="Arial" w:hAnsi="Arial" w:cs="Arial"/>
          <w:sz w:val="22"/>
          <w:szCs w:val="22"/>
          <w:lang w:eastAsia="zh-CN"/>
        </w:rPr>
      </w:r>
      <w:r w:rsidR="007F1902" w:rsidRPr="00423E10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423E10" w:rsidRPr="00423E10">
        <w:rPr>
          <w:rFonts w:ascii="Arial" w:hAnsi="Arial" w:cs="Arial"/>
          <w:noProof/>
          <w:sz w:val="22"/>
          <w:szCs w:val="22"/>
          <w:lang w:eastAsia="zh-CN"/>
        </w:rPr>
        <w:t>(Wei et al. 2009)</w:t>
      </w:r>
      <w:r w:rsidR="007F1902" w:rsidRPr="00423E10">
        <w:rPr>
          <w:rFonts w:ascii="Arial" w:hAnsi="Arial" w:cs="Arial"/>
          <w:sz w:val="22"/>
          <w:szCs w:val="22"/>
          <w:lang w:eastAsia="zh-CN"/>
        </w:rPr>
        <w:fldChar w:fldCharType="end"/>
      </w:r>
      <w:r w:rsidR="00EC2A8E" w:rsidRPr="00423E10">
        <w:rPr>
          <w:rFonts w:ascii="Arial" w:hAnsi="Arial" w:cs="Arial"/>
          <w:sz w:val="22"/>
          <w:szCs w:val="22"/>
          <w:lang w:eastAsia="zh-CN"/>
        </w:rPr>
        <w:t>.</w:t>
      </w:r>
      <w:r w:rsidR="00EC2A8E">
        <w:rPr>
          <w:rFonts w:ascii="Arial" w:hAnsi="Arial" w:cs="Arial"/>
          <w:sz w:val="22"/>
          <w:szCs w:val="22"/>
          <w:lang w:eastAsia="zh-CN"/>
        </w:rPr>
        <w:t xml:space="preserve"> </w:t>
      </w:r>
      <w:r w:rsidR="00423E10">
        <w:rPr>
          <w:rFonts w:ascii="Arial" w:hAnsi="Arial" w:cs="Arial"/>
          <w:sz w:val="22"/>
          <w:szCs w:val="22"/>
          <w:lang w:eastAsia="zh-CN"/>
        </w:rPr>
        <w:t xml:space="preserve">Wong et al. </w:t>
      </w:r>
      <w:r w:rsidR="00F87EE4">
        <w:rPr>
          <w:rFonts w:ascii="Arial" w:hAnsi="Arial" w:cs="Arial"/>
          <w:sz w:val="22"/>
          <w:szCs w:val="22"/>
          <w:lang w:eastAsia="zh-CN"/>
        </w:rPr>
        <w:t>showed that gene e</w:t>
      </w:r>
      <w:r w:rsidR="004702F1">
        <w:rPr>
          <w:rFonts w:ascii="Arial" w:hAnsi="Arial" w:cs="Arial"/>
          <w:sz w:val="22"/>
          <w:szCs w:val="22"/>
          <w:lang w:eastAsia="zh-CN"/>
        </w:rPr>
        <w:t>x</w:t>
      </w:r>
      <w:r w:rsidRPr="006D0CBC">
        <w:rPr>
          <w:rFonts w:ascii="Arial" w:hAnsi="Arial" w:cs="Arial"/>
          <w:sz w:val="22"/>
          <w:szCs w:val="22"/>
          <w:lang w:eastAsia="zh-CN"/>
        </w:rPr>
        <w:t xml:space="preserve">pression during terminal erythropoiesis </w:t>
      </w:r>
      <w:r w:rsidR="00497728">
        <w:rPr>
          <w:rFonts w:ascii="Arial" w:hAnsi="Arial" w:cs="Arial"/>
          <w:sz w:val="22"/>
          <w:szCs w:val="22"/>
          <w:lang w:eastAsia="zh-CN"/>
        </w:rPr>
        <w:t>is</w:t>
      </w:r>
      <w:r w:rsidRPr="006D0CBC">
        <w:rPr>
          <w:rFonts w:ascii="Arial" w:hAnsi="Arial" w:cs="Arial"/>
          <w:sz w:val="22"/>
          <w:szCs w:val="22"/>
          <w:lang w:eastAsia="zh-CN"/>
        </w:rPr>
        <w:t xml:space="preserve"> mediated by distinct epigenetic </w:t>
      </w:r>
      <w:r w:rsidR="00497728">
        <w:rPr>
          <w:rFonts w:ascii="Arial" w:hAnsi="Arial" w:cs="Arial"/>
          <w:sz w:val="22"/>
          <w:szCs w:val="22"/>
          <w:lang w:eastAsia="zh-CN"/>
        </w:rPr>
        <w:t>modifications</w:t>
      </w:r>
      <w:r w:rsidR="00423E10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PEVuZE5vdGU+PENpdGU+PEF1dGhvcj5Xb25nPC9BdXRob3I+PFllYXI+MjAxMTwvWWVhcj48UmVj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==
</w:fldData>
        </w:fldChar>
      </w:r>
      <w:r w:rsidR="00423E10">
        <w:rPr>
          <w:rFonts w:ascii="Arial" w:hAnsi="Arial" w:cs="Arial"/>
          <w:sz w:val="22"/>
          <w:szCs w:val="22"/>
          <w:lang w:eastAsia="zh-CN"/>
        </w:rPr>
        <w:instrText xml:space="preserve"> ADDIN EN.CITE 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PEVuZE5vdGU+PENpdGU+PEF1dGhvcj5Xb25nPC9BdXRob3I+PFllYXI+MjAxMTwvWWVhcj48UmVj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==
</w:fldData>
        </w:fldChar>
      </w:r>
      <w:r w:rsidR="00423E10">
        <w:rPr>
          <w:rFonts w:ascii="Arial" w:hAnsi="Arial" w:cs="Arial"/>
          <w:sz w:val="22"/>
          <w:szCs w:val="22"/>
          <w:lang w:eastAsia="zh-CN"/>
        </w:rPr>
        <w:instrText xml:space="preserve"> ADDIN EN.CITE.DATA </w:instrText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423E10" w:rsidRPr="00423E10">
        <w:rPr>
          <w:rFonts w:ascii="Arial" w:hAnsi="Arial" w:cs="Arial"/>
          <w:noProof/>
          <w:sz w:val="22"/>
          <w:szCs w:val="22"/>
          <w:lang w:eastAsia="zh-CN"/>
        </w:rPr>
        <w:t>(Wong et al. 2011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Pr="006D0CBC">
        <w:rPr>
          <w:rFonts w:ascii="Arial" w:hAnsi="Arial" w:cs="Arial"/>
          <w:sz w:val="22"/>
          <w:szCs w:val="22"/>
          <w:lang w:eastAsia="zh-CN"/>
        </w:rPr>
        <w:t xml:space="preserve">. </w:t>
      </w:r>
      <w:r w:rsidR="00423E10">
        <w:rPr>
          <w:rFonts w:ascii="Arial" w:hAnsi="Arial" w:cs="Arial"/>
          <w:sz w:val="22"/>
          <w:szCs w:val="22"/>
          <w:lang w:eastAsia="zh-CN"/>
        </w:rPr>
        <w:t xml:space="preserve">Garber et al. </w:t>
      </w:r>
      <w:r w:rsidR="00963562">
        <w:rPr>
          <w:rFonts w:ascii="Arial" w:hAnsi="Arial" w:cs="Arial"/>
          <w:sz w:val="22"/>
          <w:szCs w:val="22"/>
          <w:lang w:eastAsia="zh-CN"/>
        </w:rPr>
        <w:t>studied global histone modification and occupancy of multip</w:t>
      </w:r>
      <w:r w:rsidR="00BB0047">
        <w:rPr>
          <w:rFonts w:ascii="Arial" w:hAnsi="Arial" w:cs="Arial"/>
          <w:sz w:val="22"/>
          <w:szCs w:val="22"/>
          <w:lang w:eastAsia="zh-CN"/>
        </w:rPr>
        <w:t xml:space="preserve">le transcription factors in DC </w:t>
      </w:r>
      <w:r w:rsidR="00963562">
        <w:rPr>
          <w:rFonts w:ascii="Arial" w:hAnsi="Arial" w:cs="Arial"/>
          <w:sz w:val="22"/>
          <w:szCs w:val="22"/>
          <w:lang w:eastAsia="zh-CN"/>
        </w:rPr>
        <w:t>stimulated with l</w:t>
      </w:r>
      <w:r w:rsidR="00963562" w:rsidRPr="00963562">
        <w:rPr>
          <w:rFonts w:ascii="Arial" w:hAnsi="Arial" w:cs="Arial"/>
          <w:sz w:val="22"/>
          <w:szCs w:val="22"/>
          <w:lang w:eastAsia="zh-CN"/>
        </w:rPr>
        <w:t>ipopolysacchari</w:t>
      </w:r>
      <w:r w:rsidR="009734E7">
        <w:rPr>
          <w:rFonts w:ascii="Arial" w:hAnsi="Arial" w:cs="Arial"/>
          <w:sz w:val="22"/>
          <w:szCs w:val="22"/>
          <w:lang w:eastAsia="zh-CN"/>
        </w:rPr>
        <w:t>de</w:t>
      </w:r>
      <w:r w:rsidR="00423E10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F1902" w:rsidRPr="00423E10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PEVuZE5vdGU+PENpdGU+PEF1dGhvcj5HYXJiZXI8L0F1dGhvcj48WWVhcj4yMDEyPC9ZZWFyPjxS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</w:fldData>
        </w:fldChar>
      </w:r>
      <w:r w:rsidR="00423E10" w:rsidRPr="00423E10">
        <w:rPr>
          <w:rFonts w:ascii="Arial" w:hAnsi="Arial" w:cs="Arial"/>
          <w:sz w:val="22"/>
          <w:szCs w:val="22"/>
          <w:lang w:eastAsia="zh-CN"/>
        </w:rPr>
        <w:instrText xml:space="preserve"> ADDIN EN.CITE </w:instrText>
      </w:r>
      <w:r w:rsidR="007F1902" w:rsidRPr="00423E10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PEVuZE5vdGU+PENpdGU+PEF1dGhvcj5HYXJiZXI8L0F1dGhvcj48WWVhcj4yMDEyPC9ZZWFyPjxS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</w:fldData>
        </w:fldChar>
      </w:r>
      <w:r w:rsidR="00423E10" w:rsidRPr="00423E10">
        <w:rPr>
          <w:rFonts w:ascii="Arial" w:hAnsi="Arial" w:cs="Arial"/>
          <w:sz w:val="22"/>
          <w:szCs w:val="22"/>
          <w:lang w:eastAsia="zh-CN"/>
        </w:rPr>
        <w:instrText xml:space="preserve"> ADDIN EN.CITE.DATA </w:instrText>
      </w:r>
      <w:r w:rsidR="007F1902" w:rsidRPr="00423E10">
        <w:rPr>
          <w:rFonts w:ascii="Arial" w:hAnsi="Arial" w:cs="Arial"/>
          <w:sz w:val="22"/>
          <w:szCs w:val="22"/>
          <w:lang w:eastAsia="zh-CN"/>
        </w:rPr>
      </w:r>
      <w:r w:rsidR="007F1902" w:rsidRPr="00423E10">
        <w:rPr>
          <w:rFonts w:ascii="Arial" w:hAnsi="Arial" w:cs="Arial"/>
          <w:sz w:val="22"/>
          <w:szCs w:val="22"/>
          <w:lang w:eastAsia="zh-CN"/>
        </w:rPr>
        <w:fldChar w:fldCharType="end"/>
      </w:r>
      <w:r w:rsidR="007F1902" w:rsidRPr="00423E10">
        <w:rPr>
          <w:rFonts w:ascii="Arial" w:hAnsi="Arial" w:cs="Arial"/>
          <w:sz w:val="22"/>
          <w:szCs w:val="22"/>
          <w:lang w:eastAsia="zh-CN"/>
        </w:rPr>
      </w:r>
      <w:r w:rsidR="007F1902" w:rsidRPr="00423E10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423E10" w:rsidRPr="00423E10">
        <w:rPr>
          <w:rFonts w:ascii="Arial" w:hAnsi="Arial" w:cs="Arial"/>
          <w:noProof/>
          <w:sz w:val="22"/>
          <w:szCs w:val="22"/>
          <w:lang w:eastAsia="zh-CN"/>
        </w:rPr>
        <w:t>(Garber et al. 2012)</w:t>
      </w:r>
      <w:r w:rsidR="007F1902" w:rsidRPr="00423E10">
        <w:rPr>
          <w:rFonts w:ascii="Arial" w:hAnsi="Arial" w:cs="Arial"/>
          <w:sz w:val="22"/>
          <w:szCs w:val="22"/>
          <w:lang w:eastAsia="zh-CN"/>
        </w:rPr>
        <w:fldChar w:fldCharType="end"/>
      </w:r>
      <w:r w:rsidR="003737D9" w:rsidRPr="00423E10">
        <w:rPr>
          <w:rFonts w:ascii="Arial" w:hAnsi="Arial" w:cs="Arial"/>
          <w:sz w:val="22"/>
          <w:szCs w:val="22"/>
          <w:lang w:eastAsia="zh-CN"/>
        </w:rPr>
        <w:t>.</w:t>
      </w:r>
      <w:r w:rsidR="003737D9">
        <w:rPr>
          <w:rFonts w:ascii="Arial" w:hAnsi="Arial" w:cs="Arial"/>
          <w:sz w:val="22"/>
          <w:szCs w:val="22"/>
          <w:lang w:eastAsia="zh-CN"/>
        </w:rPr>
        <w:t xml:space="preserve"> </w:t>
      </w:r>
      <w:r w:rsidR="00497728">
        <w:rPr>
          <w:rFonts w:ascii="Arial" w:hAnsi="Arial" w:cs="Arial"/>
          <w:sz w:val="22"/>
          <w:szCs w:val="22"/>
          <w:lang w:eastAsia="zh-CN"/>
        </w:rPr>
        <w:t>Specific histone modifications are</w:t>
      </w:r>
      <w:r w:rsidR="00617CB5" w:rsidRPr="00E01AB3">
        <w:rPr>
          <w:rFonts w:ascii="Arial" w:hAnsi="Arial" w:cs="Arial"/>
          <w:sz w:val="22"/>
          <w:szCs w:val="22"/>
          <w:lang w:eastAsia="zh-CN"/>
        </w:rPr>
        <w:t xml:space="preserve"> also used for identification of enhancers</w:t>
      </w:r>
      <w:r w:rsidR="00086015" w:rsidRPr="00E01AB3">
        <w:rPr>
          <w:rFonts w:ascii="Arial" w:hAnsi="Arial" w:cs="Arial"/>
          <w:sz w:val="22"/>
          <w:szCs w:val="22"/>
          <w:lang w:eastAsia="zh-CN"/>
        </w:rPr>
        <w:t xml:space="preserve"> </w:t>
      </w:r>
      <w:r w:rsidR="00497728">
        <w:rPr>
          <w:rFonts w:ascii="Arial" w:hAnsi="Arial" w:cs="Arial"/>
          <w:sz w:val="22"/>
          <w:szCs w:val="22"/>
          <w:lang w:eastAsia="zh-CN"/>
        </w:rPr>
        <w:t>and/</w:t>
      </w:r>
      <w:r w:rsidR="00086015" w:rsidRPr="00E01AB3">
        <w:rPr>
          <w:rFonts w:ascii="Arial" w:hAnsi="Arial" w:cs="Arial"/>
          <w:sz w:val="22"/>
          <w:szCs w:val="22"/>
          <w:lang w:eastAsia="zh-CN"/>
        </w:rPr>
        <w:t>or cis-regulatory modules</w:t>
      </w:r>
      <w:r w:rsidR="00617CB5" w:rsidRPr="00E01AB3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/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 &lt;EndNote&gt;&lt;Cite&gt;&lt;Author&gt;Shlyueva&lt;/Author&gt;&lt;Year&gt;2014&lt;/Year&gt;&lt;RecNum&gt;75&lt;/RecNum&gt;&lt;DisplayText&gt;(Shlyueva et al. 2014)&lt;/DisplayText&gt;&lt;record&gt;&lt;rec-number&gt;75&lt;/rec-number&gt;&lt;foreign-keys&gt;&lt;key app="EN" db-id="desx020vj0zarpeft21pse9fp9wpxdzwrwtv"&gt;75&lt;/key&gt;&lt;/foreign-keys&gt;&lt;ref-type name="Journal Article"&gt;17&lt;/ref-type&gt;&lt;contributors&gt;&lt;authors&gt;&lt;author&gt;Shlyueva, D.&lt;/author&gt;&lt;author&gt;Stampfel, G.&lt;/author&gt;&lt;author&gt;Stark, A.&lt;/author&gt;&lt;/authors&gt;&lt;/contributors&gt;&lt;auth-address&gt;1] Research Institute of Molecular Pathology (IMP), 1030 Vienna, Austria. [2].&amp;#xD;Research Institute of Molecular Pathology (IMP), 1030 Vienna, Austria.&lt;/auth-address&gt;&lt;titles&gt;&lt;title&gt;Transcriptional enhancers: from properties to genome-wide predictions&lt;/title&gt;&lt;secondary-title&gt;Nat Rev Genet&lt;/secondary-title&gt;&lt;alt-title&gt;Nature reviews. Genetics&lt;/alt-title&gt;&lt;/titles&gt;&lt;periodical&gt;&lt;full-title&gt;Nat Rev Genet&lt;/full-title&gt;&lt;abbr-1&gt;Nature reviews. Genetics&lt;/abbr-1&gt;&lt;/periodical&gt;&lt;alt-periodical&gt;&lt;full-title&gt;Nat Rev Genet&lt;/full-title&gt;&lt;abbr-1&gt;Nature reviews. Genetics&lt;/abbr-1&gt;&lt;/alt-periodical&gt;&lt;pages&gt;272-86&lt;/pages&gt;&lt;volume&gt;15&lt;/volume&gt;&lt;number&gt;4&lt;/number&gt;&lt;keywords&gt;&lt;keyword&gt;Animals&lt;/keyword&gt;&lt;keyword&gt;Binding Sites&lt;/keyword&gt;&lt;keyword&gt;Chromatin/genetics/metabolism&lt;/keyword&gt;&lt;keyword&gt;Enhancer Elements, Genetic/*physiology&lt;/keyword&gt;&lt;keyword&gt;Epigenesis, Genetic&lt;/keyword&gt;&lt;keyword&gt;*Genome&lt;/keyword&gt;&lt;keyword&gt;Genome-Wide Association Study&lt;/keyword&gt;&lt;keyword&gt;Humans&lt;/keyword&gt;&lt;keyword&gt;Transcription Factors/metabolism&lt;/keyword&gt;&lt;keyword&gt;Transcription, Genetic&lt;/keyword&gt;&lt;/keywords&gt;&lt;dates&gt;&lt;year&gt;2014&lt;/year&gt;&lt;pub-dates&gt;&lt;date&gt;Apr&lt;/date&gt;&lt;/pub-dates&gt;&lt;/dates&gt;&lt;isbn&gt;1471-0064 (Electronic)&amp;#xD;1471-0056 (Linking)&lt;/isbn&gt;&lt;accession-num&gt;24614317&lt;/accession-num&gt;&lt;urls&gt;&lt;related-urls&gt;&lt;url&gt;http://www.ncbi.nlm.nih.gov/pubmed/24614317&lt;/url&gt;&lt;url&gt;http://www.nature.com/nrg/journal/v15/n4/pdf/nrg3682.pdf&lt;/url&gt;&lt;/related-urls&gt;&lt;/urls&gt;&lt;electronic-resource-num&gt;10.1038/nrg3682&lt;/electronic-resource-num&gt;&lt;/record&gt;&lt;/Cite&gt;&lt;/EndNote&gt;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Shlyueva et al. 2014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086015" w:rsidRPr="00E01AB3">
        <w:rPr>
          <w:rFonts w:ascii="Arial" w:hAnsi="Arial" w:cs="Arial"/>
          <w:sz w:val="22"/>
          <w:szCs w:val="22"/>
          <w:lang w:eastAsia="zh-CN"/>
        </w:rPr>
        <w:t xml:space="preserve">. For instance, H3 lysine 4 monomethlyation </w:t>
      </w:r>
      <w:r w:rsidR="006027FF" w:rsidRPr="00E01AB3">
        <w:rPr>
          <w:rFonts w:ascii="Arial" w:hAnsi="Arial" w:cs="Arial"/>
          <w:sz w:val="22"/>
          <w:szCs w:val="22"/>
          <w:lang w:eastAsia="zh-CN"/>
        </w:rPr>
        <w:t xml:space="preserve">(H3K4me1) </w:t>
      </w:r>
      <w:r w:rsidR="00497728">
        <w:rPr>
          <w:rFonts w:ascii="Arial" w:hAnsi="Arial" w:cs="Arial"/>
          <w:sz w:val="22"/>
          <w:szCs w:val="22"/>
          <w:lang w:eastAsia="zh-CN"/>
        </w:rPr>
        <w:t>marks</w:t>
      </w:r>
      <w:r w:rsidR="00086015" w:rsidRPr="00E01AB3">
        <w:rPr>
          <w:rFonts w:ascii="Arial" w:hAnsi="Arial" w:cs="Arial"/>
          <w:sz w:val="22"/>
          <w:szCs w:val="22"/>
          <w:lang w:eastAsia="zh-CN"/>
        </w:rPr>
        <w:t xml:space="preserve"> genomic regions </w:t>
      </w:r>
      <w:r w:rsidR="00B501F5">
        <w:rPr>
          <w:rFonts w:ascii="Arial" w:hAnsi="Arial" w:cs="Arial"/>
          <w:sz w:val="22"/>
          <w:szCs w:val="22"/>
          <w:lang w:eastAsia="zh-CN"/>
        </w:rPr>
        <w:t>that indicate primed enhancers</w:t>
      </w:r>
      <w:r w:rsidR="00086015" w:rsidRPr="00E01AB3">
        <w:rPr>
          <w:rFonts w:ascii="Arial" w:hAnsi="Arial" w:cs="Arial"/>
          <w:sz w:val="22"/>
          <w:szCs w:val="22"/>
          <w:lang w:eastAsia="zh-CN"/>
        </w:rPr>
        <w:t xml:space="preserve">. </w:t>
      </w:r>
      <w:r w:rsidR="003E4128">
        <w:rPr>
          <w:rFonts w:ascii="Arial" w:hAnsi="Arial" w:cs="Arial"/>
          <w:sz w:val="22"/>
          <w:szCs w:val="22"/>
          <w:lang w:eastAsia="zh-CN"/>
        </w:rPr>
        <w:t xml:space="preserve">So far, the dynamics of histone modifications during DC commitment and subset specific has not been studied. </w:t>
      </w:r>
    </w:p>
    <w:p w:rsidR="004702F1" w:rsidRDefault="004702F1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E9724B" w:rsidRPr="00495DFE" w:rsidRDefault="008A0071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W</w:t>
      </w:r>
      <w:r w:rsidR="00B87862" w:rsidRPr="00D506B3">
        <w:rPr>
          <w:rFonts w:ascii="Arial" w:hAnsi="Arial" w:cs="Arial"/>
          <w:sz w:val="22"/>
          <w:szCs w:val="22"/>
          <w:lang w:eastAsia="zh-CN"/>
        </w:rPr>
        <w:t xml:space="preserve">e previously established </w:t>
      </w:r>
      <w:r>
        <w:rPr>
          <w:rFonts w:ascii="Arial" w:hAnsi="Arial" w:cs="Arial"/>
          <w:sz w:val="22"/>
          <w:szCs w:val="22"/>
          <w:lang w:eastAsia="zh-CN"/>
        </w:rPr>
        <w:t xml:space="preserve">a two-step culture system that faithfully </w:t>
      </w:r>
      <w:r w:rsidRPr="00D506B3">
        <w:rPr>
          <w:rFonts w:ascii="Arial" w:hAnsi="Arial" w:cs="Arial"/>
          <w:sz w:val="22"/>
          <w:szCs w:val="22"/>
          <w:lang w:eastAsia="zh-CN"/>
        </w:rPr>
        <w:t>recapitulates</w:t>
      </w:r>
      <w:r>
        <w:rPr>
          <w:rFonts w:ascii="Arial" w:hAnsi="Arial" w:cs="Arial"/>
          <w:sz w:val="22"/>
          <w:szCs w:val="22"/>
          <w:lang w:eastAsia="zh-CN"/>
        </w:rPr>
        <w:t xml:space="preserve"> DC development </w:t>
      </w:r>
      <w:r w:rsidRPr="00D506B3">
        <w:rPr>
          <w:rFonts w:ascii="Arial" w:hAnsi="Arial" w:cs="Arial"/>
          <w:i/>
          <w:sz w:val="22"/>
          <w:szCs w:val="22"/>
          <w:lang w:eastAsia="zh-CN"/>
        </w:rPr>
        <w:t>in vitro</w:t>
      </w:r>
      <w:r>
        <w:rPr>
          <w:rFonts w:ascii="Arial" w:hAnsi="Arial" w:cs="Arial"/>
          <w:i/>
          <w:sz w:val="22"/>
          <w:szCs w:val="22"/>
          <w:lang w:eastAsia="zh-CN"/>
        </w:rPr>
        <w:t>.</w:t>
      </w:r>
      <w:r>
        <w:rPr>
          <w:rFonts w:ascii="Arial" w:hAnsi="Arial" w:cs="Arial"/>
          <w:sz w:val="22"/>
          <w:szCs w:val="22"/>
          <w:lang w:eastAsia="zh-CN"/>
        </w:rPr>
        <w:t xml:space="preserve"> First, m</w:t>
      </w:r>
      <w:r w:rsidR="00B87862" w:rsidRPr="00D506B3">
        <w:rPr>
          <w:rFonts w:ascii="Arial" w:hAnsi="Arial" w:cs="Arial"/>
          <w:sz w:val="22"/>
          <w:szCs w:val="22"/>
          <w:lang w:eastAsia="zh-CN"/>
        </w:rPr>
        <w:t xml:space="preserve">ultipotent progenitors (MPP) </w:t>
      </w:r>
      <w:r w:rsidR="005D4A4D">
        <w:rPr>
          <w:rFonts w:ascii="Arial" w:hAnsi="Arial" w:cs="Arial"/>
          <w:sz w:val="22"/>
          <w:szCs w:val="22"/>
          <w:lang w:eastAsia="zh-CN"/>
        </w:rPr>
        <w:t>and CDP are amplified</w:t>
      </w:r>
      <w:r w:rsidR="00B87862" w:rsidRPr="00D506B3">
        <w:rPr>
          <w:rFonts w:ascii="Arial" w:hAnsi="Arial" w:cs="Arial"/>
          <w:sz w:val="22"/>
          <w:szCs w:val="22"/>
          <w:lang w:eastAsia="zh-CN"/>
        </w:rPr>
        <w:t xml:space="preserve"> </w:t>
      </w:r>
      <w:r w:rsidR="00265A9E">
        <w:rPr>
          <w:rFonts w:ascii="Arial" w:hAnsi="Arial" w:cs="Arial"/>
          <w:sz w:val="22"/>
          <w:szCs w:val="22"/>
          <w:lang w:eastAsia="zh-CN"/>
        </w:rPr>
        <w:t xml:space="preserve">from bone </w:t>
      </w:r>
      <w:r w:rsidR="00265A9E">
        <w:rPr>
          <w:rFonts w:ascii="Arial" w:hAnsi="Arial" w:cs="Arial"/>
          <w:sz w:val="22"/>
          <w:szCs w:val="22"/>
          <w:lang w:eastAsia="zh-CN"/>
        </w:rPr>
        <w:lastRenderedPageBreak/>
        <w:t xml:space="preserve">marrow with a specific stem/progenitor cell cytokine factor cocktail </w:t>
      </w:r>
      <w:r w:rsidR="00B87862" w:rsidRPr="00D506B3">
        <w:rPr>
          <w:rFonts w:ascii="Arial" w:hAnsi="Arial" w:cs="Arial"/>
          <w:sz w:val="22"/>
          <w:szCs w:val="22"/>
          <w:lang w:eastAsia="zh-CN"/>
        </w:rPr>
        <w:t>and</w:t>
      </w:r>
      <w:r>
        <w:rPr>
          <w:rFonts w:ascii="Arial" w:hAnsi="Arial" w:cs="Arial"/>
          <w:sz w:val="22"/>
          <w:szCs w:val="22"/>
          <w:lang w:eastAsia="zh-CN"/>
        </w:rPr>
        <w:t xml:space="preserve"> then</w:t>
      </w:r>
      <w:r w:rsidR="00B87862" w:rsidRPr="00D506B3">
        <w:rPr>
          <w:rFonts w:ascii="Arial" w:hAnsi="Arial" w:cs="Arial"/>
          <w:sz w:val="22"/>
          <w:szCs w:val="22"/>
          <w:lang w:eastAsia="zh-CN"/>
        </w:rPr>
        <w:t xml:space="preserve"> </w:t>
      </w:r>
      <w:r>
        <w:rPr>
          <w:rFonts w:ascii="Arial" w:hAnsi="Arial" w:cs="Arial"/>
          <w:sz w:val="22"/>
          <w:szCs w:val="22"/>
          <w:lang w:eastAsia="zh-CN"/>
        </w:rPr>
        <w:t xml:space="preserve">second, differentiated </w:t>
      </w:r>
      <w:r w:rsidR="000B7704">
        <w:rPr>
          <w:rFonts w:ascii="Arial" w:hAnsi="Arial" w:cs="Arial"/>
          <w:sz w:val="22"/>
          <w:szCs w:val="22"/>
          <w:lang w:eastAsia="zh-CN"/>
        </w:rPr>
        <w:t xml:space="preserve">with Flt3 ligand (Flt3L) </w:t>
      </w:r>
      <w:r>
        <w:rPr>
          <w:rFonts w:ascii="Arial" w:hAnsi="Arial" w:cs="Arial"/>
          <w:sz w:val="22"/>
          <w:szCs w:val="22"/>
          <w:lang w:eastAsia="zh-CN"/>
        </w:rPr>
        <w:t xml:space="preserve">into </w:t>
      </w:r>
      <w:proofErr w:type="spellStart"/>
      <w:r w:rsidR="00B87862" w:rsidRPr="00D506B3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r w:rsidR="00B87862" w:rsidRPr="00D506B3">
        <w:rPr>
          <w:rFonts w:ascii="Arial" w:hAnsi="Arial" w:cs="Arial"/>
          <w:sz w:val="22"/>
          <w:szCs w:val="22"/>
          <w:lang w:eastAsia="zh-CN"/>
        </w:rPr>
        <w:t xml:space="preserve"> and </w:t>
      </w:r>
      <w:proofErr w:type="spellStart"/>
      <w:r w:rsidR="00B87862" w:rsidRPr="00D506B3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>
        <w:rPr>
          <w:rFonts w:ascii="Arial" w:hAnsi="Arial" w:cs="Arial"/>
          <w:sz w:val="22"/>
          <w:szCs w:val="22"/>
          <w:lang w:eastAsia="zh-CN"/>
        </w:rPr>
        <w:t xml:space="preserve"> subsets</w:t>
      </w:r>
      <w:r w:rsidR="001D1965" w:rsidRPr="00D506B3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PEVuZE5vdGU+PENpdGU+PEF1dGhvcj5GZWxrZXI8L0F1dGhvcj48WWVhcj4yMDEwPC9ZZWFyPjxS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PEVuZE5vdGU+PENpdGU+PEF1dGhvcj5GZWxrZXI8L0F1dGhvcj48WWVhcj4yMDEwPC9ZZWFyPjxS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EN.CITE.DATA </w:instrText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Felker et al. 2010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B87862" w:rsidRPr="00D506B3">
        <w:rPr>
          <w:rFonts w:ascii="Arial" w:hAnsi="Arial" w:cs="Arial"/>
          <w:sz w:val="22"/>
          <w:szCs w:val="22"/>
          <w:lang w:eastAsia="zh-CN"/>
        </w:rPr>
        <w:t>.</w:t>
      </w:r>
      <w:r w:rsidR="00B02980" w:rsidRPr="00D506B3">
        <w:rPr>
          <w:rFonts w:ascii="Arial" w:hAnsi="Arial" w:cs="Arial"/>
          <w:sz w:val="22"/>
          <w:szCs w:val="22"/>
          <w:lang w:eastAsia="zh-CN"/>
        </w:rPr>
        <w:t xml:space="preserve"> </w:t>
      </w:r>
      <w:r>
        <w:rPr>
          <w:rFonts w:ascii="Arial" w:hAnsi="Arial" w:cs="Arial"/>
          <w:sz w:val="22"/>
          <w:szCs w:val="22"/>
          <w:lang w:eastAsia="zh-CN"/>
        </w:rPr>
        <w:t xml:space="preserve">Here </w:t>
      </w:r>
      <w:r w:rsidR="009C2521" w:rsidRPr="00D506B3">
        <w:rPr>
          <w:rFonts w:ascii="Arial" w:hAnsi="Arial" w:cs="Arial"/>
          <w:sz w:val="22"/>
          <w:szCs w:val="22"/>
          <w:lang w:eastAsia="zh-CN"/>
        </w:rPr>
        <w:t>we generated</w:t>
      </w:r>
      <w:r w:rsidR="00681D74" w:rsidRPr="00D506B3">
        <w:rPr>
          <w:rFonts w:ascii="Arial" w:hAnsi="Arial" w:cs="Arial"/>
          <w:sz w:val="22"/>
          <w:szCs w:val="22"/>
          <w:lang w:eastAsia="zh-CN"/>
        </w:rPr>
        <w:t xml:space="preserve"> </w:t>
      </w:r>
      <w:r w:rsidR="009C2521" w:rsidRPr="00D506B3">
        <w:rPr>
          <w:rFonts w:ascii="Arial" w:hAnsi="Arial" w:cs="Arial"/>
          <w:sz w:val="22"/>
          <w:szCs w:val="22"/>
          <w:lang w:eastAsia="zh-CN"/>
        </w:rPr>
        <w:t>global map</w:t>
      </w:r>
      <w:r w:rsidR="00681D74" w:rsidRPr="00D506B3">
        <w:rPr>
          <w:rFonts w:ascii="Arial" w:hAnsi="Arial" w:cs="Arial"/>
          <w:sz w:val="22"/>
          <w:szCs w:val="22"/>
          <w:lang w:eastAsia="zh-CN"/>
        </w:rPr>
        <w:t>s</w:t>
      </w:r>
      <w:r w:rsidR="009C2521" w:rsidRPr="00D506B3">
        <w:rPr>
          <w:rFonts w:ascii="Arial" w:hAnsi="Arial" w:cs="Arial"/>
          <w:sz w:val="22"/>
          <w:szCs w:val="22"/>
          <w:lang w:eastAsia="zh-CN"/>
        </w:rPr>
        <w:t xml:space="preserve"> o</w:t>
      </w:r>
      <w:r>
        <w:rPr>
          <w:rFonts w:ascii="Arial" w:hAnsi="Arial" w:cs="Arial"/>
          <w:sz w:val="22"/>
          <w:szCs w:val="22"/>
          <w:lang w:eastAsia="zh-CN"/>
        </w:rPr>
        <w:t xml:space="preserve">f H3K4me1, H3K4me3, H3K9me3, H3K27me3 </w:t>
      </w:r>
      <w:r w:rsidR="009C2521" w:rsidRPr="00D506B3">
        <w:rPr>
          <w:rFonts w:ascii="Arial" w:hAnsi="Arial" w:cs="Arial"/>
          <w:sz w:val="22"/>
          <w:szCs w:val="22"/>
          <w:lang w:eastAsia="zh-CN"/>
        </w:rPr>
        <w:t xml:space="preserve">and PU.1 occupancy </w:t>
      </w:r>
      <w:r w:rsidR="001D1965" w:rsidRPr="00D506B3">
        <w:rPr>
          <w:rFonts w:ascii="Arial" w:hAnsi="Arial" w:cs="Arial"/>
          <w:sz w:val="22"/>
          <w:szCs w:val="22"/>
          <w:lang w:eastAsia="zh-CN"/>
        </w:rPr>
        <w:t xml:space="preserve">in </w:t>
      </w:r>
      <w:r w:rsidR="005D4A4D">
        <w:rPr>
          <w:rFonts w:ascii="Arial" w:hAnsi="Arial" w:cs="Arial"/>
          <w:sz w:val="22"/>
          <w:szCs w:val="22"/>
          <w:lang w:eastAsia="zh-CN"/>
        </w:rPr>
        <w:t>DC progenitors and differentiated DC</w:t>
      </w:r>
      <w:r w:rsidR="00CA6E2A">
        <w:rPr>
          <w:rFonts w:ascii="Arial" w:hAnsi="Arial" w:cs="Arial"/>
          <w:sz w:val="22"/>
          <w:szCs w:val="22"/>
          <w:lang w:eastAsia="zh-CN"/>
        </w:rPr>
        <w:t xml:space="preserve"> </w:t>
      </w:r>
      <w:r>
        <w:rPr>
          <w:rFonts w:ascii="Arial" w:hAnsi="Arial" w:cs="Arial"/>
          <w:sz w:val="22"/>
          <w:szCs w:val="22"/>
          <w:lang w:eastAsia="zh-CN"/>
        </w:rPr>
        <w:t>by chromatin immunoprecipitation (ChIP) followed by deep sequencing (ChIP-seq)</w:t>
      </w:r>
      <w:r w:rsidR="001D1965" w:rsidRPr="00D506B3">
        <w:rPr>
          <w:rFonts w:ascii="Arial" w:hAnsi="Arial" w:cs="Arial"/>
          <w:sz w:val="22"/>
          <w:szCs w:val="22"/>
          <w:lang w:eastAsia="zh-CN"/>
        </w:rPr>
        <w:t xml:space="preserve">. </w:t>
      </w:r>
      <w:r w:rsidR="00B00A78">
        <w:rPr>
          <w:rFonts w:ascii="Arial" w:hAnsi="Arial" w:cs="Arial"/>
          <w:sz w:val="22"/>
          <w:szCs w:val="22"/>
          <w:lang w:eastAsia="zh-CN"/>
        </w:rPr>
        <w:t>The i</w:t>
      </w:r>
      <w:r w:rsidR="00B00A78" w:rsidRPr="00D506B3">
        <w:rPr>
          <w:rFonts w:ascii="Arial" w:hAnsi="Arial" w:cs="Arial"/>
          <w:sz w:val="22"/>
          <w:szCs w:val="22"/>
          <w:lang w:eastAsia="zh-CN"/>
        </w:rPr>
        <w:t>ntegrative analysis of ChIP-seq data</w:t>
      </w:r>
      <w:r w:rsidR="00B00A78">
        <w:rPr>
          <w:rFonts w:ascii="Arial" w:hAnsi="Arial" w:cs="Arial"/>
          <w:sz w:val="22"/>
          <w:szCs w:val="22"/>
          <w:lang w:eastAsia="zh-CN"/>
        </w:rPr>
        <w:t xml:space="preserve"> and gene expression data allowed us to construct</w:t>
      </w:r>
      <w:r w:rsidR="00B00A78" w:rsidRPr="00D506B3">
        <w:rPr>
          <w:rFonts w:ascii="Arial" w:hAnsi="Arial" w:cs="Arial"/>
          <w:sz w:val="22"/>
          <w:szCs w:val="22"/>
          <w:lang w:eastAsia="zh-CN"/>
        </w:rPr>
        <w:t xml:space="preserve"> a DC regulatory circuitry </w:t>
      </w:r>
      <w:r w:rsidR="00CA6E2A">
        <w:rPr>
          <w:rFonts w:ascii="Arial" w:hAnsi="Arial" w:cs="Arial"/>
          <w:sz w:val="22"/>
          <w:szCs w:val="22"/>
          <w:lang w:eastAsia="zh-CN"/>
        </w:rPr>
        <w:t>for</w:t>
      </w:r>
      <w:r w:rsidR="00B00A78">
        <w:rPr>
          <w:rFonts w:ascii="Arial" w:hAnsi="Arial" w:cs="Arial"/>
          <w:sz w:val="22"/>
          <w:szCs w:val="22"/>
          <w:lang w:eastAsia="zh-CN"/>
        </w:rPr>
        <w:t xml:space="preserve"> DC commi</w:t>
      </w:r>
      <w:r w:rsidR="00495DFE">
        <w:rPr>
          <w:rFonts w:ascii="Arial" w:hAnsi="Arial" w:cs="Arial"/>
          <w:sz w:val="22"/>
          <w:szCs w:val="22"/>
          <w:lang w:eastAsia="zh-CN"/>
        </w:rPr>
        <w:t>tment and subset specification.</w:t>
      </w:r>
    </w:p>
    <w:p w:rsidR="009D69CE" w:rsidRDefault="003D3E54" w:rsidP="00BB56B7">
      <w:pPr>
        <w:spacing w:line="480" w:lineRule="auto"/>
        <w:rPr>
          <w:rFonts w:ascii="Arial" w:hAnsi="Arial" w:cs="Arial"/>
          <w:b/>
          <w:sz w:val="22"/>
          <w:szCs w:val="22"/>
          <w:lang w:eastAsia="zh-CN"/>
        </w:rPr>
      </w:pPr>
      <w:r>
        <w:rPr>
          <w:rFonts w:ascii="Arial" w:hAnsi="Arial" w:cs="Arial"/>
          <w:b/>
          <w:sz w:val="22"/>
          <w:szCs w:val="22"/>
          <w:lang w:eastAsia="zh-CN"/>
        </w:rPr>
        <w:br w:type="page"/>
      </w:r>
      <w:r w:rsidR="009D69CE" w:rsidRPr="009D69CE">
        <w:rPr>
          <w:rFonts w:ascii="Arial" w:hAnsi="Arial" w:cs="Arial"/>
          <w:b/>
          <w:sz w:val="22"/>
          <w:szCs w:val="22"/>
          <w:lang w:eastAsia="zh-CN"/>
        </w:rPr>
        <w:lastRenderedPageBreak/>
        <w:t xml:space="preserve">RESULTS </w:t>
      </w:r>
    </w:p>
    <w:p w:rsidR="00901A56" w:rsidRPr="00CA1B46" w:rsidRDefault="00901A56" w:rsidP="003D3E54">
      <w:pPr>
        <w:spacing w:line="480" w:lineRule="auto"/>
        <w:jc w:val="both"/>
        <w:rPr>
          <w:rFonts w:ascii="Arial" w:hAnsi="Arial" w:cs="Arial"/>
          <w:b/>
          <w:sz w:val="22"/>
          <w:szCs w:val="22"/>
          <w:lang w:eastAsia="zh-CN"/>
        </w:rPr>
      </w:pPr>
      <w:r w:rsidRPr="00CA1B46">
        <w:rPr>
          <w:rFonts w:ascii="Arial" w:hAnsi="Arial" w:cs="Arial"/>
          <w:b/>
          <w:sz w:val="22"/>
          <w:szCs w:val="22"/>
          <w:lang w:eastAsia="zh-CN"/>
        </w:rPr>
        <w:t xml:space="preserve">Linage-specific </w:t>
      </w:r>
      <w:r w:rsidR="005C0A44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transcription</w:t>
      </w:r>
      <w:r w:rsidR="005A58BE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al</w:t>
      </w:r>
      <w:r w:rsidRPr="00CA1B46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 w:rsidR="00AE60D2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</w:rPr>
        <w:t>signatures</w:t>
      </w:r>
      <w:r w:rsidRPr="00CA1B46">
        <w:rPr>
          <w:rFonts w:ascii="Arial" w:eastAsia="Times New Roman" w:hAnsi="Arial" w:cs="Arial"/>
          <w:sz w:val="22"/>
          <w:szCs w:val="22"/>
        </w:rPr>
        <w:t xml:space="preserve"> </w:t>
      </w:r>
      <w:r w:rsidRPr="00CA1B46">
        <w:rPr>
          <w:rFonts w:ascii="Arial" w:hAnsi="Arial" w:cs="Arial"/>
          <w:b/>
          <w:sz w:val="22"/>
          <w:szCs w:val="22"/>
          <w:lang w:eastAsia="zh-CN"/>
        </w:rPr>
        <w:t>in DC development</w:t>
      </w:r>
    </w:p>
    <w:p w:rsidR="005B5A6A" w:rsidRDefault="00584A31" w:rsidP="003D3E54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r w:rsidRPr="00CA1B46">
        <w:rPr>
          <w:rFonts w:ascii="Arial" w:hAnsi="Arial" w:cs="Arial"/>
          <w:sz w:val="22"/>
          <w:szCs w:val="22"/>
          <w:lang w:eastAsia="zh-CN"/>
        </w:rPr>
        <w:t xml:space="preserve">MPP were induced to differentiate </w:t>
      </w:r>
      <w:r w:rsidRPr="00CA1B46">
        <w:rPr>
          <w:rFonts w:ascii="Arial" w:hAnsi="Arial" w:cs="Arial"/>
          <w:i/>
          <w:sz w:val="22"/>
          <w:szCs w:val="22"/>
          <w:lang w:eastAsia="zh-CN"/>
        </w:rPr>
        <w:t>in vitro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into CD</w:t>
      </w:r>
      <w:r w:rsidR="007C596F" w:rsidRPr="00CA1B46">
        <w:rPr>
          <w:rFonts w:ascii="Arial" w:hAnsi="Arial" w:cs="Arial"/>
          <w:sz w:val="22"/>
          <w:szCs w:val="22"/>
          <w:lang w:eastAsia="zh-CN"/>
        </w:rPr>
        <w:t>P</w:t>
      </w:r>
      <w:r w:rsidR="00516D32">
        <w:rPr>
          <w:rFonts w:ascii="Arial" w:hAnsi="Arial" w:cs="Arial"/>
          <w:sz w:val="22"/>
          <w:szCs w:val="22"/>
          <w:lang w:eastAsia="zh-CN"/>
        </w:rPr>
        <w:t xml:space="preserve"> (DC commitment)</w:t>
      </w:r>
      <w:r w:rsidR="007C596F" w:rsidRPr="00CA1B46">
        <w:rPr>
          <w:rFonts w:ascii="Arial" w:hAnsi="Arial" w:cs="Arial"/>
          <w:sz w:val="22"/>
          <w:szCs w:val="22"/>
          <w:lang w:eastAsia="zh-CN"/>
        </w:rPr>
        <w:t xml:space="preserve"> and further into </w:t>
      </w:r>
      <w:proofErr w:type="spellStart"/>
      <w:proofErr w:type="gramStart"/>
      <w:r w:rsidR="007C596F" w:rsidRPr="00CA1B46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="007C596F" w:rsidRPr="00CA1B46">
        <w:rPr>
          <w:rFonts w:ascii="Arial" w:hAnsi="Arial" w:cs="Arial"/>
          <w:sz w:val="22"/>
          <w:szCs w:val="22"/>
          <w:lang w:eastAsia="zh-CN"/>
        </w:rPr>
        <w:t xml:space="preserve"> and </w:t>
      </w:r>
      <w:proofErr w:type="spellStart"/>
      <w:r w:rsidR="007C596F" w:rsidRPr="00CA1B46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516D32">
        <w:rPr>
          <w:rFonts w:ascii="Arial" w:hAnsi="Arial" w:cs="Arial"/>
          <w:sz w:val="22"/>
          <w:szCs w:val="22"/>
          <w:lang w:eastAsia="zh-CN"/>
        </w:rPr>
        <w:t xml:space="preserve"> (DC subsets specification; Fig. 1A)</w:t>
      </w:r>
      <w:r w:rsidR="007C596F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PEVuZE5vdGU+PENpdGU+PEF1dGhvcj5GZWxrZXI8L0F1dGhvcj48WWVhcj4yMDEwPC9ZZWFyPjxS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PEVuZE5vdGU+PENpdGU+PEF1dGhvcj5GZWxrZXI8L0F1dGhvcj48WWVhcj4yMDEwPC9ZZWFyPjxS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EN.CITE.DATA </w:instrText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Felker et al. 2010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. </w:t>
      </w:r>
      <w:r w:rsidR="00673F75" w:rsidRPr="00CA1B46">
        <w:rPr>
          <w:rFonts w:ascii="Arial" w:hAnsi="Arial" w:cs="Arial"/>
          <w:sz w:val="22"/>
          <w:szCs w:val="22"/>
          <w:lang w:eastAsia="zh-CN"/>
        </w:rPr>
        <w:t>To explore the dynamics</w:t>
      </w:r>
      <w:r w:rsidR="000347E7">
        <w:rPr>
          <w:rFonts w:ascii="Arial" w:hAnsi="Arial" w:cs="Arial"/>
          <w:sz w:val="22"/>
          <w:szCs w:val="22"/>
          <w:lang w:eastAsia="zh-CN"/>
        </w:rPr>
        <w:t xml:space="preserve"> of transcription profiles </w:t>
      </w:r>
      <w:r w:rsidR="00673F75" w:rsidRPr="00CA1B46">
        <w:rPr>
          <w:rFonts w:ascii="Arial" w:hAnsi="Arial" w:cs="Arial"/>
          <w:sz w:val="22"/>
          <w:szCs w:val="22"/>
          <w:lang w:eastAsia="zh-CN"/>
        </w:rPr>
        <w:t xml:space="preserve">in DC commitment and specification, we </w:t>
      </w:r>
      <w:r w:rsidR="009C60DD" w:rsidRPr="00CA1B46">
        <w:rPr>
          <w:rFonts w:ascii="Arial" w:hAnsi="Arial" w:cs="Arial"/>
          <w:sz w:val="22"/>
          <w:szCs w:val="22"/>
          <w:lang w:eastAsia="zh-CN"/>
        </w:rPr>
        <w:t xml:space="preserve">determined changes </w:t>
      </w:r>
      <w:r w:rsidR="00363075" w:rsidRPr="00CA1B46">
        <w:rPr>
          <w:rFonts w:ascii="Arial" w:hAnsi="Arial" w:cs="Arial"/>
          <w:sz w:val="22"/>
          <w:szCs w:val="22"/>
          <w:lang w:eastAsia="zh-CN"/>
        </w:rPr>
        <w:t>in</w:t>
      </w:r>
      <w:r w:rsidR="009C60DD" w:rsidRPr="00CA1B46">
        <w:rPr>
          <w:rFonts w:ascii="Arial" w:hAnsi="Arial" w:cs="Arial"/>
          <w:sz w:val="22"/>
          <w:szCs w:val="22"/>
          <w:lang w:eastAsia="zh-CN"/>
        </w:rPr>
        <w:t xml:space="preserve"> gene expression between</w:t>
      </w:r>
      <w:r w:rsidR="00673F75" w:rsidRPr="00CA1B46">
        <w:rPr>
          <w:rFonts w:ascii="Arial" w:hAnsi="Arial" w:cs="Arial"/>
          <w:sz w:val="22"/>
          <w:szCs w:val="22"/>
          <w:lang w:eastAsia="zh-CN"/>
        </w:rPr>
        <w:t xml:space="preserve"> MPP, CDP, </w:t>
      </w:r>
      <w:proofErr w:type="spellStart"/>
      <w:proofErr w:type="gramStart"/>
      <w:r w:rsidR="00673F75" w:rsidRPr="00CA1B46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="00673F75" w:rsidRPr="00CA1B46">
        <w:rPr>
          <w:rFonts w:ascii="Arial" w:hAnsi="Arial" w:cs="Arial"/>
          <w:sz w:val="22"/>
          <w:szCs w:val="22"/>
          <w:lang w:eastAsia="zh-CN"/>
        </w:rPr>
        <w:t xml:space="preserve"> and </w:t>
      </w:r>
      <w:proofErr w:type="spellStart"/>
      <w:r w:rsidR="00673F75" w:rsidRPr="00CA1B46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673F75" w:rsidRPr="00CA1B46">
        <w:rPr>
          <w:rFonts w:ascii="Arial" w:hAnsi="Arial" w:cs="Arial"/>
          <w:sz w:val="22"/>
          <w:szCs w:val="22"/>
          <w:lang w:eastAsia="zh-CN"/>
        </w:rPr>
        <w:t xml:space="preserve"> by ana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lyzing </w:t>
      </w:r>
      <w:r w:rsidR="00673F75" w:rsidRPr="00CA1B46">
        <w:rPr>
          <w:rFonts w:ascii="Arial" w:hAnsi="Arial" w:cs="Arial"/>
          <w:sz w:val="22"/>
          <w:szCs w:val="22"/>
          <w:lang w:eastAsia="zh-CN"/>
        </w:rPr>
        <w:t xml:space="preserve">DNA microarray </w:t>
      </w:r>
      <w:r w:rsidR="00FC667C">
        <w:rPr>
          <w:rFonts w:ascii="Arial" w:hAnsi="Arial" w:cs="Arial"/>
          <w:sz w:val="22"/>
          <w:szCs w:val="22"/>
          <w:lang w:eastAsia="zh-CN"/>
        </w:rPr>
        <w:t xml:space="preserve">data </w:t>
      </w:r>
      <w:r w:rsidR="003A4411" w:rsidRPr="00CA1B46">
        <w:rPr>
          <w:rFonts w:ascii="Arial" w:hAnsi="Arial" w:cs="Arial"/>
          <w:sz w:val="22"/>
          <w:szCs w:val="22"/>
          <w:lang w:eastAsia="zh-CN"/>
        </w:rPr>
        <w:t>(</w:t>
      </w:r>
      <w:r w:rsidR="00CE306A">
        <w:rPr>
          <w:rFonts w:ascii="Arial" w:hAnsi="Arial" w:cs="Arial"/>
          <w:sz w:val="22"/>
          <w:szCs w:val="22"/>
          <w:lang w:eastAsia="zh-CN"/>
        </w:rPr>
        <w:t>Fig. 1A</w:t>
      </w:r>
      <w:r w:rsidR="003A4411" w:rsidRPr="00CA1B46">
        <w:rPr>
          <w:rFonts w:ascii="Arial" w:hAnsi="Arial" w:cs="Arial"/>
          <w:sz w:val="22"/>
          <w:szCs w:val="22"/>
          <w:lang w:eastAsia="zh-CN"/>
        </w:rPr>
        <w:t>).</w:t>
      </w:r>
      <w:r w:rsidR="0067673D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363075" w:rsidRPr="00CA1B46">
        <w:rPr>
          <w:rFonts w:ascii="Arial" w:hAnsi="Arial" w:cs="Arial"/>
          <w:sz w:val="22"/>
          <w:szCs w:val="22"/>
          <w:lang w:eastAsia="zh-CN"/>
        </w:rPr>
        <w:t>A total</w:t>
      </w:r>
      <w:r w:rsidR="00673F75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363075" w:rsidRPr="00CA1B46">
        <w:rPr>
          <w:rFonts w:ascii="Arial" w:hAnsi="Arial" w:cs="Arial"/>
          <w:sz w:val="22"/>
          <w:szCs w:val="22"/>
          <w:lang w:eastAsia="zh-CN"/>
        </w:rPr>
        <w:t xml:space="preserve">of </w:t>
      </w:r>
      <w:r w:rsidR="00673F75" w:rsidRPr="00CA1B46">
        <w:rPr>
          <w:rFonts w:ascii="Arial" w:hAnsi="Arial" w:cs="Arial"/>
          <w:sz w:val="22"/>
          <w:szCs w:val="22"/>
          <w:lang w:eastAsia="zh-CN"/>
        </w:rPr>
        <w:t xml:space="preserve">3194 </w:t>
      </w:r>
      <w:r w:rsidR="000F1972" w:rsidRPr="00CA1B46">
        <w:rPr>
          <w:rFonts w:ascii="Arial" w:hAnsi="Arial" w:cs="Arial"/>
          <w:sz w:val="22"/>
          <w:szCs w:val="22"/>
          <w:lang w:eastAsia="zh-CN"/>
        </w:rPr>
        <w:t xml:space="preserve">genes were differentially expressed </w:t>
      </w:r>
      <w:r w:rsidR="00673F75" w:rsidRPr="00CA1B46">
        <w:rPr>
          <w:rFonts w:ascii="Arial" w:hAnsi="Arial" w:cs="Arial"/>
          <w:sz w:val="22"/>
          <w:szCs w:val="22"/>
          <w:lang w:eastAsia="zh-CN"/>
        </w:rPr>
        <w:t xml:space="preserve">between </w:t>
      </w:r>
      <w:r w:rsidR="002442D9">
        <w:rPr>
          <w:rFonts w:ascii="Arial" w:hAnsi="Arial" w:cs="Arial"/>
          <w:sz w:val="22"/>
          <w:szCs w:val="22"/>
          <w:lang w:eastAsia="zh-CN"/>
        </w:rPr>
        <w:t>the various</w:t>
      </w:r>
      <w:r w:rsidR="00363075" w:rsidRPr="00CA1B46">
        <w:rPr>
          <w:rFonts w:ascii="Arial" w:hAnsi="Arial" w:cs="Arial"/>
          <w:sz w:val="22"/>
          <w:szCs w:val="22"/>
          <w:lang w:eastAsia="zh-CN"/>
        </w:rPr>
        <w:t xml:space="preserve"> differentiation</w:t>
      </w:r>
      <w:r w:rsidR="00673F75" w:rsidRPr="00CA1B46">
        <w:rPr>
          <w:rFonts w:ascii="Arial" w:hAnsi="Arial" w:cs="Arial"/>
          <w:sz w:val="22"/>
          <w:szCs w:val="22"/>
          <w:lang w:eastAsia="zh-CN"/>
        </w:rPr>
        <w:t xml:space="preserve"> stages</w:t>
      </w:r>
      <w:r w:rsidR="000F1972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8A4F03" w:rsidRPr="00CA1B46">
        <w:rPr>
          <w:rFonts w:ascii="Arial" w:hAnsi="Arial" w:cs="Arial"/>
          <w:sz w:val="22"/>
          <w:szCs w:val="22"/>
          <w:lang w:eastAsia="zh-CN"/>
        </w:rPr>
        <w:t>(fold change &gt; 2, FDR &lt; 0.05)</w:t>
      </w:r>
      <w:r w:rsidR="00363075" w:rsidRPr="00CA1B46">
        <w:rPr>
          <w:rFonts w:ascii="Arial" w:hAnsi="Arial" w:cs="Arial"/>
          <w:sz w:val="22"/>
          <w:szCs w:val="22"/>
          <w:lang w:eastAsia="zh-CN"/>
        </w:rPr>
        <w:t>.</w:t>
      </w:r>
      <w:r w:rsidR="008A4F03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FA5518" w:rsidRPr="00CA1B46">
        <w:rPr>
          <w:rFonts w:ascii="Arial" w:hAnsi="Arial" w:cs="Arial"/>
          <w:sz w:val="22"/>
          <w:szCs w:val="22"/>
          <w:lang w:eastAsia="zh-CN"/>
        </w:rPr>
        <w:t>An</w:t>
      </w:r>
      <w:r w:rsidR="00D42750" w:rsidRPr="00CA1B46">
        <w:rPr>
          <w:rFonts w:ascii="Arial" w:hAnsi="Arial" w:cs="Arial"/>
          <w:sz w:val="22"/>
          <w:szCs w:val="22"/>
          <w:lang w:eastAsia="zh-CN"/>
        </w:rPr>
        <w:t xml:space="preserve"> increasing number of genes </w:t>
      </w:r>
      <w:proofErr w:type="gramStart"/>
      <w:r w:rsidR="00D42750" w:rsidRPr="00CA1B46">
        <w:rPr>
          <w:rFonts w:ascii="Arial" w:hAnsi="Arial" w:cs="Arial"/>
          <w:sz w:val="22"/>
          <w:szCs w:val="22"/>
          <w:lang w:eastAsia="zh-CN"/>
        </w:rPr>
        <w:t>was</w:t>
      </w:r>
      <w:proofErr w:type="gramEnd"/>
      <w:r w:rsidR="00FA5518" w:rsidRPr="00CA1B46">
        <w:rPr>
          <w:rFonts w:ascii="Arial" w:hAnsi="Arial" w:cs="Arial"/>
          <w:sz w:val="22"/>
          <w:szCs w:val="22"/>
          <w:lang w:eastAsia="zh-CN"/>
        </w:rPr>
        <w:t xml:space="preserve"> found to be differentially regulated during DC commitment </w:t>
      </w:r>
      <w:r w:rsidR="007619BB">
        <w:rPr>
          <w:rFonts w:ascii="Arial" w:hAnsi="Arial" w:cs="Arial"/>
          <w:sz w:val="22"/>
          <w:szCs w:val="22"/>
          <w:lang w:eastAsia="zh-CN"/>
        </w:rPr>
        <w:t xml:space="preserve">(429 genes) </w:t>
      </w:r>
      <w:r w:rsidR="00FA5518" w:rsidRPr="00CA1B46">
        <w:rPr>
          <w:rFonts w:ascii="Arial" w:hAnsi="Arial" w:cs="Arial"/>
          <w:sz w:val="22"/>
          <w:szCs w:val="22"/>
          <w:lang w:eastAsia="zh-CN"/>
        </w:rPr>
        <w:t>and DC subset specification (</w:t>
      </w:r>
      <w:r w:rsidR="007619BB">
        <w:rPr>
          <w:rFonts w:ascii="Arial" w:hAnsi="Arial" w:cs="Arial"/>
          <w:sz w:val="22"/>
          <w:szCs w:val="22"/>
          <w:lang w:eastAsia="zh-CN"/>
        </w:rPr>
        <w:t xml:space="preserve">1773 and 2181 genes; </w:t>
      </w:r>
      <w:r w:rsidR="00CE306A">
        <w:rPr>
          <w:rFonts w:ascii="Arial" w:hAnsi="Arial" w:cs="Arial"/>
          <w:sz w:val="22"/>
          <w:szCs w:val="22"/>
          <w:lang w:eastAsia="zh-CN"/>
        </w:rPr>
        <w:t>Fig. 1A</w:t>
      </w:r>
      <w:r w:rsidR="00FA5518" w:rsidRPr="00CA1B46">
        <w:rPr>
          <w:rFonts w:ascii="Arial" w:hAnsi="Arial" w:cs="Arial"/>
          <w:sz w:val="22"/>
          <w:szCs w:val="22"/>
          <w:lang w:eastAsia="zh-CN"/>
        </w:rPr>
        <w:t xml:space="preserve">). </w:t>
      </w:r>
      <w:r w:rsidR="00673F75" w:rsidRPr="00CA1B46">
        <w:rPr>
          <w:rFonts w:ascii="Arial" w:hAnsi="Arial" w:cs="Arial"/>
          <w:sz w:val="22"/>
          <w:szCs w:val="22"/>
          <w:lang w:eastAsia="zh-CN"/>
        </w:rPr>
        <w:t xml:space="preserve">Among them, 210 genes encode transcription factors. These include many critical </w:t>
      </w:r>
      <w:r w:rsidR="00301653">
        <w:rPr>
          <w:rFonts w:ascii="Arial" w:hAnsi="Arial" w:cs="Arial"/>
          <w:sz w:val="22"/>
          <w:szCs w:val="22"/>
          <w:lang w:eastAsia="zh-CN"/>
        </w:rPr>
        <w:t>DC</w:t>
      </w:r>
      <w:r w:rsidR="00301653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673F75" w:rsidRPr="00CA1B46">
        <w:rPr>
          <w:rFonts w:ascii="Arial" w:hAnsi="Arial" w:cs="Arial"/>
          <w:sz w:val="22"/>
          <w:szCs w:val="22"/>
          <w:lang w:eastAsia="zh-CN"/>
        </w:rPr>
        <w:t xml:space="preserve">regulators, such as </w:t>
      </w:r>
      <w:r w:rsidR="000E486C" w:rsidRPr="00CA1B46">
        <w:rPr>
          <w:rFonts w:ascii="Arial" w:hAnsi="Arial" w:cs="Arial"/>
          <w:sz w:val="22"/>
          <w:szCs w:val="22"/>
          <w:lang w:eastAsia="zh-CN"/>
        </w:rPr>
        <w:t xml:space="preserve">Irf4, </w:t>
      </w:r>
      <w:r w:rsidR="00673F75" w:rsidRPr="00CA1B46">
        <w:rPr>
          <w:rFonts w:ascii="Arial" w:hAnsi="Arial" w:cs="Arial"/>
          <w:sz w:val="22"/>
          <w:szCs w:val="22"/>
          <w:lang w:eastAsia="zh-CN"/>
        </w:rPr>
        <w:t>Irf8</w:t>
      </w:r>
      <w:r w:rsidR="00FF7485" w:rsidRPr="00CA1B46">
        <w:rPr>
          <w:rFonts w:ascii="Arial" w:hAnsi="Arial" w:cs="Arial"/>
          <w:sz w:val="22"/>
          <w:szCs w:val="22"/>
          <w:lang w:eastAsia="zh-CN"/>
        </w:rPr>
        <w:t xml:space="preserve">, </w:t>
      </w:r>
      <w:r w:rsidR="000E486C" w:rsidRPr="00CA1B46">
        <w:rPr>
          <w:rFonts w:ascii="Arial" w:hAnsi="Arial" w:cs="Arial"/>
          <w:sz w:val="22"/>
          <w:szCs w:val="22"/>
          <w:lang w:eastAsia="zh-CN"/>
        </w:rPr>
        <w:t xml:space="preserve">Batf3, </w:t>
      </w:r>
      <w:proofErr w:type="spellStart"/>
      <w:r w:rsidR="000E486C" w:rsidRPr="00CA1B46">
        <w:rPr>
          <w:rFonts w:ascii="Arial" w:hAnsi="Arial" w:cs="Arial"/>
          <w:sz w:val="22"/>
          <w:szCs w:val="22"/>
          <w:lang w:eastAsia="zh-CN"/>
        </w:rPr>
        <w:t>Relb</w:t>
      </w:r>
      <w:proofErr w:type="spellEnd"/>
      <w:r w:rsidR="000E486C" w:rsidRPr="00CA1B46">
        <w:rPr>
          <w:rFonts w:ascii="Arial" w:hAnsi="Arial" w:cs="Arial"/>
          <w:sz w:val="22"/>
          <w:szCs w:val="22"/>
          <w:lang w:eastAsia="zh-CN"/>
        </w:rPr>
        <w:t xml:space="preserve">, </w:t>
      </w:r>
      <w:r w:rsidR="00673F75" w:rsidRPr="00CA1B46">
        <w:rPr>
          <w:rFonts w:ascii="Arial" w:hAnsi="Arial" w:cs="Arial"/>
          <w:sz w:val="22"/>
          <w:szCs w:val="22"/>
          <w:lang w:eastAsia="zh-CN"/>
        </w:rPr>
        <w:t>Id2</w:t>
      </w:r>
      <w:r w:rsidR="00FF7485" w:rsidRPr="00CA1B46">
        <w:rPr>
          <w:rFonts w:ascii="Arial" w:hAnsi="Arial" w:cs="Arial"/>
          <w:sz w:val="22"/>
          <w:szCs w:val="22"/>
          <w:lang w:eastAsia="zh-CN"/>
        </w:rPr>
        <w:t xml:space="preserve">, </w:t>
      </w:r>
      <w:proofErr w:type="spellStart"/>
      <w:r w:rsidR="00FF7485" w:rsidRPr="00CA1B46">
        <w:rPr>
          <w:rFonts w:ascii="Arial" w:hAnsi="Arial" w:cs="Arial"/>
          <w:sz w:val="22"/>
          <w:szCs w:val="22"/>
          <w:lang w:eastAsia="zh-CN"/>
        </w:rPr>
        <w:t>Spib</w:t>
      </w:r>
      <w:proofErr w:type="spellEnd"/>
      <w:r w:rsidR="00FF7485" w:rsidRPr="00CA1B46">
        <w:rPr>
          <w:rFonts w:ascii="Arial" w:hAnsi="Arial" w:cs="Arial"/>
          <w:sz w:val="22"/>
          <w:szCs w:val="22"/>
          <w:lang w:eastAsia="zh-CN"/>
        </w:rPr>
        <w:t xml:space="preserve"> and Tcf4 (E2-2)</w:t>
      </w:r>
      <w:r w:rsidR="006C20C9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/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 &lt;EndNote&gt;&lt;Cite&gt;&lt;Author&gt;Belz&lt;/Author&gt;&lt;Year&gt;2012&lt;/Year&gt;&lt;RecNum&gt;2&lt;/RecNum&gt;&lt;DisplayText&gt;(Belz and Nutt 2012)&lt;/DisplayText&gt;&lt;record&gt;&lt;rec-number&gt;2&lt;/rec-number&gt;&lt;foreign-keys&gt;&lt;key app="EN" db-id="desx020vj0zarpeft21pse9fp9wpxdzwrwtv"&gt;2&lt;/key&gt;&lt;/foreign-keys&gt;&lt;ref-type name="Journal Article"&gt;17&lt;/ref-type&gt;&lt;contributors&gt;&lt;authors&gt;&lt;author&gt;Belz, G. T.&lt;/author&gt;&lt;author&gt;Nutt, S. L.&lt;/author&gt;&lt;/authors&gt;&lt;/contributors&gt;&lt;auth-address&gt;Division of Molecular Immunology, Walter and Eliza Hall Institute of Medical Research, 1G Royal Parade, Melbourne, Victoria 3052, Australia. belz@wehi.edu.au; nutt@wehi.edu.au&lt;/auth-address&gt;&lt;titles&gt;&lt;title&gt;Transcriptional programming of the dendritic cell network&lt;/title&gt;&lt;secondary-title&gt;Nat Rev Immunol&lt;/secondary-title&gt;&lt;alt-title&gt;Nature reviews. Immunology&lt;/alt-title&gt;&lt;/titles&gt;&lt;periodical&gt;&lt;full-title&gt;Nat Rev Immunol&lt;/full-title&gt;&lt;abbr-1&gt;Nature reviews. Immunology&lt;/abbr-1&gt;&lt;/periodical&gt;&lt;alt-periodical&gt;&lt;full-title&gt;Nat Rev Immunol&lt;/full-title&gt;&lt;abbr-1&gt;Nature reviews. Immunology&lt;/abbr-1&gt;&lt;/alt-periodical&gt;&lt;pages&gt;101-13&lt;/pages&gt;&lt;volume&gt;12&lt;/volume&gt;&lt;number&gt;2&lt;/number&gt;&lt;keywords&gt;&lt;keyword&gt;Cell Differentiation/genetics/*immunology&lt;/keyword&gt;&lt;keyword&gt;Dendritic Cells/*immunology/metabolism&lt;/keyword&gt;&lt;keyword&gt;Gene Expression Regulation&lt;/keyword&gt;&lt;keyword&gt;Gene Regulatory Networks/genetics/immunology&lt;/keyword&gt;&lt;keyword&gt;Humans&lt;/keyword&gt;&lt;keyword&gt;Models, Immunological&lt;/keyword&gt;&lt;keyword&gt;Signal Transduction/genetics/immunology&lt;/keyword&gt;&lt;keyword&gt;Transcription Factors/genetics/*immunology/metabolism&lt;/keyword&gt;&lt;keyword&gt;Transcription, Genetic&lt;/keyword&gt;&lt;/keywords&gt;&lt;dates&gt;&lt;year&gt;2012&lt;/year&gt;&lt;pub-dates&gt;&lt;date&gt;Feb&lt;/date&gt;&lt;/pub-dates&gt;&lt;/dates&gt;&lt;isbn&gt;1474-1741 (Electronic)&amp;#xD;1474-1733 (Linking)&lt;/isbn&gt;&lt;accession-num&gt;22273772&lt;/accession-num&gt;&lt;urls&gt;&lt;related-urls&gt;&lt;url&gt;http://www.ncbi.nlm.nih.gov/pubmed/22273772&lt;/url&gt;&lt;url&gt;http://www.nature.com/nri/journal/v12/n2/pdf/nri3149.pdf&lt;/url&gt;&lt;/related-urls&gt;&lt;/urls&gt;&lt;electronic-resource-num&gt;10.1038/nri3149&lt;/electronic-resource-num&gt;&lt;/record&gt;&lt;/Cite&gt;&lt;/EndNote&gt;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Belz and Nutt 2012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C4532C">
        <w:rPr>
          <w:rFonts w:ascii="Arial" w:hAnsi="Arial" w:cs="Arial"/>
          <w:sz w:val="22"/>
          <w:szCs w:val="22"/>
          <w:lang w:eastAsia="zh-CN"/>
        </w:rPr>
        <w:t>. D</w:t>
      </w:r>
      <w:r w:rsidR="00E4165C" w:rsidRPr="00CA1B46">
        <w:rPr>
          <w:rFonts w:ascii="Arial" w:hAnsi="Arial" w:cs="Arial"/>
          <w:sz w:val="22"/>
          <w:szCs w:val="22"/>
          <w:lang w:eastAsia="zh-CN"/>
        </w:rPr>
        <w:t>ifferentially</w:t>
      </w:r>
      <w:r w:rsidR="004B199B">
        <w:rPr>
          <w:rFonts w:ascii="Arial" w:hAnsi="Arial" w:cs="Arial"/>
          <w:sz w:val="22"/>
          <w:szCs w:val="22"/>
          <w:lang w:eastAsia="zh-CN"/>
        </w:rPr>
        <w:t xml:space="preserve"> expressed </w:t>
      </w:r>
      <w:r w:rsidR="004D5DAA" w:rsidRPr="00CA1B46">
        <w:rPr>
          <w:rFonts w:ascii="Arial" w:hAnsi="Arial" w:cs="Arial"/>
          <w:sz w:val="22"/>
          <w:szCs w:val="22"/>
          <w:lang w:eastAsia="zh-CN"/>
        </w:rPr>
        <w:t>gene</w:t>
      </w:r>
      <w:r w:rsidR="00C421FE" w:rsidRPr="00CA1B46">
        <w:rPr>
          <w:rFonts w:ascii="Arial" w:hAnsi="Arial" w:cs="Arial"/>
          <w:sz w:val="22"/>
          <w:szCs w:val="22"/>
          <w:lang w:eastAsia="zh-CN"/>
        </w:rPr>
        <w:t>s</w:t>
      </w:r>
      <w:r w:rsidR="00673F75" w:rsidRPr="00CA1B46">
        <w:rPr>
          <w:rFonts w:ascii="Arial" w:hAnsi="Arial" w:cs="Arial"/>
          <w:sz w:val="22"/>
          <w:szCs w:val="22"/>
          <w:lang w:eastAsia="zh-CN"/>
        </w:rPr>
        <w:t xml:space="preserve"> were </w:t>
      </w:r>
      <w:r w:rsidR="001A03AF" w:rsidRPr="00CA1B46">
        <w:rPr>
          <w:rFonts w:ascii="Arial" w:hAnsi="Arial" w:cs="Arial"/>
          <w:sz w:val="22"/>
          <w:szCs w:val="22"/>
          <w:lang w:eastAsia="zh-CN"/>
        </w:rPr>
        <w:t xml:space="preserve">categorized by their gene expression </w:t>
      </w:r>
      <w:r w:rsidR="00CC3D8D">
        <w:rPr>
          <w:rFonts w:ascii="Arial" w:hAnsi="Arial" w:cs="Arial"/>
          <w:sz w:val="22"/>
          <w:szCs w:val="22"/>
          <w:lang w:eastAsia="zh-CN"/>
        </w:rPr>
        <w:t>profiles</w:t>
      </w:r>
      <w:r w:rsidR="001A03AF" w:rsidRPr="00CA1B46">
        <w:rPr>
          <w:rFonts w:ascii="Arial" w:hAnsi="Arial" w:cs="Arial"/>
          <w:sz w:val="22"/>
          <w:szCs w:val="22"/>
          <w:lang w:eastAsia="zh-CN"/>
        </w:rPr>
        <w:t xml:space="preserve"> in six cell-specific clusters</w:t>
      </w:r>
      <w:r w:rsidR="00193CB9" w:rsidRPr="00CA1B46">
        <w:rPr>
          <w:rFonts w:ascii="Arial" w:hAnsi="Arial" w:cs="Arial"/>
          <w:sz w:val="22"/>
          <w:szCs w:val="22"/>
          <w:lang w:eastAsia="zh-CN"/>
        </w:rPr>
        <w:t xml:space="preserve">: </w:t>
      </w:r>
      <w:r w:rsidR="00673F75" w:rsidRPr="00CA1B46">
        <w:rPr>
          <w:rFonts w:ascii="Arial" w:hAnsi="Arial" w:cs="Arial"/>
          <w:sz w:val="22"/>
          <w:szCs w:val="22"/>
          <w:lang w:eastAsia="zh-CN"/>
        </w:rPr>
        <w:t>progenitors (MPP/CDP), MPP, CDP, Pan-DC (</w:t>
      </w:r>
      <w:proofErr w:type="spellStart"/>
      <w:r w:rsidR="00673F75" w:rsidRPr="00CA1B46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r w:rsidR="00673F75" w:rsidRPr="00CA1B46">
        <w:rPr>
          <w:rFonts w:ascii="Arial" w:hAnsi="Arial" w:cs="Arial"/>
          <w:sz w:val="22"/>
          <w:szCs w:val="22"/>
          <w:lang w:eastAsia="zh-CN"/>
        </w:rPr>
        <w:t>/</w:t>
      </w:r>
      <w:proofErr w:type="spellStart"/>
      <w:r w:rsidR="00673F75" w:rsidRPr="00CA1B46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673F75" w:rsidRPr="00CA1B46">
        <w:rPr>
          <w:rFonts w:ascii="Arial" w:hAnsi="Arial" w:cs="Arial"/>
          <w:sz w:val="22"/>
          <w:szCs w:val="22"/>
          <w:lang w:eastAsia="zh-CN"/>
        </w:rPr>
        <w:t>),</w:t>
      </w:r>
      <w:r w:rsidR="006A1849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proofErr w:type="spellStart"/>
      <w:proofErr w:type="gramStart"/>
      <w:r w:rsidR="006A1849" w:rsidRPr="00CA1B46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="006A1849" w:rsidRPr="00CA1B46">
        <w:rPr>
          <w:rFonts w:ascii="Arial" w:hAnsi="Arial" w:cs="Arial"/>
          <w:sz w:val="22"/>
          <w:szCs w:val="22"/>
          <w:lang w:eastAsia="zh-CN"/>
        </w:rPr>
        <w:t xml:space="preserve"> and </w:t>
      </w:r>
      <w:proofErr w:type="spellStart"/>
      <w:r w:rsidR="006A1849" w:rsidRPr="00CA1B46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6A1849" w:rsidRPr="00CA1B46">
        <w:rPr>
          <w:rFonts w:ascii="Arial" w:hAnsi="Arial" w:cs="Arial"/>
          <w:sz w:val="22"/>
          <w:szCs w:val="22"/>
          <w:lang w:eastAsia="zh-CN"/>
        </w:rPr>
        <w:t xml:space="preserve"> cluster (</w:t>
      </w:r>
      <w:r w:rsidR="00CE306A">
        <w:rPr>
          <w:rFonts w:ascii="Arial" w:hAnsi="Arial" w:cs="Arial"/>
          <w:sz w:val="22"/>
          <w:szCs w:val="22"/>
          <w:lang w:eastAsia="zh-CN"/>
        </w:rPr>
        <w:t>Fig. 1B</w:t>
      </w:r>
      <w:r w:rsidR="00673F75" w:rsidRPr="00CA1B46">
        <w:rPr>
          <w:rFonts w:ascii="Arial" w:hAnsi="Arial" w:cs="Arial"/>
          <w:sz w:val="22"/>
          <w:szCs w:val="22"/>
          <w:lang w:eastAsia="zh-CN"/>
        </w:rPr>
        <w:t xml:space="preserve">). </w:t>
      </w:r>
      <w:r w:rsidR="00FB585D" w:rsidRPr="00CA1B46">
        <w:rPr>
          <w:rFonts w:ascii="Arial" w:hAnsi="Arial" w:cs="Arial"/>
          <w:sz w:val="22"/>
          <w:szCs w:val="22"/>
          <w:lang w:eastAsia="zh-CN"/>
        </w:rPr>
        <w:t>T</w:t>
      </w:r>
      <w:r w:rsidR="005B5A6A" w:rsidRPr="00CA1B46">
        <w:rPr>
          <w:rFonts w:ascii="Arial" w:hAnsi="Arial" w:cs="Arial"/>
          <w:sz w:val="22"/>
          <w:szCs w:val="22"/>
          <w:lang w:eastAsia="zh-CN"/>
        </w:rPr>
        <w:t xml:space="preserve">hese clusters </w:t>
      </w:r>
      <w:r w:rsidR="00672D15" w:rsidRPr="00CA1B46">
        <w:rPr>
          <w:rFonts w:ascii="Arial" w:hAnsi="Arial" w:cs="Arial"/>
          <w:sz w:val="22"/>
          <w:szCs w:val="22"/>
          <w:lang w:eastAsia="zh-CN"/>
        </w:rPr>
        <w:t xml:space="preserve">match </w:t>
      </w:r>
      <w:r w:rsidR="00FB585D" w:rsidRPr="00CA1B46">
        <w:rPr>
          <w:rFonts w:ascii="Arial" w:hAnsi="Arial" w:cs="Arial"/>
          <w:sz w:val="22"/>
          <w:szCs w:val="22"/>
          <w:lang w:eastAsia="zh-CN"/>
        </w:rPr>
        <w:t>very</w:t>
      </w:r>
      <w:r w:rsidR="005B5A6A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FB585D" w:rsidRPr="00CA1B46">
        <w:rPr>
          <w:rFonts w:ascii="Arial" w:hAnsi="Arial" w:cs="Arial"/>
          <w:sz w:val="22"/>
          <w:szCs w:val="22"/>
          <w:lang w:eastAsia="zh-CN"/>
        </w:rPr>
        <w:t xml:space="preserve">well to </w:t>
      </w:r>
      <w:r w:rsidR="005B5A6A" w:rsidRPr="00CA1B46">
        <w:rPr>
          <w:rFonts w:ascii="Arial" w:hAnsi="Arial" w:cs="Arial"/>
          <w:sz w:val="22"/>
          <w:szCs w:val="22"/>
          <w:lang w:eastAsia="zh-CN"/>
        </w:rPr>
        <w:t>gene expression profiles</w:t>
      </w:r>
      <w:r w:rsidR="00E51DD4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DB6504">
        <w:rPr>
          <w:rFonts w:ascii="Arial" w:hAnsi="Arial" w:cs="Arial"/>
          <w:sz w:val="22"/>
          <w:szCs w:val="22"/>
          <w:lang w:eastAsia="zh-CN"/>
        </w:rPr>
        <w:t>calculated from</w:t>
      </w:r>
      <w:r w:rsidR="00E51DD4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672D15" w:rsidRPr="00CA1B46">
        <w:rPr>
          <w:rFonts w:ascii="Arial" w:hAnsi="Arial" w:cs="Arial"/>
          <w:i/>
          <w:sz w:val="22"/>
          <w:szCs w:val="22"/>
          <w:lang w:eastAsia="zh-CN"/>
        </w:rPr>
        <w:t xml:space="preserve">in </w:t>
      </w:r>
      <w:r w:rsidR="005B5A6A" w:rsidRPr="00CA1B46">
        <w:rPr>
          <w:rFonts w:ascii="Arial" w:hAnsi="Arial" w:cs="Arial"/>
          <w:i/>
          <w:sz w:val="22"/>
          <w:szCs w:val="22"/>
          <w:lang w:eastAsia="zh-CN"/>
        </w:rPr>
        <w:t>vivo</w:t>
      </w:r>
      <w:r w:rsidR="00FB585D" w:rsidRPr="00CA1B46">
        <w:rPr>
          <w:rFonts w:ascii="Arial" w:hAnsi="Arial" w:cs="Arial"/>
          <w:sz w:val="22"/>
          <w:szCs w:val="22"/>
          <w:lang w:eastAsia="zh-CN"/>
        </w:rPr>
        <w:t xml:space="preserve"> sorted </w:t>
      </w:r>
      <w:r w:rsidR="006C46BB" w:rsidRPr="00CA1B46">
        <w:rPr>
          <w:rFonts w:ascii="Arial" w:hAnsi="Arial" w:cs="Arial"/>
          <w:sz w:val="22"/>
          <w:szCs w:val="22"/>
          <w:lang w:eastAsia="zh-CN"/>
        </w:rPr>
        <w:t xml:space="preserve">DC progenitors and </w:t>
      </w:r>
      <w:r w:rsidR="00DA235F">
        <w:rPr>
          <w:rFonts w:ascii="Arial" w:hAnsi="Arial" w:cs="Arial"/>
          <w:sz w:val="22"/>
          <w:szCs w:val="22"/>
          <w:lang w:eastAsia="zh-CN"/>
        </w:rPr>
        <w:t xml:space="preserve">DC </w:t>
      </w:r>
      <w:r w:rsidR="006C46BB" w:rsidRPr="00CA1B46">
        <w:rPr>
          <w:rFonts w:ascii="Arial" w:hAnsi="Arial" w:cs="Arial"/>
          <w:sz w:val="22"/>
          <w:szCs w:val="22"/>
          <w:lang w:eastAsia="zh-CN"/>
        </w:rPr>
        <w:t xml:space="preserve">subsets </w:t>
      </w:r>
      <w:r w:rsidR="00E51DD4" w:rsidRPr="00CA1B46">
        <w:rPr>
          <w:rFonts w:ascii="Arial" w:hAnsi="Arial" w:cs="Arial"/>
          <w:sz w:val="22"/>
          <w:szCs w:val="22"/>
          <w:lang w:eastAsia="zh-CN"/>
        </w:rPr>
        <w:t>(</w:t>
      </w:r>
      <w:r w:rsidR="005B20FB">
        <w:rPr>
          <w:rFonts w:ascii="Arial" w:hAnsi="Arial" w:cs="Arial"/>
          <w:sz w:val="22"/>
          <w:szCs w:val="22"/>
          <w:lang w:eastAsia="zh-CN"/>
        </w:rPr>
        <w:t xml:space="preserve">Supplemental Fig. </w:t>
      </w:r>
      <w:proofErr w:type="gramStart"/>
      <w:r w:rsidR="005B20FB">
        <w:rPr>
          <w:rFonts w:ascii="Arial" w:hAnsi="Arial" w:cs="Arial"/>
          <w:sz w:val="22"/>
          <w:szCs w:val="22"/>
          <w:lang w:eastAsia="zh-CN"/>
        </w:rPr>
        <w:t>S1</w:t>
      </w:r>
      <w:r w:rsidR="00181E9B">
        <w:rPr>
          <w:rFonts w:ascii="Arial" w:hAnsi="Arial" w:cs="Arial"/>
          <w:sz w:val="22"/>
          <w:szCs w:val="22"/>
          <w:lang w:eastAsia="zh-CN"/>
        </w:rPr>
        <w:t>)</w:t>
      </w:r>
      <w:r w:rsidR="00B740BC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PEVuZE5vdGU+PENpdGU+PEF1dGhvcj5NaWxsZXI8L0F1dGhvcj48WWVhcj4yMDEyPC9ZZWFyPjxS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</w:fldData>
        </w:fldChar>
      </w:r>
      <w:r w:rsidR="00E16337">
        <w:rPr>
          <w:rFonts w:ascii="Arial" w:hAnsi="Arial" w:cs="Arial"/>
          <w:sz w:val="22"/>
          <w:szCs w:val="22"/>
          <w:lang w:eastAsia="zh-CN"/>
        </w:rPr>
        <w:instrText xml:space="preserve"> ADDIN EN.CITE 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PEVuZE5vdGU+PENpdGU+PEF1dGhvcj5NaWxsZXI8L0F1dGhvcj48WWVhcj4yMDEyPC9ZZWFyPjxS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</w:fldData>
        </w:fldChar>
      </w:r>
      <w:r w:rsidR="00E16337">
        <w:rPr>
          <w:rFonts w:ascii="Arial" w:hAnsi="Arial" w:cs="Arial"/>
          <w:sz w:val="22"/>
          <w:szCs w:val="22"/>
          <w:lang w:eastAsia="zh-CN"/>
        </w:rPr>
        <w:instrText xml:space="preserve"> ADDIN EN.CITE.DATA </w:instrText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E16337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Miller et al. 2012</w:t>
      </w:r>
      <w:r w:rsidR="00E16337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FB585D" w:rsidRPr="00CA1B46">
        <w:rPr>
          <w:rFonts w:ascii="Arial" w:hAnsi="Arial" w:cs="Arial"/>
          <w:sz w:val="22"/>
          <w:szCs w:val="22"/>
          <w:lang w:eastAsia="zh-CN"/>
        </w:rPr>
        <w:t>.</w:t>
      </w:r>
      <w:proofErr w:type="gramEnd"/>
    </w:p>
    <w:p w:rsidR="00A0489F" w:rsidRPr="00CA1B46" w:rsidRDefault="00A0489F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880309" w:rsidRPr="00CA1B46" w:rsidRDefault="00DB6504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The MPP</w:t>
      </w:r>
      <w:r w:rsidR="00CA0DFC" w:rsidRPr="00CA1B46">
        <w:rPr>
          <w:rFonts w:ascii="Arial" w:hAnsi="Arial" w:cs="Arial"/>
          <w:sz w:val="22"/>
          <w:szCs w:val="22"/>
          <w:lang w:eastAsia="zh-CN"/>
        </w:rPr>
        <w:t xml:space="preserve"> cluster contains</w:t>
      </w:r>
      <w:r w:rsidR="00766CE0" w:rsidRPr="00CA1B46">
        <w:rPr>
          <w:rFonts w:ascii="Arial" w:hAnsi="Arial" w:cs="Arial"/>
          <w:sz w:val="22"/>
          <w:szCs w:val="22"/>
          <w:lang w:eastAsia="zh-CN"/>
        </w:rPr>
        <w:t xml:space="preserve"> Gfi1,</w:t>
      </w:r>
      <w:r w:rsidR="00673F75" w:rsidRPr="00CA1B46">
        <w:rPr>
          <w:rFonts w:ascii="Arial" w:hAnsi="Arial" w:cs="Arial"/>
          <w:sz w:val="22"/>
          <w:szCs w:val="22"/>
          <w:lang w:eastAsia="zh-CN"/>
        </w:rPr>
        <w:t xml:space="preserve"> Gata2 and Tal1,</w:t>
      </w:r>
      <w:r w:rsidR="00CA0DFC" w:rsidRPr="00CA1B46">
        <w:rPr>
          <w:rFonts w:ascii="Arial" w:hAnsi="Arial" w:cs="Arial"/>
          <w:sz w:val="22"/>
          <w:szCs w:val="22"/>
          <w:lang w:eastAsia="zh-CN"/>
        </w:rPr>
        <w:t xml:space="preserve"> which</w:t>
      </w:r>
      <w:r w:rsidR="00673F75" w:rsidRPr="00CA1B46">
        <w:rPr>
          <w:rFonts w:ascii="Arial" w:hAnsi="Arial" w:cs="Arial"/>
          <w:sz w:val="22"/>
          <w:szCs w:val="22"/>
          <w:lang w:eastAsia="zh-CN"/>
        </w:rPr>
        <w:t xml:space="preserve"> were down regulated from MPP to CDP and </w:t>
      </w:r>
      <w:r w:rsidR="00766CE0" w:rsidRPr="00CA1B46">
        <w:rPr>
          <w:rFonts w:ascii="Arial" w:hAnsi="Arial" w:cs="Arial"/>
          <w:sz w:val="22"/>
          <w:szCs w:val="22"/>
          <w:lang w:eastAsia="zh-CN"/>
        </w:rPr>
        <w:t>ha</w:t>
      </w:r>
      <w:r>
        <w:rPr>
          <w:rFonts w:ascii="Arial" w:hAnsi="Arial" w:cs="Arial"/>
          <w:sz w:val="22"/>
          <w:szCs w:val="22"/>
          <w:lang w:eastAsia="zh-CN"/>
        </w:rPr>
        <w:t>d</w:t>
      </w:r>
      <w:r w:rsidR="00766CE0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673F75" w:rsidRPr="00CA1B46">
        <w:rPr>
          <w:rFonts w:ascii="Arial" w:hAnsi="Arial" w:cs="Arial"/>
          <w:sz w:val="22"/>
          <w:szCs w:val="22"/>
          <w:lang w:eastAsia="zh-CN"/>
        </w:rPr>
        <w:t xml:space="preserve">low </w:t>
      </w:r>
      <w:r w:rsidR="00766CE0" w:rsidRPr="00CA1B46">
        <w:rPr>
          <w:rFonts w:ascii="Arial" w:hAnsi="Arial" w:cs="Arial"/>
          <w:sz w:val="22"/>
          <w:szCs w:val="22"/>
          <w:lang w:eastAsia="zh-CN"/>
        </w:rPr>
        <w:t xml:space="preserve">or no </w:t>
      </w:r>
      <w:r w:rsidR="00F02FC8" w:rsidRPr="00CA1B46">
        <w:rPr>
          <w:rFonts w:ascii="Arial" w:hAnsi="Arial" w:cs="Arial"/>
          <w:sz w:val="22"/>
          <w:szCs w:val="22"/>
          <w:lang w:eastAsia="zh-CN"/>
        </w:rPr>
        <w:t>expression in DC</w:t>
      </w:r>
      <w:r w:rsidR="00CA0DFC" w:rsidRPr="00CA1B46">
        <w:rPr>
          <w:rFonts w:ascii="Arial" w:hAnsi="Arial" w:cs="Arial"/>
          <w:sz w:val="22"/>
          <w:szCs w:val="22"/>
          <w:lang w:eastAsia="zh-CN"/>
        </w:rPr>
        <w:t>. This</w:t>
      </w:r>
      <w:r w:rsidR="00673F75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CA0DFC" w:rsidRPr="00CA1B46">
        <w:rPr>
          <w:rFonts w:ascii="Arial" w:hAnsi="Arial" w:cs="Arial"/>
          <w:sz w:val="22"/>
          <w:szCs w:val="22"/>
          <w:lang w:eastAsia="zh-CN"/>
        </w:rPr>
        <w:t>reflects</w:t>
      </w:r>
      <w:r w:rsidR="00673F75" w:rsidRPr="00CA1B46">
        <w:rPr>
          <w:rFonts w:ascii="Arial" w:hAnsi="Arial" w:cs="Arial"/>
          <w:sz w:val="22"/>
          <w:szCs w:val="22"/>
          <w:lang w:eastAsia="zh-CN"/>
        </w:rPr>
        <w:t xml:space="preserve"> the </w:t>
      </w:r>
      <w:r w:rsidR="00766CE0" w:rsidRPr="00CA1B46">
        <w:rPr>
          <w:rFonts w:ascii="Arial" w:hAnsi="Arial" w:cs="Arial"/>
          <w:sz w:val="22"/>
          <w:szCs w:val="22"/>
          <w:lang w:eastAsia="zh-CN"/>
        </w:rPr>
        <w:t>gradual</w:t>
      </w:r>
      <w:r w:rsidR="00673F75" w:rsidRPr="00CA1B46">
        <w:rPr>
          <w:rFonts w:ascii="Arial" w:hAnsi="Arial" w:cs="Arial"/>
          <w:sz w:val="22"/>
          <w:szCs w:val="22"/>
          <w:lang w:eastAsia="zh-CN"/>
        </w:rPr>
        <w:t xml:space="preserve"> restriction of development from early hematopoietic progenitor</w:t>
      </w:r>
      <w:r w:rsidR="00064CAC" w:rsidRPr="00CA1B46">
        <w:rPr>
          <w:rFonts w:ascii="Arial" w:hAnsi="Arial" w:cs="Arial"/>
          <w:sz w:val="22"/>
          <w:szCs w:val="22"/>
          <w:lang w:eastAsia="zh-CN"/>
        </w:rPr>
        <w:t>s</w:t>
      </w:r>
      <w:r w:rsidR="00673F75" w:rsidRPr="00CA1B46">
        <w:rPr>
          <w:rFonts w:ascii="Arial" w:hAnsi="Arial" w:cs="Arial"/>
          <w:sz w:val="22"/>
          <w:szCs w:val="22"/>
          <w:lang w:eastAsia="zh-CN"/>
        </w:rPr>
        <w:t xml:space="preserve"> to</w:t>
      </w:r>
      <w:r w:rsidR="00094943" w:rsidRPr="00CA1B46">
        <w:rPr>
          <w:rFonts w:ascii="Arial" w:hAnsi="Arial" w:cs="Arial"/>
          <w:sz w:val="22"/>
          <w:szCs w:val="22"/>
          <w:lang w:eastAsia="zh-CN"/>
        </w:rPr>
        <w:t>wards</w:t>
      </w:r>
      <w:r w:rsidR="00673F75" w:rsidRPr="00CA1B46">
        <w:rPr>
          <w:rFonts w:ascii="Arial" w:hAnsi="Arial" w:cs="Arial"/>
          <w:sz w:val="22"/>
          <w:szCs w:val="22"/>
          <w:lang w:eastAsia="zh-CN"/>
        </w:rPr>
        <w:t xml:space="preserve"> DC </w:t>
      </w:r>
      <w:r w:rsidR="00E4410F" w:rsidRPr="00CA1B46">
        <w:rPr>
          <w:rFonts w:ascii="Arial" w:hAnsi="Arial" w:cs="Arial"/>
          <w:sz w:val="22"/>
          <w:szCs w:val="22"/>
          <w:lang w:eastAsia="zh-CN"/>
        </w:rPr>
        <w:t xml:space="preserve">committed </w:t>
      </w:r>
      <w:r w:rsidR="00673F75" w:rsidRPr="00CA1B46">
        <w:rPr>
          <w:rFonts w:ascii="Arial" w:hAnsi="Arial" w:cs="Arial"/>
          <w:sz w:val="22"/>
          <w:szCs w:val="22"/>
          <w:lang w:eastAsia="zh-CN"/>
        </w:rPr>
        <w:t>progenitor</w:t>
      </w:r>
      <w:r w:rsidR="00064CAC" w:rsidRPr="00CA1B46">
        <w:rPr>
          <w:rFonts w:ascii="Arial" w:hAnsi="Arial" w:cs="Arial"/>
          <w:sz w:val="22"/>
          <w:szCs w:val="22"/>
          <w:lang w:eastAsia="zh-CN"/>
        </w:rPr>
        <w:t>s</w:t>
      </w:r>
      <w:r w:rsidR="00094943" w:rsidRPr="00CA1B46">
        <w:rPr>
          <w:rFonts w:ascii="Arial" w:hAnsi="Arial" w:cs="Arial"/>
          <w:sz w:val="22"/>
          <w:szCs w:val="22"/>
          <w:lang w:eastAsia="zh-CN"/>
        </w:rPr>
        <w:t xml:space="preserve"> and DC</w:t>
      </w:r>
      <w:r w:rsidR="00E52562" w:rsidRPr="00CA1B46">
        <w:rPr>
          <w:rFonts w:ascii="Arial" w:hAnsi="Arial" w:cs="Arial"/>
          <w:sz w:val="22"/>
          <w:szCs w:val="22"/>
          <w:lang w:eastAsia="zh-CN"/>
        </w:rPr>
        <w:t xml:space="preserve"> (</w:t>
      </w:r>
      <w:r w:rsidR="005B20FB">
        <w:rPr>
          <w:rFonts w:ascii="Arial" w:hAnsi="Arial" w:cs="Arial"/>
          <w:sz w:val="22"/>
          <w:szCs w:val="22"/>
          <w:lang w:eastAsia="zh-CN"/>
        </w:rPr>
        <w:t>Fig. 1B</w:t>
      </w:r>
      <w:r w:rsidR="00673F75" w:rsidRPr="00CA1B46">
        <w:rPr>
          <w:rFonts w:ascii="Arial" w:hAnsi="Arial" w:cs="Arial"/>
          <w:sz w:val="22"/>
          <w:szCs w:val="22"/>
          <w:lang w:eastAsia="zh-CN"/>
        </w:rPr>
        <w:t>). The pan-DC cluster</w:t>
      </w:r>
      <w:r w:rsidR="00D41F6A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673F75" w:rsidRPr="00CA1B46">
        <w:rPr>
          <w:rFonts w:ascii="Arial" w:hAnsi="Arial" w:cs="Arial"/>
          <w:sz w:val="22"/>
          <w:szCs w:val="22"/>
          <w:lang w:eastAsia="zh-CN"/>
        </w:rPr>
        <w:t>comprises</w:t>
      </w:r>
      <w:r w:rsidR="007C5FC0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673F75" w:rsidRPr="00CA1B46">
        <w:rPr>
          <w:rFonts w:ascii="Arial" w:hAnsi="Arial" w:cs="Arial"/>
          <w:sz w:val="22"/>
          <w:szCs w:val="22"/>
          <w:lang w:eastAsia="zh-CN"/>
        </w:rPr>
        <w:t>genes</w:t>
      </w:r>
      <w:r w:rsidR="00D41F6A" w:rsidRPr="00CA1B46">
        <w:rPr>
          <w:rFonts w:ascii="Arial" w:hAnsi="Arial" w:cs="Arial"/>
          <w:sz w:val="22"/>
          <w:szCs w:val="22"/>
          <w:lang w:eastAsia="zh-CN"/>
        </w:rPr>
        <w:t>, such as Flt3,</w:t>
      </w:r>
      <w:r w:rsidR="00673F75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892A82" w:rsidRPr="00CA1B46">
        <w:rPr>
          <w:rFonts w:ascii="Arial" w:hAnsi="Arial" w:cs="Arial"/>
          <w:sz w:val="22"/>
          <w:szCs w:val="22"/>
          <w:lang w:eastAsia="zh-CN"/>
        </w:rPr>
        <w:t>with</w:t>
      </w:r>
      <w:r w:rsidR="00673F75" w:rsidRPr="00CA1B46">
        <w:rPr>
          <w:rFonts w:ascii="Arial" w:hAnsi="Arial" w:cs="Arial"/>
          <w:sz w:val="22"/>
          <w:szCs w:val="22"/>
          <w:lang w:eastAsia="zh-CN"/>
        </w:rPr>
        <w:t xml:space="preserve"> important roles in </w:t>
      </w:r>
      <w:r w:rsidR="00D41F6A" w:rsidRPr="00CA1B46">
        <w:rPr>
          <w:rFonts w:ascii="Arial" w:hAnsi="Arial" w:cs="Arial"/>
          <w:sz w:val="22"/>
          <w:szCs w:val="22"/>
          <w:lang w:eastAsia="zh-CN"/>
        </w:rPr>
        <w:t xml:space="preserve">both </w:t>
      </w:r>
      <w:proofErr w:type="spellStart"/>
      <w:proofErr w:type="gramStart"/>
      <w:r w:rsidR="00673F75" w:rsidRPr="00CA1B46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="00673F75" w:rsidRPr="00CA1B46">
        <w:rPr>
          <w:rFonts w:ascii="Arial" w:hAnsi="Arial" w:cs="Arial"/>
          <w:sz w:val="22"/>
          <w:szCs w:val="22"/>
          <w:lang w:eastAsia="zh-CN"/>
        </w:rPr>
        <w:t xml:space="preserve"> and </w:t>
      </w:r>
      <w:proofErr w:type="spellStart"/>
      <w:r w:rsidR="00673F75" w:rsidRPr="00CA1B46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CA0DFC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E52562" w:rsidRPr="00CA1B46">
        <w:rPr>
          <w:rFonts w:ascii="Arial" w:hAnsi="Arial" w:cs="Arial"/>
          <w:sz w:val="22"/>
          <w:szCs w:val="22"/>
          <w:lang w:eastAsia="zh-CN"/>
        </w:rPr>
        <w:t>(</w:t>
      </w:r>
      <w:r w:rsidR="005B20FB">
        <w:rPr>
          <w:rFonts w:ascii="Arial" w:hAnsi="Arial" w:cs="Arial"/>
          <w:sz w:val="22"/>
          <w:szCs w:val="22"/>
          <w:lang w:eastAsia="zh-CN"/>
        </w:rPr>
        <w:t>Fig. 1B</w:t>
      </w:r>
      <w:r w:rsidR="00673F75" w:rsidRPr="00CA1B46">
        <w:rPr>
          <w:rFonts w:ascii="Arial" w:hAnsi="Arial" w:cs="Arial"/>
          <w:sz w:val="22"/>
          <w:szCs w:val="22"/>
          <w:lang w:eastAsia="zh-CN"/>
        </w:rPr>
        <w:t>).</w:t>
      </w:r>
      <w:r w:rsidR="00FA5F5E" w:rsidRPr="00CA1B46">
        <w:rPr>
          <w:rFonts w:ascii="Arial" w:hAnsi="Arial" w:cs="Arial"/>
          <w:sz w:val="22"/>
          <w:szCs w:val="22"/>
          <w:lang w:eastAsia="zh-CN"/>
        </w:rPr>
        <w:t xml:space="preserve"> The </w:t>
      </w:r>
      <w:proofErr w:type="spellStart"/>
      <w:proofErr w:type="gramStart"/>
      <w:r w:rsidR="00FA5F5E" w:rsidRPr="00CA1B46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="00FA5F5E" w:rsidRPr="00CA1B46">
        <w:rPr>
          <w:rFonts w:ascii="Arial" w:hAnsi="Arial" w:cs="Arial"/>
          <w:sz w:val="22"/>
          <w:szCs w:val="22"/>
          <w:lang w:eastAsia="zh-CN"/>
        </w:rPr>
        <w:t xml:space="preserve"> and </w:t>
      </w:r>
      <w:proofErr w:type="spellStart"/>
      <w:r w:rsidR="00FA5F5E" w:rsidRPr="00CA1B46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FA5F5E" w:rsidRPr="00CA1B46">
        <w:rPr>
          <w:rFonts w:ascii="Arial" w:hAnsi="Arial" w:cs="Arial"/>
          <w:sz w:val="22"/>
          <w:szCs w:val="22"/>
          <w:lang w:eastAsia="zh-CN"/>
        </w:rPr>
        <w:t xml:space="preserve"> clusters identify DC subset-specific genes, such as Id2, </w:t>
      </w:r>
      <w:r w:rsidR="00E658A2" w:rsidRPr="00CA1B46">
        <w:rPr>
          <w:rFonts w:ascii="Arial" w:hAnsi="Arial" w:cs="Arial"/>
          <w:sz w:val="22"/>
          <w:szCs w:val="22"/>
          <w:lang w:eastAsia="zh-CN"/>
        </w:rPr>
        <w:t xml:space="preserve">Irf4, Zbtb46 for </w:t>
      </w:r>
      <w:proofErr w:type="spellStart"/>
      <w:r w:rsidR="00E658A2" w:rsidRPr="00CA1B46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r w:rsidR="00E658A2" w:rsidRPr="00CA1B46">
        <w:rPr>
          <w:rFonts w:ascii="Arial" w:hAnsi="Arial" w:cs="Arial"/>
          <w:sz w:val="22"/>
          <w:szCs w:val="22"/>
          <w:lang w:eastAsia="zh-CN"/>
        </w:rPr>
        <w:t xml:space="preserve"> and Tcf4 (E2-2) for </w:t>
      </w:r>
      <w:proofErr w:type="spellStart"/>
      <w:r w:rsidR="00E658A2" w:rsidRPr="00CA1B46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E658A2" w:rsidRPr="00CA1B46">
        <w:rPr>
          <w:rFonts w:ascii="Arial" w:hAnsi="Arial" w:cs="Arial"/>
          <w:sz w:val="22"/>
          <w:szCs w:val="22"/>
          <w:lang w:eastAsia="zh-CN"/>
        </w:rPr>
        <w:t>.</w:t>
      </w:r>
      <w:r w:rsidR="00880309" w:rsidRPr="00CA1B46">
        <w:rPr>
          <w:rFonts w:ascii="Arial" w:hAnsi="Arial" w:cs="Arial"/>
          <w:sz w:val="22"/>
          <w:szCs w:val="22"/>
          <w:lang w:eastAsia="zh-CN"/>
        </w:rPr>
        <w:t xml:space="preserve"> Taken together, our analysis </w:t>
      </w:r>
      <w:r w:rsidR="00F6436B" w:rsidRPr="00CA1B46">
        <w:rPr>
          <w:rFonts w:ascii="Arial" w:hAnsi="Arial" w:cs="Arial"/>
          <w:sz w:val="22"/>
          <w:szCs w:val="22"/>
          <w:lang w:eastAsia="zh-CN"/>
        </w:rPr>
        <w:t>captures</w:t>
      </w:r>
      <w:r w:rsidR="00880309" w:rsidRPr="00CA1B46">
        <w:rPr>
          <w:rFonts w:ascii="Arial" w:hAnsi="Arial" w:cs="Arial"/>
          <w:sz w:val="22"/>
          <w:szCs w:val="22"/>
          <w:lang w:eastAsia="zh-CN"/>
        </w:rPr>
        <w:t xml:space="preserve"> known </w:t>
      </w:r>
      <w:r w:rsidR="008A6CAD">
        <w:rPr>
          <w:rFonts w:ascii="Arial" w:hAnsi="Arial" w:cs="Arial"/>
          <w:sz w:val="22"/>
          <w:szCs w:val="22"/>
          <w:lang w:eastAsia="zh-CN"/>
        </w:rPr>
        <w:t xml:space="preserve">and putative </w:t>
      </w:r>
      <w:r w:rsidR="00880309" w:rsidRPr="00CA1B46">
        <w:rPr>
          <w:rFonts w:ascii="Arial" w:hAnsi="Arial" w:cs="Arial"/>
          <w:sz w:val="22"/>
          <w:szCs w:val="22"/>
          <w:lang w:eastAsia="zh-CN"/>
        </w:rPr>
        <w:t>regulators of DC development</w:t>
      </w:r>
      <w:r w:rsidR="000F2457">
        <w:rPr>
          <w:rFonts w:ascii="Arial" w:hAnsi="Arial" w:cs="Arial"/>
          <w:sz w:val="22"/>
          <w:szCs w:val="22"/>
          <w:lang w:eastAsia="zh-CN"/>
        </w:rPr>
        <w:t xml:space="preserve"> </w:t>
      </w:r>
      <w:r w:rsidR="00FE0A4A" w:rsidRPr="00CA1B46">
        <w:rPr>
          <w:rFonts w:ascii="Arial" w:hAnsi="Arial" w:cs="Arial"/>
          <w:sz w:val="22"/>
          <w:szCs w:val="22"/>
          <w:lang w:eastAsia="zh-CN"/>
        </w:rPr>
        <w:t xml:space="preserve">and thus provides the basis of </w:t>
      </w:r>
      <w:r w:rsidR="007E1787" w:rsidRPr="00CA1B46">
        <w:rPr>
          <w:rFonts w:ascii="Arial" w:hAnsi="Arial" w:cs="Arial"/>
          <w:sz w:val="22"/>
          <w:szCs w:val="22"/>
          <w:lang w:eastAsia="zh-CN"/>
        </w:rPr>
        <w:t>investigating</w:t>
      </w:r>
      <w:r w:rsidR="00F6436B" w:rsidRPr="00CA1B46">
        <w:rPr>
          <w:rFonts w:ascii="Arial" w:hAnsi="Arial" w:cs="Arial"/>
          <w:sz w:val="22"/>
          <w:szCs w:val="22"/>
          <w:lang w:eastAsia="zh-CN"/>
        </w:rPr>
        <w:t xml:space="preserve"> the </w:t>
      </w:r>
      <w:r w:rsidR="00880309" w:rsidRPr="00CA1B46">
        <w:rPr>
          <w:rFonts w:ascii="Arial" w:hAnsi="Arial" w:cs="Arial"/>
          <w:sz w:val="22"/>
          <w:szCs w:val="22"/>
          <w:lang w:eastAsia="zh-CN"/>
        </w:rPr>
        <w:t xml:space="preserve">underlying </w:t>
      </w:r>
      <w:r w:rsidR="00F6436B" w:rsidRPr="00CA1B46">
        <w:rPr>
          <w:rFonts w:ascii="Arial" w:hAnsi="Arial" w:cs="Arial"/>
          <w:sz w:val="22"/>
          <w:szCs w:val="22"/>
          <w:lang w:eastAsia="zh-CN"/>
        </w:rPr>
        <w:t>transcription</w:t>
      </w:r>
      <w:r w:rsidR="00160E5B" w:rsidRPr="00CA1B46">
        <w:rPr>
          <w:rFonts w:ascii="Arial" w:hAnsi="Arial" w:cs="Arial"/>
          <w:sz w:val="22"/>
          <w:szCs w:val="22"/>
          <w:lang w:eastAsia="zh-CN"/>
        </w:rPr>
        <w:t>al</w:t>
      </w:r>
      <w:r w:rsidR="003B2475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B4600A">
        <w:rPr>
          <w:rFonts w:ascii="Arial" w:hAnsi="Arial" w:cs="Arial"/>
          <w:sz w:val="22"/>
          <w:szCs w:val="22"/>
          <w:lang w:eastAsia="zh-CN"/>
        </w:rPr>
        <w:t>architecture of</w:t>
      </w:r>
      <w:r w:rsidR="00F6436B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880309" w:rsidRPr="00CA1B46">
        <w:rPr>
          <w:rFonts w:ascii="Arial" w:hAnsi="Arial" w:cs="Arial"/>
          <w:sz w:val="22"/>
          <w:szCs w:val="22"/>
          <w:lang w:eastAsia="zh-CN"/>
        </w:rPr>
        <w:t xml:space="preserve">DC commitment and </w:t>
      </w:r>
      <w:r w:rsidR="00A21276">
        <w:rPr>
          <w:rFonts w:ascii="Arial" w:hAnsi="Arial" w:cs="Arial"/>
          <w:sz w:val="22"/>
          <w:szCs w:val="22"/>
          <w:lang w:eastAsia="zh-CN"/>
        </w:rPr>
        <w:t xml:space="preserve">subsets </w:t>
      </w:r>
      <w:r w:rsidR="00880309" w:rsidRPr="00CA1B46">
        <w:rPr>
          <w:rFonts w:ascii="Arial" w:hAnsi="Arial" w:cs="Arial"/>
          <w:sz w:val="22"/>
          <w:szCs w:val="22"/>
          <w:lang w:eastAsia="zh-CN"/>
        </w:rPr>
        <w:t>specification.</w:t>
      </w:r>
    </w:p>
    <w:p w:rsidR="005A58BE" w:rsidRDefault="005A58BE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5A58BE" w:rsidRDefault="005A58BE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5A58BE" w:rsidRPr="00FC77CF" w:rsidRDefault="005A58BE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673F75" w:rsidRPr="00FC77CF" w:rsidRDefault="00673F75" w:rsidP="009D69CE">
      <w:pPr>
        <w:spacing w:line="480" w:lineRule="auto"/>
        <w:jc w:val="both"/>
        <w:rPr>
          <w:rFonts w:ascii="Arial" w:hAnsi="Arial" w:cs="Arial"/>
          <w:b/>
          <w:sz w:val="22"/>
          <w:szCs w:val="22"/>
          <w:lang w:eastAsia="zh-CN"/>
        </w:rPr>
      </w:pPr>
      <w:r w:rsidRPr="00FC77CF">
        <w:rPr>
          <w:rFonts w:ascii="Arial" w:hAnsi="Arial" w:cs="Arial"/>
          <w:b/>
          <w:sz w:val="22"/>
          <w:szCs w:val="22"/>
          <w:lang w:eastAsia="zh-CN"/>
        </w:rPr>
        <w:lastRenderedPageBreak/>
        <w:t>Global map</w:t>
      </w:r>
      <w:r w:rsidR="009F1CAA" w:rsidRPr="00FC77CF">
        <w:rPr>
          <w:rFonts w:ascii="Arial" w:hAnsi="Arial" w:cs="Arial"/>
          <w:b/>
          <w:sz w:val="22"/>
          <w:szCs w:val="22"/>
          <w:lang w:eastAsia="zh-CN"/>
        </w:rPr>
        <w:t>s</w:t>
      </w:r>
      <w:r w:rsidRPr="00FC77CF">
        <w:rPr>
          <w:rFonts w:ascii="Arial" w:hAnsi="Arial" w:cs="Arial"/>
          <w:b/>
          <w:sz w:val="22"/>
          <w:szCs w:val="22"/>
          <w:lang w:eastAsia="zh-CN"/>
        </w:rPr>
        <w:t xml:space="preserve"> of </w:t>
      </w:r>
      <w:r w:rsidR="003E639A" w:rsidRPr="00FC77CF">
        <w:rPr>
          <w:rFonts w:ascii="Arial" w:hAnsi="Arial" w:cs="Arial"/>
          <w:b/>
          <w:sz w:val="22"/>
          <w:szCs w:val="22"/>
          <w:lang w:eastAsia="zh-CN"/>
        </w:rPr>
        <w:t>histone modification</w:t>
      </w:r>
      <w:r w:rsidRPr="00FC77CF">
        <w:rPr>
          <w:rFonts w:ascii="Arial" w:hAnsi="Arial" w:cs="Arial"/>
          <w:b/>
          <w:sz w:val="22"/>
          <w:szCs w:val="22"/>
          <w:lang w:eastAsia="zh-CN"/>
        </w:rPr>
        <w:t xml:space="preserve"> and PU.1 binding in DC development  </w:t>
      </w:r>
    </w:p>
    <w:p w:rsidR="003412F2" w:rsidRDefault="00673F75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r w:rsidRPr="00CA1B46">
        <w:rPr>
          <w:rFonts w:ascii="Arial" w:hAnsi="Arial" w:cs="Arial"/>
          <w:sz w:val="22"/>
          <w:szCs w:val="22"/>
          <w:lang w:eastAsia="zh-CN"/>
        </w:rPr>
        <w:t xml:space="preserve">To </w:t>
      </w:r>
      <w:r w:rsidR="00E1282C" w:rsidRPr="00CA1B46">
        <w:rPr>
          <w:rFonts w:ascii="Arial" w:hAnsi="Arial" w:cs="Arial"/>
          <w:sz w:val="22"/>
          <w:szCs w:val="22"/>
          <w:lang w:eastAsia="zh-CN"/>
        </w:rPr>
        <w:t>gain</w:t>
      </w:r>
      <w:r w:rsidR="00D67EE7" w:rsidRPr="00CA1B46">
        <w:rPr>
          <w:rFonts w:ascii="Arial" w:hAnsi="Arial" w:cs="Arial"/>
          <w:sz w:val="22"/>
          <w:szCs w:val="22"/>
          <w:lang w:eastAsia="zh-CN"/>
        </w:rPr>
        <w:t xml:space="preserve"> further insights </w:t>
      </w:r>
      <w:r w:rsidR="002B495C" w:rsidRPr="00CA1B46">
        <w:rPr>
          <w:rFonts w:ascii="Arial" w:hAnsi="Arial" w:cs="Arial"/>
          <w:sz w:val="22"/>
          <w:szCs w:val="22"/>
          <w:lang w:eastAsia="zh-CN"/>
        </w:rPr>
        <w:t>into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6509FA">
        <w:rPr>
          <w:rFonts w:ascii="Arial" w:hAnsi="Arial" w:cs="Arial"/>
          <w:sz w:val="22"/>
          <w:szCs w:val="22"/>
          <w:lang w:eastAsia="zh-CN"/>
        </w:rPr>
        <w:t xml:space="preserve">the </w:t>
      </w:r>
      <w:r w:rsidRPr="00CA1B46">
        <w:rPr>
          <w:rFonts w:ascii="Arial" w:hAnsi="Arial" w:cs="Arial"/>
          <w:sz w:val="22"/>
          <w:szCs w:val="22"/>
          <w:lang w:eastAsia="zh-CN"/>
        </w:rPr>
        <w:t>mechanism</w:t>
      </w:r>
      <w:r w:rsidR="00C34804" w:rsidRPr="00CA1B46">
        <w:rPr>
          <w:rFonts w:ascii="Arial" w:hAnsi="Arial" w:cs="Arial"/>
          <w:sz w:val="22"/>
          <w:szCs w:val="22"/>
          <w:lang w:eastAsia="zh-CN"/>
        </w:rPr>
        <w:t>s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of DC </w:t>
      </w:r>
      <w:r w:rsidR="00306C8F">
        <w:rPr>
          <w:rFonts w:ascii="Arial" w:hAnsi="Arial" w:cs="Arial"/>
          <w:sz w:val="22"/>
          <w:szCs w:val="22"/>
          <w:lang w:eastAsia="zh-CN"/>
        </w:rPr>
        <w:t>development</w:t>
      </w:r>
      <w:r w:rsidR="00462D0E" w:rsidRPr="00CA1B46">
        <w:rPr>
          <w:rFonts w:ascii="Arial" w:hAnsi="Arial" w:cs="Arial"/>
          <w:sz w:val="22"/>
          <w:szCs w:val="22"/>
          <w:lang w:eastAsia="zh-CN"/>
        </w:rPr>
        <w:t>,</w:t>
      </w:r>
      <w:r w:rsidR="002B495C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462D0E" w:rsidRPr="00CA1B46">
        <w:rPr>
          <w:rFonts w:ascii="Arial" w:hAnsi="Arial" w:cs="Arial"/>
          <w:sz w:val="22"/>
          <w:szCs w:val="22"/>
          <w:lang w:eastAsia="zh-CN"/>
        </w:rPr>
        <w:t>w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e generated genome-wide maps of </w:t>
      </w:r>
      <w:r w:rsidR="008D1361" w:rsidRPr="00CA1B46">
        <w:rPr>
          <w:rFonts w:ascii="Arial" w:hAnsi="Arial" w:cs="Arial"/>
          <w:sz w:val="22"/>
          <w:szCs w:val="22"/>
          <w:lang w:eastAsia="zh-CN"/>
        </w:rPr>
        <w:t>four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histo</w:t>
      </w:r>
      <w:r w:rsidR="00C478E8" w:rsidRPr="00CA1B46">
        <w:rPr>
          <w:rFonts w:ascii="Arial" w:hAnsi="Arial" w:cs="Arial"/>
          <w:sz w:val="22"/>
          <w:szCs w:val="22"/>
          <w:lang w:eastAsia="zh-CN"/>
        </w:rPr>
        <w:t>ne modifications (H3K4me1</w:t>
      </w:r>
      <w:r w:rsidR="008D1361" w:rsidRPr="00CA1B46">
        <w:rPr>
          <w:rFonts w:ascii="Arial" w:hAnsi="Arial" w:cs="Arial"/>
          <w:sz w:val="22"/>
          <w:szCs w:val="22"/>
          <w:lang w:eastAsia="zh-CN"/>
        </w:rPr>
        <w:t xml:space="preserve">, </w:t>
      </w:r>
      <w:r w:rsidR="00C478E8" w:rsidRPr="00CA1B46">
        <w:rPr>
          <w:rFonts w:ascii="Arial" w:hAnsi="Arial" w:cs="Arial"/>
          <w:sz w:val="22"/>
          <w:szCs w:val="22"/>
          <w:lang w:eastAsia="zh-CN"/>
        </w:rPr>
        <w:t>H3K4me3,</w:t>
      </w:r>
      <w:r w:rsidR="008D1361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C478E8" w:rsidRPr="00CA1B46">
        <w:rPr>
          <w:rFonts w:ascii="Arial" w:hAnsi="Arial" w:cs="Arial"/>
          <w:sz w:val="22"/>
          <w:szCs w:val="22"/>
          <w:lang w:eastAsia="zh-CN"/>
        </w:rPr>
        <w:t>H3K9me3, H3K27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me3) and </w:t>
      </w:r>
      <w:r w:rsidR="002B495C" w:rsidRPr="00CA1B46">
        <w:rPr>
          <w:rFonts w:ascii="Arial" w:hAnsi="Arial" w:cs="Arial"/>
          <w:sz w:val="22"/>
          <w:szCs w:val="22"/>
          <w:lang w:eastAsia="zh-CN"/>
        </w:rPr>
        <w:t xml:space="preserve">of </w:t>
      </w:r>
      <w:r w:rsidR="00B94FB4">
        <w:rPr>
          <w:rFonts w:ascii="Arial" w:hAnsi="Arial" w:cs="Arial"/>
          <w:sz w:val="22"/>
          <w:szCs w:val="22"/>
          <w:lang w:eastAsia="zh-CN"/>
        </w:rPr>
        <w:t xml:space="preserve">the </w:t>
      </w:r>
      <w:r w:rsidR="008A2949" w:rsidRPr="00CA1B46">
        <w:rPr>
          <w:rFonts w:ascii="Arial" w:hAnsi="Arial" w:cs="Arial"/>
          <w:sz w:val="22"/>
          <w:szCs w:val="22"/>
          <w:lang w:eastAsia="zh-CN"/>
        </w:rPr>
        <w:t xml:space="preserve">transcription factor </w:t>
      </w:r>
      <w:r w:rsidR="00E532F3" w:rsidRPr="00CA1B46">
        <w:rPr>
          <w:rFonts w:ascii="Arial" w:hAnsi="Arial" w:cs="Arial"/>
          <w:sz w:val="22"/>
          <w:szCs w:val="22"/>
          <w:lang w:eastAsia="zh-CN"/>
        </w:rPr>
        <w:t xml:space="preserve">PU.1 </w:t>
      </w:r>
      <w:r w:rsidR="00D710E8" w:rsidRPr="00CA1B46">
        <w:rPr>
          <w:rFonts w:ascii="Arial" w:hAnsi="Arial" w:cs="Arial"/>
          <w:sz w:val="22"/>
          <w:szCs w:val="22"/>
          <w:lang w:eastAsia="zh-CN"/>
        </w:rPr>
        <w:t>by ChIP-s</w:t>
      </w:r>
      <w:r w:rsidRPr="00CA1B46">
        <w:rPr>
          <w:rFonts w:ascii="Arial" w:hAnsi="Arial" w:cs="Arial"/>
          <w:sz w:val="22"/>
          <w:szCs w:val="22"/>
          <w:lang w:eastAsia="zh-CN"/>
        </w:rPr>
        <w:t>eq</w:t>
      </w:r>
      <w:r w:rsidR="002B495C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for MPP, CDP, </w:t>
      </w:r>
      <w:proofErr w:type="spellStart"/>
      <w:r w:rsidRPr="00CA1B46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r w:rsidRPr="00CA1B46">
        <w:rPr>
          <w:rFonts w:ascii="Arial" w:hAnsi="Arial" w:cs="Arial"/>
          <w:sz w:val="22"/>
          <w:szCs w:val="22"/>
          <w:lang w:eastAsia="zh-CN"/>
        </w:rPr>
        <w:t xml:space="preserve"> and </w:t>
      </w:r>
      <w:proofErr w:type="spellStart"/>
      <w:r w:rsidRPr="00CA1B46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Pr="00CA1B46">
        <w:rPr>
          <w:rFonts w:ascii="Arial" w:hAnsi="Arial" w:cs="Arial"/>
          <w:sz w:val="22"/>
          <w:szCs w:val="22"/>
          <w:lang w:eastAsia="zh-CN"/>
        </w:rPr>
        <w:t xml:space="preserve"> (</w:t>
      </w:r>
      <w:r w:rsidR="005B20FB">
        <w:rPr>
          <w:rFonts w:ascii="Arial" w:hAnsi="Arial" w:cs="Arial"/>
          <w:sz w:val="22"/>
          <w:szCs w:val="22"/>
          <w:lang w:eastAsia="zh-CN"/>
        </w:rPr>
        <w:t>Fig. 1B, C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). </w:t>
      </w:r>
      <w:r w:rsidR="003412F2">
        <w:rPr>
          <w:rFonts w:ascii="Arial" w:hAnsi="Arial" w:cs="Arial"/>
          <w:sz w:val="22"/>
          <w:szCs w:val="22"/>
          <w:lang w:eastAsia="zh-CN"/>
        </w:rPr>
        <w:t xml:space="preserve">Signals of histone modifications of each cell type were </w:t>
      </w:r>
      <w:r w:rsidR="00942C52">
        <w:rPr>
          <w:rFonts w:ascii="Arial" w:hAnsi="Arial" w:cs="Arial"/>
          <w:sz w:val="22"/>
          <w:szCs w:val="22"/>
          <w:lang w:eastAsia="zh-CN"/>
        </w:rPr>
        <w:t xml:space="preserve">directly </w:t>
      </w:r>
      <w:r w:rsidR="003412F2">
        <w:rPr>
          <w:rFonts w:ascii="Arial" w:hAnsi="Arial" w:cs="Arial"/>
          <w:sz w:val="22"/>
          <w:szCs w:val="22"/>
          <w:lang w:eastAsia="zh-CN"/>
        </w:rPr>
        <w:t>compared for all genes with</w:t>
      </w:r>
      <w:r w:rsidR="00B94FB4">
        <w:rPr>
          <w:rFonts w:ascii="Arial" w:hAnsi="Arial" w:cs="Arial"/>
          <w:sz w:val="22"/>
          <w:szCs w:val="22"/>
          <w:lang w:eastAsia="zh-CN"/>
        </w:rPr>
        <w:t xml:space="preserve"> the</w:t>
      </w:r>
      <w:r w:rsidR="003412F2">
        <w:rPr>
          <w:rFonts w:ascii="Arial" w:hAnsi="Arial" w:cs="Arial"/>
          <w:sz w:val="22"/>
          <w:szCs w:val="22"/>
          <w:lang w:eastAsia="zh-CN"/>
        </w:rPr>
        <w:t xml:space="preserve"> </w:t>
      </w:r>
      <w:r w:rsidR="00942C52">
        <w:rPr>
          <w:rFonts w:ascii="Arial" w:hAnsi="Arial" w:cs="Arial"/>
          <w:sz w:val="22"/>
          <w:szCs w:val="22"/>
          <w:lang w:eastAsia="zh-CN"/>
        </w:rPr>
        <w:t>respective</w:t>
      </w:r>
      <w:r w:rsidR="003412F2">
        <w:rPr>
          <w:rFonts w:ascii="Arial" w:hAnsi="Arial" w:cs="Arial"/>
          <w:sz w:val="22"/>
          <w:szCs w:val="22"/>
          <w:lang w:eastAsia="zh-CN"/>
        </w:rPr>
        <w:t xml:space="preserve"> gene expression data (</w:t>
      </w:r>
      <w:r w:rsidR="005B20FB">
        <w:rPr>
          <w:rFonts w:ascii="Arial" w:hAnsi="Arial" w:cs="Arial"/>
          <w:sz w:val="22"/>
          <w:szCs w:val="22"/>
          <w:lang w:eastAsia="zh-CN"/>
        </w:rPr>
        <w:t>Supplemental Fig. S2</w:t>
      </w:r>
      <w:r w:rsidR="003412F2">
        <w:rPr>
          <w:rFonts w:ascii="Arial" w:hAnsi="Arial" w:cs="Arial"/>
          <w:sz w:val="22"/>
          <w:szCs w:val="22"/>
          <w:lang w:eastAsia="zh-CN"/>
        </w:rPr>
        <w:t xml:space="preserve">). </w:t>
      </w:r>
      <w:r w:rsidR="00942C52">
        <w:rPr>
          <w:rFonts w:ascii="Arial" w:hAnsi="Arial" w:cs="Arial"/>
          <w:sz w:val="22"/>
          <w:szCs w:val="22"/>
          <w:lang w:eastAsia="zh-CN"/>
        </w:rPr>
        <w:t>H3K4me3 was found to as</w:t>
      </w:r>
      <w:r w:rsidR="00942C52" w:rsidRPr="000F2476">
        <w:rPr>
          <w:rFonts w:ascii="Arial" w:hAnsi="Arial" w:cs="Arial"/>
          <w:sz w:val="22"/>
          <w:szCs w:val="22"/>
          <w:lang w:eastAsia="zh-CN"/>
        </w:rPr>
        <w:t xml:space="preserve">sociate with active promoters and gene transcription, i.e., genes with </w:t>
      </w:r>
      <w:r w:rsidR="00942C52">
        <w:rPr>
          <w:rFonts w:ascii="Arial" w:hAnsi="Arial" w:cs="Arial"/>
          <w:sz w:val="22"/>
          <w:szCs w:val="22"/>
          <w:lang w:eastAsia="zh-CN"/>
        </w:rPr>
        <w:t>high</w:t>
      </w:r>
      <w:r w:rsidR="00942C52" w:rsidRPr="000F2476">
        <w:rPr>
          <w:rFonts w:ascii="Arial" w:hAnsi="Arial" w:cs="Arial"/>
          <w:sz w:val="22"/>
          <w:szCs w:val="22"/>
          <w:lang w:eastAsia="zh-CN"/>
        </w:rPr>
        <w:t xml:space="preserve"> H3K4</w:t>
      </w:r>
      <w:r w:rsidR="00942C52">
        <w:rPr>
          <w:rFonts w:ascii="Arial" w:hAnsi="Arial" w:cs="Arial"/>
          <w:sz w:val="22"/>
          <w:szCs w:val="22"/>
          <w:lang w:eastAsia="zh-CN"/>
        </w:rPr>
        <w:t>me3 levels relate to high</w:t>
      </w:r>
      <w:r w:rsidR="00942C52" w:rsidRPr="000F247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942C52">
        <w:rPr>
          <w:rFonts w:ascii="Arial" w:hAnsi="Arial" w:cs="Arial"/>
          <w:sz w:val="22"/>
          <w:szCs w:val="22"/>
          <w:lang w:eastAsia="zh-CN"/>
        </w:rPr>
        <w:t xml:space="preserve">gene expression. </w:t>
      </w:r>
      <w:r w:rsidR="00942C52" w:rsidRPr="006020BD">
        <w:rPr>
          <w:rFonts w:ascii="Arial" w:hAnsi="Arial" w:cs="Arial"/>
          <w:sz w:val="22"/>
          <w:szCs w:val="22"/>
          <w:lang w:eastAsia="zh-CN"/>
        </w:rPr>
        <w:t xml:space="preserve">Similarly, </w:t>
      </w:r>
      <w:r w:rsidR="00222B45">
        <w:rPr>
          <w:rFonts w:ascii="Arial" w:hAnsi="Arial" w:cs="Arial"/>
          <w:sz w:val="22"/>
          <w:szCs w:val="22"/>
          <w:lang w:eastAsia="zh-CN"/>
        </w:rPr>
        <w:t>the</w:t>
      </w:r>
      <w:r w:rsidR="00575177">
        <w:rPr>
          <w:rFonts w:ascii="Arial" w:hAnsi="Arial" w:cs="Arial"/>
          <w:sz w:val="22"/>
          <w:szCs w:val="22"/>
          <w:lang w:eastAsia="zh-CN"/>
        </w:rPr>
        <w:t xml:space="preserve"> </w:t>
      </w:r>
      <w:r w:rsidR="00942C52" w:rsidRPr="006020BD">
        <w:rPr>
          <w:rFonts w:ascii="Arial" w:hAnsi="Arial" w:cs="Arial"/>
          <w:sz w:val="22"/>
          <w:szCs w:val="22"/>
          <w:lang w:eastAsia="zh-CN"/>
        </w:rPr>
        <w:t>enhancer mark H3K4me1 positively correlated with gene expression at both promoters and 3’ ends.</w:t>
      </w:r>
      <w:r w:rsidR="00942C52">
        <w:rPr>
          <w:rFonts w:ascii="Arial" w:hAnsi="Arial" w:cs="Arial"/>
          <w:sz w:val="22"/>
          <w:szCs w:val="22"/>
          <w:lang w:eastAsia="zh-CN"/>
        </w:rPr>
        <w:t xml:space="preserve"> </w:t>
      </w:r>
      <w:r w:rsidR="00F52E50">
        <w:rPr>
          <w:rFonts w:ascii="Arial" w:hAnsi="Arial" w:cs="Arial"/>
          <w:sz w:val="22"/>
          <w:szCs w:val="22"/>
          <w:lang w:eastAsia="zh-CN"/>
        </w:rPr>
        <w:t>The r</w:t>
      </w:r>
      <w:r w:rsidR="005B1150">
        <w:rPr>
          <w:rFonts w:ascii="Arial" w:hAnsi="Arial" w:cs="Arial"/>
          <w:sz w:val="22"/>
          <w:szCs w:val="22"/>
          <w:lang w:eastAsia="zh-CN"/>
        </w:rPr>
        <w:t xml:space="preserve">epressive mark </w:t>
      </w:r>
      <w:r w:rsidR="00942C52" w:rsidRPr="000F2476">
        <w:rPr>
          <w:rFonts w:ascii="Arial" w:hAnsi="Arial" w:cs="Arial"/>
          <w:sz w:val="22"/>
          <w:szCs w:val="22"/>
          <w:lang w:eastAsia="zh-CN"/>
        </w:rPr>
        <w:t xml:space="preserve">H3K9me3 </w:t>
      </w:r>
      <w:r w:rsidR="00942C52">
        <w:rPr>
          <w:rFonts w:ascii="Arial" w:hAnsi="Arial" w:cs="Arial"/>
          <w:sz w:val="22"/>
          <w:szCs w:val="22"/>
          <w:lang w:eastAsia="zh-CN"/>
        </w:rPr>
        <w:t xml:space="preserve">at promoters </w:t>
      </w:r>
      <w:r w:rsidR="00942C52" w:rsidRPr="000F2476">
        <w:rPr>
          <w:rFonts w:ascii="Arial" w:hAnsi="Arial" w:cs="Arial"/>
          <w:sz w:val="22"/>
          <w:szCs w:val="22"/>
          <w:lang w:eastAsia="zh-CN"/>
        </w:rPr>
        <w:t>associated with inactive genes</w:t>
      </w:r>
      <w:r w:rsidR="00F52E50">
        <w:rPr>
          <w:rFonts w:ascii="Arial" w:hAnsi="Arial" w:cs="Arial"/>
          <w:sz w:val="22"/>
          <w:szCs w:val="22"/>
          <w:lang w:eastAsia="zh-CN"/>
        </w:rPr>
        <w:t>,</w:t>
      </w:r>
      <w:r w:rsidR="00942C52">
        <w:rPr>
          <w:rFonts w:ascii="Arial" w:hAnsi="Arial" w:cs="Arial"/>
          <w:sz w:val="22"/>
          <w:szCs w:val="22"/>
          <w:lang w:eastAsia="zh-CN"/>
        </w:rPr>
        <w:t xml:space="preserve"> </w:t>
      </w:r>
      <w:r w:rsidR="00F52E50">
        <w:rPr>
          <w:rFonts w:ascii="Arial" w:hAnsi="Arial" w:cs="Arial"/>
          <w:sz w:val="22"/>
          <w:szCs w:val="22"/>
          <w:lang w:eastAsia="zh-CN"/>
        </w:rPr>
        <w:t>and</w:t>
      </w:r>
      <w:r w:rsidR="00942C52">
        <w:rPr>
          <w:rFonts w:ascii="Arial" w:hAnsi="Arial" w:cs="Arial"/>
          <w:sz w:val="22"/>
          <w:szCs w:val="22"/>
          <w:lang w:eastAsia="zh-CN"/>
        </w:rPr>
        <w:t xml:space="preserve"> </w:t>
      </w:r>
      <w:r w:rsidR="00942C52" w:rsidRPr="000F2476">
        <w:rPr>
          <w:rFonts w:ascii="Arial" w:hAnsi="Arial" w:cs="Arial"/>
          <w:sz w:val="22"/>
          <w:szCs w:val="22"/>
          <w:lang w:eastAsia="zh-CN"/>
        </w:rPr>
        <w:t>H3K27</w:t>
      </w:r>
      <w:r w:rsidR="00942C52">
        <w:rPr>
          <w:rFonts w:ascii="Arial" w:hAnsi="Arial" w:cs="Arial"/>
          <w:sz w:val="22"/>
          <w:szCs w:val="22"/>
          <w:lang w:eastAsia="zh-CN"/>
        </w:rPr>
        <w:t>me3 at promoter and 3’ ends also correlated</w:t>
      </w:r>
      <w:r w:rsidR="00942C52" w:rsidRPr="000F2476">
        <w:rPr>
          <w:rFonts w:ascii="Arial" w:hAnsi="Arial" w:cs="Arial"/>
          <w:sz w:val="22"/>
          <w:szCs w:val="22"/>
          <w:lang w:eastAsia="zh-CN"/>
        </w:rPr>
        <w:t xml:space="preserve"> with </w:t>
      </w:r>
      <w:r w:rsidR="00F52E50">
        <w:rPr>
          <w:rFonts w:ascii="Arial" w:hAnsi="Arial" w:cs="Arial"/>
          <w:sz w:val="22"/>
          <w:szCs w:val="22"/>
          <w:lang w:eastAsia="zh-CN"/>
        </w:rPr>
        <w:t xml:space="preserve">inactive </w:t>
      </w:r>
      <w:r w:rsidR="00942C52">
        <w:rPr>
          <w:rFonts w:ascii="Arial" w:hAnsi="Arial" w:cs="Arial"/>
          <w:sz w:val="22"/>
          <w:szCs w:val="22"/>
          <w:lang w:eastAsia="zh-CN"/>
        </w:rPr>
        <w:t>gene</w:t>
      </w:r>
      <w:r w:rsidR="00F52E50">
        <w:rPr>
          <w:rFonts w:ascii="Arial" w:hAnsi="Arial" w:cs="Arial"/>
          <w:sz w:val="22"/>
          <w:szCs w:val="22"/>
          <w:lang w:eastAsia="zh-CN"/>
        </w:rPr>
        <w:t>s</w:t>
      </w:r>
      <w:r w:rsidR="00515E00">
        <w:rPr>
          <w:rFonts w:ascii="Arial" w:hAnsi="Arial" w:cs="Arial"/>
          <w:sz w:val="22"/>
          <w:szCs w:val="22"/>
          <w:lang w:eastAsia="zh-CN"/>
        </w:rPr>
        <w:t xml:space="preserve"> (</w:t>
      </w:r>
      <w:r w:rsidR="009E2C3B">
        <w:rPr>
          <w:rFonts w:ascii="Arial" w:hAnsi="Arial" w:cs="Arial"/>
          <w:sz w:val="22"/>
          <w:szCs w:val="22"/>
          <w:lang w:eastAsia="zh-CN"/>
        </w:rPr>
        <w:t>Supplemental Fig. S2</w:t>
      </w:r>
      <w:r w:rsidR="00515E00">
        <w:rPr>
          <w:rFonts w:ascii="Arial" w:hAnsi="Arial" w:cs="Arial"/>
          <w:sz w:val="22"/>
          <w:szCs w:val="22"/>
          <w:lang w:eastAsia="zh-CN"/>
        </w:rPr>
        <w:t>). All these</w:t>
      </w:r>
      <w:r w:rsidR="00F52E50">
        <w:rPr>
          <w:rFonts w:ascii="Arial" w:hAnsi="Arial" w:cs="Arial"/>
          <w:sz w:val="22"/>
          <w:szCs w:val="22"/>
          <w:lang w:eastAsia="zh-CN"/>
        </w:rPr>
        <w:t xml:space="preserve"> results</w:t>
      </w:r>
      <w:r w:rsidR="00515E00">
        <w:rPr>
          <w:rFonts w:ascii="Arial" w:hAnsi="Arial" w:cs="Arial"/>
          <w:sz w:val="22"/>
          <w:szCs w:val="22"/>
          <w:lang w:eastAsia="zh-CN"/>
        </w:rPr>
        <w:t xml:space="preserve"> are</w:t>
      </w:r>
      <w:r w:rsidR="00942C52">
        <w:rPr>
          <w:rFonts w:ascii="Arial" w:hAnsi="Arial" w:cs="Arial"/>
          <w:sz w:val="22"/>
          <w:szCs w:val="22"/>
          <w:lang w:eastAsia="zh-CN"/>
        </w:rPr>
        <w:t xml:space="preserve"> consistent with previous studies </w:t>
      </w:r>
      <w:r w:rsidR="00F52E50">
        <w:rPr>
          <w:rFonts w:ascii="Arial" w:hAnsi="Arial" w:cs="Arial"/>
          <w:sz w:val="22"/>
          <w:szCs w:val="22"/>
          <w:lang w:eastAsia="zh-CN"/>
        </w:rPr>
        <w:t xml:space="preserve">in </w:t>
      </w:r>
      <w:r w:rsidR="00942C52">
        <w:rPr>
          <w:rFonts w:ascii="Arial" w:hAnsi="Arial" w:cs="Arial"/>
          <w:sz w:val="22"/>
          <w:szCs w:val="22"/>
          <w:lang w:eastAsia="zh-CN"/>
        </w:rPr>
        <w:t xml:space="preserve">other cell systems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PEVuZE5vdGU+PENpdGU+PEF1dGhvcj5XZWk8L0F1dGhvcj48WWVhcj4yMDA5PC9ZZWFyPjxSZWNO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PEVuZE5vdGU+PENpdGU+PEF1dGhvcj5XZWk8L0F1dGhvcj48WWVhcj4yMDA5PC9ZZWFyPjxSZWNO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EN.CITE.DATA </w:instrText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Wei et al. 2009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 xml:space="preserve">; 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Karlic et al. 2010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 xml:space="preserve">; 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Weishaupt et al. 2010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 xml:space="preserve">; 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Costa et al. 2011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942C52">
        <w:rPr>
          <w:rFonts w:ascii="Arial" w:hAnsi="Arial" w:cs="Arial"/>
          <w:sz w:val="22"/>
          <w:szCs w:val="22"/>
          <w:lang w:eastAsia="zh-CN"/>
        </w:rPr>
        <w:t xml:space="preserve"> and emphasize the impact of specific histone modifications on DC development.</w:t>
      </w:r>
      <w:r w:rsidR="005B1150">
        <w:rPr>
          <w:rFonts w:ascii="Arial" w:hAnsi="Arial" w:cs="Arial"/>
          <w:sz w:val="22"/>
          <w:szCs w:val="22"/>
          <w:lang w:eastAsia="zh-CN"/>
        </w:rPr>
        <w:t xml:space="preserve"> Interestingly, H3K9me3 at 3’ ends show</w:t>
      </w:r>
      <w:r w:rsidR="00B94FB4">
        <w:rPr>
          <w:rFonts w:ascii="Arial" w:hAnsi="Arial" w:cs="Arial"/>
          <w:sz w:val="22"/>
          <w:szCs w:val="22"/>
          <w:lang w:eastAsia="zh-CN"/>
        </w:rPr>
        <w:t>ed</w:t>
      </w:r>
      <w:r w:rsidR="00F52E50">
        <w:rPr>
          <w:rFonts w:ascii="Arial" w:hAnsi="Arial" w:cs="Arial"/>
          <w:sz w:val="22"/>
          <w:szCs w:val="22"/>
          <w:lang w:eastAsia="zh-CN"/>
        </w:rPr>
        <w:t xml:space="preserve"> a</w:t>
      </w:r>
      <w:r w:rsidR="005B1150">
        <w:rPr>
          <w:rFonts w:ascii="Arial" w:hAnsi="Arial" w:cs="Arial"/>
          <w:sz w:val="22"/>
          <w:szCs w:val="22"/>
          <w:lang w:eastAsia="zh-CN"/>
        </w:rPr>
        <w:t xml:space="preserve"> reverse correlation with gene expression for all investigated cell types, suggesting </w:t>
      </w:r>
      <w:r w:rsidR="00F52E50">
        <w:rPr>
          <w:rFonts w:ascii="Arial" w:hAnsi="Arial" w:cs="Arial"/>
          <w:sz w:val="22"/>
          <w:szCs w:val="22"/>
          <w:lang w:eastAsia="zh-CN"/>
        </w:rPr>
        <w:t xml:space="preserve">an </w:t>
      </w:r>
      <w:r w:rsidR="005B1150">
        <w:rPr>
          <w:rFonts w:ascii="Arial" w:hAnsi="Arial" w:cs="Arial"/>
          <w:sz w:val="22"/>
          <w:szCs w:val="22"/>
          <w:lang w:eastAsia="zh-CN"/>
        </w:rPr>
        <w:t xml:space="preserve">alternative role </w:t>
      </w:r>
      <w:r w:rsidR="00F52E50">
        <w:rPr>
          <w:rFonts w:ascii="Arial" w:hAnsi="Arial" w:cs="Arial"/>
          <w:sz w:val="22"/>
          <w:szCs w:val="22"/>
          <w:lang w:eastAsia="zh-CN"/>
        </w:rPr>
        <w:t xml:space="preserve">of H3K9me3 </w:t>
      </w:r>
      <w:r w:rsidR="002E2934">
        <w:rPr>
          <w:rFonts w:ascii="Arial" w:hAnsi="Arial" w:cs="Arial"/>
          <w:sz w:val="22"/>
          <w:szCs w:val="22"/>
          <w:lang w:eastAsia="zh-CN"/>
        </w:rPr>
        <w:t xml:space="preserve">in DC development </w:t>
      </w:r>
      <w:r w:rsidR="005B1150">
        <w:rPr>
          <w:rFonts w:ascii="Arial" w:hAnsi="Arial" w:cs="Arial"/>
          <w:sz w:val="22"/>
          <w:szCs w:val="22"/>
          <w:lang w:eastAsia="zh-CN"/>
        </w:rPr>
        <w:t xml:space="preserve">and </w:t>
      </w:r>
      <w:r w:rsidR="00B928F5">
        <w:rPr>
          <w:rFonts w:ascii="Arial" w:hAnsi="Arial" w:cs="Arial"/>
          <w:sz w:val="22"/>
          <w:szCs w:val="22"/>
          <w:lang w:eastAsia="zh-CN"/>
        </w:rPr>
        <w:t xml:space="preserve">this </w:t>
      </w:r>
      <w:r w:rsidR="005B1150">
        <w:rPr>
          <w:rFonts w:ascii="Arial" w:hAnsi="Arial" w:cs="Arial"/>
          <w:sz w:val="22"/>
          <w:szCs w:val="22"/>
          <w:lang w:eastAsia="zh-CN"/>
        </w:rPr>
        <w:t xml:space="preserve">will be </w:t>
      </w:r>
      <w:r w:rsidR="005B1150" w:rsidRPr="005B1150">
        <w:rPr>
          <w:rFonts w:ascii="Arial" w:hAnsi="Arial" w:cs="Arial"/>
          <w:sz w:val="22"/>
          <w:szCs w:val="22"/>
          <w:lang w:eastAsia="zh-CN"/>
        </w:rPr>
        <w:t>discussed in more detail below.</w:t>
      </w:r>
    </w:p>
    <w:p w:rsidR="00942C52" w:rsidRDefault="00942C52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0C0578" w:rsidRPr="00582974" w:rsidRDefault="00942C52" w:rsidP="009D69CE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Arial" w:hAnsi="Arial" w:cs="Arial"/>
          <w:color w:val="FF0000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 xml:space="preserve">Next, </w:t>
      </w:r>
      <w:r w:rsidRPr="00CA1B46">
        <w:rPr>
          <w:rFonts w:ascii="Arial" w:hAnsi="Arial" w:cs="Arial"/>
          <w:sz w:val="22"/>
          <w:szCs w:val="22"/>
          <w:lang w:eastAsia="zh-CN"/>
        </w:rPr>
        <w:t>we determined how H3K4me1, H3K4me3, H3K27me3 marks and PU.1 binding relate to stage-specific gene cluster</w:t>
      </w:r>
      <w:r w:rsidR="00926DBA">
        <w:rPr>
          <w:rFonts w:ascii="Arial" w:hAnsi="Arial" w:cs="Arial"/>
          <w:sz w:val="22"/>
          <w:szCs w:val="22"/>
          <w:lang w:eastAsia="zh-CN"/>
        </w:rPr>
        <w:t>s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in DC commitment and</w:t>
      </w:r>
      <w:r>
        <w:rPr>
          <w:rFonts w:ascii="Arial" w:hAnsi="Arial" w:cs="Arial"/>
          <w:sz w:val="22"/>
          <w:szCs w:val="22"/>
          <w:lang w:eastAsia="zh-CN"/>
        </w:rPr>
        <w:t xml:space="preserve"> DC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subset specification (</w:t>
      </w:r>
      <w:r w:rsidR="00171C70">
        <w:rPr>
          <w:rFonts w:ascii="Arial" w:hAnsi="Arial" w:cs="Arial"/>
          <w:sz w:val="22"/>
          <w:szCs w:val="22"/>
          <w:lang w:eastAsia="zh-CN"/>
        </w:rPr>
        <w:t>Fig. 1B, C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). The active mark H3K4me3 in MPP and CDP </w:t>
      </w:r>
      <w:r>
        <w:rPr>
          <w:rFonts w:ascii="Arial" w:hAnsi="Arial" w:cs="Arial"/>
          <w:sz w:val="22"/>
          <w:szCs w:val="22"/>
          <w:lang w:eastAsia="zh-CN"/>
        </w:rPr>
        <w:t>was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confined to progenitor genes, while H3K27me3 was observed for these genes in </w:t>
      </w:r>
      <w:proofErr w:type="spellStart"/>
      <w:proofErr w:type="gramStart"/>
      <w:r w:rsidRPr="00CA1B46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Pr="00CA1B46">
        <w:rPr>
          <w:rFonts w:ascii="Arial" w:hAnsi="Arial" w:cs="Arial"/>
          <w:sz w:val="22"/>
          <w:szCs w:val="22"/>
          <w:lang w:eastAsia="zh-CN"/>
        </w:rPr>
        <w:t xml:space="preserve"> and </w:t>
      </w:r>
      <w:proofErr w:type="spellStart"/>
      <w:r w:rsidRPr="00CA1B46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>
        <w:rPr>
          <w:rFonts w:ascii="Arial" w:hAnsi="Arial" w:cs="Arial"/>
          <w:sz w:val="22"/>
          <w:szCs w:val="22"/>
          <w:lang w:eastAsia="zh-CN"/>
        </w:rPr>
        <w:t>. Conversely, H3K4me3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in </w:t>
      </w:r>
      <w:proofErr w:type="spellStart"/>
      <w:proofErr w:type="gramStart"/>
      <w:r w:rsidRPr="00CA1B46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Pr="00CA1B46">
        <w:rPr>
          <w:rFonts w:ascii="Arial" w:hAnsi="Arial" w:cs="Arial"/>
          <w:sz w:val="22"/>
          <w:szCs w:val="22"/>
          <w:lang w:eastAsia="zh-CN"/>
        </w:rPr>
        <w:t xml:space="preserve"> and </w:t>
      </w:r>
      <w:proofErr w:type="spellStart"/>
      <w:r w:rsidRPr="00CA1B46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Pr="00CA1B46">
        <w:rPr>
          <w:rFonts w:ascii="Arial" w:hAnsi="Arial" w:cs="Arial"/>
          <w:sz w:val="22"/>
          <w:szCs w:val="22"/>
          <w:lang w:eastAsia="zh-CN"/>
        </w:rPr>
        <w:t xml:space="preserve"> was observed for DC genes</w:t>
      </w:r>
      <w:r>
        <w:rPr>
          <w:rFonts w:ascii="Arial" w:hAnsi="Arial" w:cs="Arial"/>
          <w:sz w:val="22"/>
          <w:szCs w:val="22"/>
          <w:lang w:eastAsia="zh-CN"/>
        </w:rPr>
        <w:t xml:space="preserve">, while H3K27me3 </w:t>
      </w:r>
      <w:r w:rsidRPr="00CA1B46">
        <w:rPr>
          <w:rFonts w:ascii="Arial" w:hAnsi="Arial" w:cs="Arial"/>
          <w:sz w:val="22"/>
          <w:szCs w:val="22"/>
          <w:lang w:eastAsia="zh-CN"/>
        </w:rPr>
        <w:t>was seen for these gene in progenitors (</w:t>
      </w:r>
      <w:r w:rsidR="00171C70">
        <w:rPr>
          <w:rFonts w:ascii="Arial" w:hAnsi="Arial" w:cs="Arial"/>
          <w:sz w:val="22"/>
          <w:szCs w:val="22"/>
          <w:lang w:eastAsia="zh-CN"/>
        </w:rPr>
        <w:t>Fig. 1B, C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). Importantly, H3K4me1 and PU.1 binding were detected in both progenitor and DC specific genes and followed the pattern of the active mark H3K4me3. </w:t>
      </w:r>
      <w:r w:rsidR="000C0578" w:rsidRPr="00E01AB3">
        <w:rPr>
          <w:rFonts w:ascii="Arial" w:hAnsi="Arial" w:cs="Arial"/>
          <w:sz w:val="22"/>
          <w:szCs w:val="22"/>
          <w:lang w:eastAsia="zh-CN"/>
        </w:rPr>
        <w:t>Moreover</w:t>
      </w:r>
      <w:r w:rsidRPr="00E01AB3">
        <w:rPr>
          <w:rFonts w:ascii="Arial" w:hAnsi="Arial" w:cs="Arial"/>
          <w:sz w:val="22"/>
          <w:szCs w:val="22"/>
          <w:lang w:eastAsia="zh-CN"/>
        </w:rPr>
        <w:t xml:space="preserve">, </w:t>
      </w:r>
      <w:r w:rsidR="000C5BB8" w:rsidRPr="00E01AB3">
        <w:rPr>
          <w:rFonts w:ascii="Arial" w:hAnsi="Arial" w:cs="Arial"/>
          <w:sz w:val="22"/>
          <w:szCs w:val="22"/>
          <w:lang w:eastAsia="zh-CN"/>
        </w:rPr>
        <w:t>PU.1 occupancy was observed for all stage-specific gene clusters in CDP, suggesting</w:t>
      </w:r>
      <w:r w:rsidR="00575177">
        <w:rPr>
          <w:rFonts w:ascii="Arial" w:hAnsi="Arial" w:cs="Arial"/>
          <w:sz w:val="22"/>
          <w:szCs w:val="22"/>
          <w:lang w:eastAsia="zh-CN"/>
        </w:rPr>
        <w:t xml:space="preserve"> that</w:t>
      </w:r>
      <w:r w:rsidR="000C5BB8" w:rsidRPr="00E01AB3">
        <w:rPr>
          <w:rFonts w:ascii="Arial" w:hAnsi="Arial" w:cs="Arial"/>
          <w:sz w:val="22"/>
          <w:szCs w:val="22"/>
          <w:lang w:eastAsia="zh-CN"/>
        </w:rPr>
        <w:t xml:space="preserve"> CDP acquired </w:t>
      </w:r>
      <w:r w:rsidR="00575177">
        <w:rPr>
          <w:rFonts w:ascii="Arial" w:hAnsi="Arial" w:cs="Arial"/>
          <w:sz w:val="22"/>
          <w:szCs w:val="22"/>
          <w:lang w:eastAsia="zh-CN"/>
        </w:rPr>
        <w:t xml:space="preserve">a </w:t>
      </w:r>
      <w:r w:rsidR="003369A5" w:rsidRPr="00E01AB3">
        <w:rPr>
          <w:rFonts w:ascii="Arial" w:hAnsi="Arial" w:cs="Arial"/>
          <w:sz w:val="22"/>
          <w:szCs w:val="22"/>
          <w:lang w:eastAsia="zh-CN"/>
        </w:rPr>
        <w:t>DC-primed</w:t>
      </w:r>
      <w:r w:rsidR="000C5BB8" w:rsidRPr="00E01AB3">
        <w:rPr>
          <w:rFonts w:ascii="Arial" w:hAnsi="Arial" w:cs="Arial"/>
          <w:sz w:val="22"/>
          <w:szCs w:val="22"/>
          <w:lang w:eastAsia="zh-CN"/>
        </w:rPr>
        <w:t xml:space="preserve"> PU.1 binding profile during DC commitment. </w:t>
      </w:r>
      <w:r w:rsidR="00575177">
        <w:rPr>
          <w:rFonts w:ascii="Arial" w:hAnsi="Arial" w:cs="Arial"/>
          <w:sz w:val="22"/>
          <w:szCs w:val="22"/>
          <w:lang w:eastAsia="zh-CN"/>
        </w:rPr>
        <w:t>This observation</w:t>
      </w:r>
      <w:r w:rsidR="000C5BB8" w:rsidRPr="00E01AB3">
        <w:rPr>
          <w:rFonts w:ascii="Arial" w:hAnsi="Arial" w:cs="Arial"/>
          <w:sz w:val="22"/>
          <w:szCs w:val="22"/>
          <w:lang w:eastAsia="zh-CN"/>
        </w:rPr>
        <w:t xml:space="preserve"> </w:t>
      </w:r>
      <w:r w:rsidR="00575177">
        <w:rPr>
          <w:rFonts w:ascii="Arial" w:hAnsi="Arial" w:cs="Arial"/>
          <w:sz w:val="22"/>
          <w:szCs w:val="22"/>
          <w:lang w:eastAsia="zh-CN"/>
        </w:rPr>
        <w:t xml:space="preserve">is </w:t>
      </w:r>
      <w:r w:rsidR="00515E00" w:rsidRPr="00E01AB3">
        <w:rPr>
          <w:rFonts w:ascii="Arial" w:hAnsi="Arial" w:cs="Arial"/>
          <w:sz w:val="22"/>
          <w:szCs w:val="22"/>
          <w:lang w:eastAsia="zh-CN"/>
        </w:rPr>
        <w:t xml:space="preserve">also </w:t>
      </w:r>
      <w:r w:rsidR="000C5BB8" w:rsidRPr="00E01AB3">
        <w:rPr>
          <w:rFonts w:ascii="Arial" w:hAnsi="Arial" w:cs="Arial"/>
          <w:sz w:val="22"/>
          <w:szCs w:val="22"/>
          <w:lang w:eastAsia="zh-CN"/>
        </w:rPr>
        <w:t xml:space="preserve">in line with the </w:t>
      </w:r>
      <w:r w:rsidR="000C0578" w:rsidRPr="00E01AB3">
        <w:rPr>
          <w:rFonts w:ascii="Arial" w:hAnsi="Arial" w:cs="Arial"/>
          <w:sz w:val="22"/>
          <w:szCs w:val="22"/>
          <w:lang w:eastAsia="zh-CN"/>
        </w:rPr>
        <w:t>role of PU.1 as a pioneer transcription factor</w:t>
      </w:r>
      <w:r w:rsidR="00515E00" w:rsidRPr="00E01AB3">
        <w:rPr>
          <w:rFonts w:ascii="Arial" w:hAnsi="Arial" w:cs="Arial"/>
          <w:sz w:val="22"/>
          <w:szCs w:val="22"/>
          <w:lang w:eastAsia="zh-CN"/>
        </w:rPr>
        <w:t xml:space="preserve"> </w:t>
      </w:r>
      <w:r w:rsidR="00571039" w:rsidRPr="00E01AB3">
        <w:rPr>
          <w:rFonts w:ascii="Arial" w:hAnsi="Arial" w:cs="Arial"/>
          <w:sz w:val="22"/>
          <w:szCs w:val="22"/>
          <w:lang w:eastAsia="zh-CN"/>
        </w:rPr>
        <w:t>in cell fate specification</w:t>
      </w:r>
      <w:r w:rsidR="00B8191E">
        <w:rPr>
          <w:rFonts w:ascii="Arial" w:hAnsi="Arial" w:cs="Arial"/>
          <w:sz w:val="22"/>
          <w:szCs w:val="22"/>
          <w:lang w:eastAsia="zh-CN"/>
        </w:rPr>
        <w:t xml:space="preserve"> </w:t>
      </w:r>
      <w:r w:rsidR="00BD3F79">
        <w:rPr>
          <w:rFonts w:ascii="Arial" w:hAnsi="Arial" w:cs="Arial"/>
          <w:sz w:val="22"/>
          <w:szCs w:val="22"/>
          <w:lang w:eastAsia="zh-CN"/>
        </w:rPr>
        <w:t xml:space="preserve">(Heinz et al., 2010; </w:t>
      </w:r>
      <w:proofErr w:type="spellStart"/>
      <w:r w:rsidR="00BD3F79">
        <w:rPr>
          <w:rFonts w:ascii="Arial" w:hAnsi="Arial" w:cs="Arial"/>
          <w:sz w:val="22"/>
          <w:szCs w:val="22"/>
          <w:lang w:eastAsia="zh-CN"/>
        </w:rPr>
        <w:t>Zaret</w:t>
      </w:r>
      <w:proofErr w:type="spellEnd"/>
      <w:r w:rsidR="00BD3F79">
        <w:rPr>
          <w:rFonts w:ascii="Arial" w:hAnsi="Arial" w:cs="Arial"/>
          <w:sz w:val="22"/>
          <w:szCs w:val="22"/>
          <w:lang w:eastAsia="zh-CN"/>
        </w:rPr>
        <w:t xml:space="preserve"> and Carroll, 2011)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PEVuZE5vdGU+PENpdGU+PEF1dGhvcj5DaGVuPC9BdXRob3I+PFllYXI+MjAxNDwvWWVhcj48UmVj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PEVuZE5vdGU+PENpdGU+PEF1dGhvcj5DaGVuPC9BdXRob3I+PFllYXI+MjAxNDwvWWVhcj48UmVj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EN.CITE.DATA </w:instrText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Chen and Dent 2014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0C0578" w:rsidRPr="00E01AB3">
        <w:rPr>
          <w:rFonts w:ascii="Arial" w:hAnsi="Arial" w:cs="Arial"/>
          <w:sz w:val="22"/>
          <w:szCs w:val="22"/>
          <w:lang w:eastAsia="zh-CN"/>
        </w:rPr>
        <w:t>.</w:t>
      </w:r>
      <w:r w:rsidR="000C0578" w:rsidRPr="00582974">
        <w:rPr>
          <w:rFonts w:ascii="Arial" w:hAnsi="Arial" w:cs="Arial"/>
          <w:color w:val="FF0000"/>
          <w:sz w:val="22"/>
          <w:szCs w:val="22"/>
          <w:lang w:eastAsia="zh-CN"/>
        </w:rPr>
        <w:t xml:space="preserve"> </w:t>
      </w:r>
    </w:p>
    <w:p w:rsidR="000C0578" w:rsidRDefault="000C0578" w:rsidP="009D69CE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26056D" w:rsidRDefault="00942C52" w:rsidP="009D69CE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r w:rsidRPr="00CA1B46">
        <w:rPr>
          <w:rFonts w:ascii="Arial" w:hAnsi="Arial" w:cs="Arial"/>
          <w:sz w:val="22"/>
          <w:szCs w:val="22"/>
          <w:lang w:eastAsia="zh-CN"/>
        </w:rPr>
        <w:t xml:space="preserve">To further extend these observations, we </w:t>
      </w:r>
      <w:commentRangeStart w:id="2"/>
      <w:proofErr w:type="spellStart"/>
      <w:r w:rsidRPr="00CA1B46">
        <w:rPr>
          <w:rFonts w:ascii="Arial" w:hAnsi="Arial" w:cs="Arial"/>
          <w:sz w:val="22"/>
          <w:szCs w:val="22"/>
          <w:lang w:eastAsia="zh-CN"/>
        </w:rPr>
        <w:t>focus</w:t>
      </w:r>
      <w:r w:rsidR="00972200">
        <w:rPr>
          <w:rFonts w:ascii="Arial" w:hAnsi="Arial" w:cs="Arial"/>
          <w:sz w:val="22"/>
          <w:szCs w:val="22"/>
          <w:lang w:eastAsia="zh-CN"/>
        </w:rPr>
        <w:t>sed</w:t>
      </w:r>
      <w:commentRangeEnd w:id="2"/>
      <w:proofErr w:type="spellEnd"/>
      <w:r w:rsidR="00950955">
        <w:rPr>
          <w:rStyle w:val="Refdecomentrio"/>
        </w:rPr>
        <w:commentReference w:id="2"/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on the analysis of individual representative genes, including</w:t>
      </w:r>
      <w:r w:rsidR="000C0578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Flt3, </w:t>
      </w:r>
      <w:r w:rsidR="000C0578" w:rsidRPr="00CA1B46">
        <w:rPr>
          <w:rFonts w:ascii="Arial" w:hAnsi="Arial" w:cs="Arial"/>
          <w:sz w:val="22"/>
          <w:szCs w:val="22"/>
          <w:lang w:eastAsia="zh-CN"/>
        </w:rPr>
        <w:t>Gfi1</w:t>
      </w:r>
      <w:r w:rsidR="000C0578">
        <w:rPr>
          <w:rFonts w:ascii="Arial" w:hAnsi="Arial" w:cs="Arial"/>
          <w:sz w:val="22"/>
          <w:szCs w:val="22"/>
          <w:lang w:eastAsia="zh-CN"/>
        </w:rPr>
        <w:t xml:space="preserve">, 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Id2 and Irf8 for progenitor, DC, </w:t>
      </w:r>
      <w:proofErr w:type="spellStart"/>
      <w:proofErr w:type="gramStart"/>
      <w:r w:rsidRPr="00CA1B46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Pr="00CA1B46">
        <w:rPr>
          <w:rFonts w:ascii="Arial" w:hAnsi="Arial" w:cs="Arial"/>
          <w:sz w:val="22"/>
          <w:szCs w:val="22"/>
          <w:lang w:eastAsia="zh-CN"/>
        </w:rPr>
        <w:t xml:space="preserve"> and </w:t>
      </w:r>
      <w:proofErr w:type="spellStart"/>
      <w:r w:rsidRPr="00CA1B46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Pr="00CA1B46">
        <w:rPr>
          <w:rFonts w:ascii="Arial" w:hAnsi="Arial" w:cs="Arial"/>
          <w:sz w:val="22"/>
          <w:szCs w:val="22"/>
          <w:lang w:eastAsia="zh-CN"/>
        </w:rPr>
        <w:t xml:space="preserve"> affiliated genes, respectively (</w:t>
      </w:r>
      <w:r w:rsidR="00171C70">
        <w:rPr>
          <w:rFonts w:ascii="Arial" w:hAnsi="Arial" w:cs="Arial"/>
          <w:sz w:val="22"/>
          <w:szCs w:val="22"/>
          <w:lang w:eastAsia="zh-CN"/>
        </w:rPr>
        <w:t>Fig. 1D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, </w:t>
      </w:r>
      <w:r w:rsidR="00171C70">
        <w:rPr>
          <w:rFonts w:ascii="Arial" w:hAnsi="Arial" w:cs="Arial"/>
          <w:sz w:val="22"/>
          <w:szCs w:val="22"/>
          <w:lang w:eastAsia="zh-CN"/>
        </w:rPr>
        <w:t>S</w:t>
      </w:r>
      <w:r w:rsidR="003F346D">
        <w:rPr>
          <w:rFonts w:ascii="Arial" w:hAnsi="Arial" w:cs="Arial"/>
          <w:sz w:val="22"/>
          <w:szCs w:val="22"/>
          <w:lang w:eastAsia="zh-CN"/>
        </w:rPr>
        <w:t xml:space="preserve">upplemental Fig. </w:t>
      </w:r>
      <w:r w:rsidR="00171C70">
        <w:rPr>
          <w:rFonts w:ascii="Arial" w:hAnsi="Arial" w:cs="Arial"/>
          <w:sz w:val="22"/>
          <w:szCs w:val="22"/>
          <w:lang w:eastAsia="zh-CN"/>
        </w:rPr>
        <w:t>S3</w:t>
      </w:r>
      <w:r>
        <w:rPr>
          <w:rFonts w:ascii="Arial" w:hAnsi="Arial" w:cs="Arial"/>
          <w:sz w:val="22"/>
          <w:szCs w:val="22"/>
          <w:lang w:eastAsia="zh-CN"/>
        </w:rPr>
        <w:t>)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. All these genes </w:t>
      </w:r>
      <w:r w:rsidR="00972200">
        <w:rPr>
          <w:rFonts w:ascii="Arial" w:hAnsi="Arial" w:cs="Arial"/>
          <w:sz w:val="22"/>
          <w:szCs w:val="22"/>
          <w:lang w:eastAsia="zh-CN"/>
        </w:rPr>
        <w:t>are</w:t>
      </w:r>
      <w:r w:rsidR="00972200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implicated in DC development based on gene knock out studies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PEVuZE5vdGU+PENpdGU+PEF1dGhvcj5NZXJhZDwvQXV0aG9yPjxZZWFyPjIwMTM8L1llYXI+PFJl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==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 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PEVuZE5vdGU+PENpdGU+PEF1dGhvcj5NZXJhZDwvQXV0aG9yPjxZZWFyPjIwMTM8L1llYXI+PFJl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==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EN.CITE.DATA </w:instrText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Merad et al. 2013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Pr="00CA1B46">
        <w:rPr>
          <w:rFonts w:ascii="Arial" w:hAnsi="Arial" w:cs="Arial"/>
          <w:sz w:val="22"/>
          <w:szCs w:val="22"/>
          <w:lang w:eastAsia="zh-CN"/>
        </w:rPr>
        <w:t>.</w:t>
      </w:r>
      <w:r w:rsidR="000C0578">
        <w:rPr>
          <w:rFonts w:ascii="Arial" w:hAnsi="Arial" w:cs="Arial"/>
          <w:sz w:val="22"/>
          <w:szCs w:val="22"/>
          <w:lang w:eastAsia="zh-CN"/>
        </w:rPr>
        <w:t xml:space="preserve"> </w:t>
      </w:r>
      <w:r w:rsidR="000C0578" w:rsidRPr="00CA1B46">
        <w:rPr>
          <w:rFonts w:ascii="Arial" w:hAnsi="Arial" w:cs="Arial"/>
          <w:sz w:val="22"/>
          <w:szCs w:val="22"/>
          <w:lang w:eastAsia="zh-CN"/>
        </w:rPr>
        <w:t xml:space="preserve">Flt3 is a key cytokine receptor for DC development and regulated by PU.1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PEVuZE5vdGU+PENpdGU+PEF1dGhvcj5DYXJvdHRhPC9BdXRob3I+PFllYXI+MjAxMDwvWWVhcj48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PEVuZE5vdGU+PENpdGU+PEF1dGhvcj5DYXJvdHRhPC9BdXRob3I+PFllYXI+MjAxMDwvWWVhcj48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EN.CITE.DATA </w:instrText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Carotta et al. 2010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0C0578" w:rsidRPr="00CA1B46">
        <w:rPr>
          <w:rFonts w:ascii="Arial" w:hAnsi="Arial" w:cs="Arial"/>
          <w:sz w:val="22"/>
          <w:szCs w:val="22"/>
          <w:lang w:eastAsia="zh-CN"/>
        </w:rPr>
        <w:t>. Flt3 promoter show</w:t>
      </w:r>
      <w:r w:rsidR="001115A3">
        <w:rPr>
          <w:rFonts w:ascii="Arial" w:hAnsi="Arial" w:cs="Arial"/>
          <w:sz w:val="22"/>
          <w:szCs w:val="22"/>
          <w:lang w:eastAsia="zh-CN"/>
        </w:rPr>
        <w:t>ed</w:t>
      </w:r>
      <w:r w:rsidR="000C0578" w:rsidRPr="00CA1B46">
        <w:rPr>
          <w:rFonts w:ascii="Arial" w:hAnsi="Arial" w:cs="Arial"/>
          <w:sz w:val="22"/>
          <w:szCs w:val="22"/>
          <w:lang w:eastAsia="zh-CN"/>
        </w:rPr>
        <w:t xml:space="preserve"> prominent H3K4me3 signal</w:t>
      </w:r>
      <w:r w:rsidR="00A25E66">
        <w:rPr>
          <w:rFonts w:ascii="Arial" w:hAnsi="Arial" w:cs="Arial"/>
          <w:sz w:val="22"/>
          <w:szCs w:val="22"/>
          <w:lang w:eastAsia="zh-CN"/>
        </w:rPr>
        <w:t>s</w:t>
      </w:r>
      <w:r w:rsidR="000C0578" w:rsidRPr="00CA1B46">
        <w:rPr>
          <w:rFonts w:ascii="Arial" w:hAnsi="Arial" w:cs="Arial"/>
          <w:sz w:val="22"/>
          <w:szCs w:val="22"/>
          <w:lang w:eastAsia="zh-CN"/>
        </w:rPr>
        <w:t>, which increase</w:t>
      </w:r>
      <w:r w:rsidR="001115A3">
        <w:rPr>
          <w:rFonts w:ascii="Arial" w:hAnsi="Arial" w:cs="Arial"/>
          <w:sz w:val="22"/>
          <w:szCs w:val="22"/>
          <w:lang w:eastAsia="zh-CN"/>
        </w:rPr>
        <w:t>d</w:t>
      </w:r>
      <w:r w:rsidR="000C0578" w:rsidRPr="00CA1B46">
        <w:rPr>
          <w:rFonts w:ascii="Arial" w:hAnsi="Arial" w:cs="Arial"/>
          <w:sz w:val="22"/>
          <w:szCs w:val="22"/>
          <w:lang w:eastAsia="zh-CN"/>
        </w:rPr>
        <w:t xml:space="preserve"> upon differentiation (</w:t>
      </w:r>
      <w:r w:rsidR="00646B17">
        <w:rPr>
          <w:rFonts w:ascii="Arial" w:hAnsi="Arial" w:cs="Arial"/>
          <w:sz w:val="22"/>
          <w:szCs w:val="22"/>
          <w:lang w:eastAsia="zh-CN"/>
        </w:rPr>
        <w:t>Fig. 1D</w:t>
      </w:r>
      <w:r w:rsidR="000C0578" w:rsidRPr="00CA1B46">
        <w:rPr>
          <w:rFonts w:ascii="Arial" w:hAnsi="Arial" w:cs="Arial"/>
          <w:sz w:val="22"/>
          <w:szCs w:val="22"/>
          <w:lang w:eastAsia="zh-CN"/>
        </w:rPr>
        <w:t>). Concomitantly, H3K27me3 signals decrease</w:t>
      </w:r>
      <w:r w:rsidR="001115A3">
        <w:rPr>
          <w:rFonts w:ascii="Arial" w:hAnsi="Arial" w:cs="Arial"/>
          <w:sz w:val="22"/>
          <w:szCs w:val="22"/>
          <w:lang w:eastAsia="zh-CN"/>
        </w:rPr>
        <w:t>d</w:t>
      </w:r>
      <w:r w:rsidR="000C0578" w:rsidRPr="00CA1B46">
        <w:rPr>
          <w:rFonts w:ascii="Arial" w:hAnsi="Arial" w:cs="Arial"/>
          <w:sz w:val="22"/>
          <w:szCs w:val="22"/>
          <w:lang w:eastAsia="zh-CN"/>
        </w:rPr>
        <w:t xml:space="preserve"> from MPP to DC lineages. H3K4me1 and PU.1 peaks reveal</w:t>
      </w:r>
      <w:r w:rsidR="001115A3">
        <w:rPr>
          <w:rFonts w:ascii="Arial" w:hAnsi="Arial" w:cs="Arial"/>
          <w:sz w:val="22"/>
          <w:szCs w:val="22"/>
          <w:lang w:eastAsia="zh-CN"/>
        </w:rPr>
        <w:t>ed</w:t>
      </w:r>
      <w:r w:rsidR="000C0578" w:rsidRPr="00CA1B46">
        <w:rPr>
          <w:rFonts w:ascii="Arial" w:hAnsi="Arial" w:cs="Arial"/>
          <w:sz w:val="22"/>
          <w:szCs w:val="22"/>
          <w:lang w:eastAsia="zh-CN"/>
        </w:rPr>
        <w:t xml:space="preserve"> multiple enhancer regions in the body of the Flt3 gene in CDP, </w:t>
      </w:r>
      <w:proofErr w:type="spellStart"/>
      <w:proofErr w:type="gramStart"/>
      <w:r w:rsidR="000C0578" w:rsidRPr="00CA1B46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="000C0578" w:rsidRPr="00CA1B46">
        <w:rPr>
          <w:rFonts w:ascii="Arial" w:hAnsi="Arial" w:cs="Arial"/>
          <w:sz w:val="22"/>
          <w:szCs w:val="22"/>
          <w:lang w:eastAsia="zh-CN"/>
        </w:rPr>
        <w:t xml:space="preserve"> and </w:t>
      </w:r>
      <w:proofErr w:type="spellStart"/>
      <w:r w:rsidR="000C0578" w:rsidRPr="00CA1B46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0C0578" w:rsidRPr="00CA1B46">
        <w:rPr>
          <w:rFonts w:ascii="Arial" w:hAnsi="Arial" w:cs="Arial"/>
          <w:sz w:val="22"/>
          <w:szCs w:val="22"/>
          <w:lang w:eastAsia="zh-CN"/>
        </w:rPr>
        <w:t>, which relate to an increase of Flt3 expression upon DC differentiation (</w:t>
      </w:r>
      <w:r w:rsidR="00646B17">
        <w:rPr>
          <w:rFonts w:ascii="Arial" w:hAnsi="Arial" w:cs="Arial"/>
          <w:sz w:val="22"/>
          <w:szCs w:val="22"/>
          <w:lang w:eastAsia="zh-CN"/>
        </w:rPr>
        <w:t>Fig. 1D</w:t>
      </w:r>
      <w:r w:rsidR="000C0578" w:rsidRPr="00CA1B46">
        <w:rPr>
          <w:rFonts w:ascii="Arial" w:hAnsi="Arial" w:cs="Arial"/>
          <w:sz w:val="22"/>
          <w:szCs w:val="22"/>
          <w:lang w:eastAsia="zh-CN"/>
        </w:rPr>
        <w:t>).</w:t>
      </w:r>
      <w:r w:rsidR="000C0578">
        <w:rPr>
          <w:rFonts w:ascii="Arial" w:hAnsi="Arial" w:cs="Arial"/>
          <w:sz w:val="22"/>
          <w:szCs w:val="22"/>
          <w:lang w:eastAsia="zh-CN"/>
        </w:rPr>
        <w:t xml:space="preserve"> </w:t>
      </w:r>
      <w:r w:rsidR="000C0578" w:rsidRPr="00CA1B46">
        <w:rPr>
          <w:rFonts w:ascii="Arial" w:hAnsi="Arial" w:cs="Arial"/>
          <w:sz w:val="22"/>
          <w:szCs w:val="22"/>
          <w:lang w:eastAsia="zh-CN"/>
        </w:rPr>
        <w:t xml:space="preserve">The progenitor gene Gfi1 </w:t>
      </w:r>
      <w:r w:rsidR="001115A3" w:rsidRPr="00CA1B46">
        <w:rPr>
          <w:rFonts w:ascii="Arial" w:hAnsi="Arial" w:cs="Arial"/>
          <w:sz w:val="22"/>
          <w:szCs w:val="22"/>
          <w:lang w:eastAsia="zh-CN"/>
        </w:rPr>
        <w:t>ha</w:t>
      </w:r>
      <w:r w:rsidR="001115A3">
        <w:rPr>
          <w:rFonts w:ascii="Arial" w:hAnsi="Arial" w:cs="Arial"/>
          <w:sz w:val="22"/>
          <w:szCs w:val="22"/>
          <w:lang w:eastAsia="zh-CN"/>
        </w:rPr>
        <w:t>d</w:t>
      </w:r>
      <w:r w:rsidR="001115A3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0C0578" w:rsidRPr="00CA1B46">
        <w:rPr>
          <w:rFonts w:ascii="Arial" w:hAnsi="Arial" w:cs="Arial"/>
          <w:sz w:val="22"/>
          <w:szCs w:val="22"/>
          <w:lang w:eastAsia="zh-CN"/>
        </w:rPr>
        <w:t xml:space="preserve">prominent H3K4me3 signals at the promoter in MPP and </w:t>
      </w:r>
      <w:r w:rsidR="001115A3" w:rsidRPr="00CA1B46">
        <w:rPr>
          <w:rFonts w:ascii="Arial" w:hAnsi="Arial" w:cs="Arial"/>
          <w:sz w:val="22"/>
          <w:szCs w:val="22"/>
          <w:lang w:eastAsia="zh-CN"/>
        </w:rPr>
        <w:t>acquire</w:t>
      </w:r>
      <w:r w:rsidR="001115A3">
        <w:rPr>
          <w:rFonts w:ascii="Arial" w:hAnsi="Arial" w:cs="Arial"/>
          <w:sz w:val="22"/>
          <w:szCs w:val="22"/>
          <w:lang w:eastAsia="zh-CN"/>
        </w:rPr>
        <w:t>d</w:t>
      </w:r>
      <w:r w:rsidR="001115A3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0C0578" w:rsidRPr="00CA1B46">
        <w:rPr>
          <w:rFonts w:ascii="Arial" w:hAnsi="Arial" w:cs="Arial"/>
          <w:sz w:val="22"/>
          <w:szCs w:val="22"/>
          <w:lang w:eastAsia="zh-CN"/>
        </w:rPr>
        <w:t>H3K27me3 upon DC differentiation, thus forming a bivalent modification</w:t>
      </w:r>
      <w:r w:rsidR="000C0578">
        <w:rPr>
          <w:rFonts w:ascii="Arial" w:hAnsi="Arial" w:cs="Arial"/>
          <w:sz w:val="22"/>
          <w:szCs w:val="22"/>
          <w:lang w:eastAsia="zh-CN"/>
        </w:rPr>
        <w:t xml:space="preserve"> (</w:t>
      </w:r>
      <w:r w:rsidR="00AC21AE">
        <w:rPr>
          <w:rFonts w:ascii="Arial" w:hAnsi="Arial" w:cs="Arial"/>
          <w:sz w:val="22"/>
          <w:szCs w:val="22"/>
          <w:lang w:eastAsia="zh-CN"/>
        </w:rPr>
        <w:t>Supplemental Fig. S3</w:t>
      </w:r>
      <w:r w:rsidR="000C0578" w:rsidRPr="00CA1B46">
        <w:rPr>
          <w:rFonts w:ascii="Arial" w:hAnsi="Arial" w:cs="Arial"/>
          <w:sz w:val="22"/>
          <w:szCs w:val="22"/>
          <w:lang w:eastAsia="zh-CN"/>
        </w:rPr>
        <w:t>).</w:t>
      </w:r>
      <w:r w:rsidR="000C0578">
        <w:rPr>
          <w:rFonts w:ascii="Arial" w:hAnsi="Arial" w:cs="Arial"/>
          <w:sz w:val="22"/>
          <w:szCs w:val="22"/>
          <w:lang w:eastAsia="zh-CN"/>
        </w:rPr>
        <w:t xml:space="preserve"> A</w:t>
      </w:r>
      <w:r w:rsidR="000C0578" w:rsidRPr="00CA1B46">
        <w:rPr>
          <w:rFonts w:ascii="Arial" w:hAnsi="Arial" w:cs="Arial"/>
          <w:sz w:val="22"/>
          <w:szCs w:val="22"/>
          <w:lang w:eastAsia="zh-CN"/>
        </w:rPr>
        <w:t xml:space="preserve"> similar pattern </w:t>
      </w:r>
      <w:r w:rsidR="001115A3">
        <w:rPr>
          <w:rFonts w:ascii="Arial" w:hAnsi="Arial" w:cs="Arial"/>
          <w:sz w:val="22"/>
          <w:szCs w:val="22"/>
          <w:lang w:eastAsia="zh-CN"/>
        </w:rPr>
        <w:t>was</w:t>
      </w:r>
      <w:r w:rsidR="00A25E66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0C0578" w:rsidRPr="00CA1B46">
        <w:rPr>
          <w:rFonts w:ascii="Arial" w:hAnsi="Arial" w:cs="Arial"/>
          <w:sz w:val="22"/>
          <w:szCs w:val="22"/>
          <w:lang w:eastAsia="zh-CN"/>
        </w:rPr>
        <w:t xml:space="preserve">observed for </w:t>
      </w:r>
      <w:commentRangeStart w:id="3"/>
      <w:proofErr w:type="spellStart"/>
      <w:r w:rsidR="000C0578" w:rsidRPr="00CA1B46">
        <w:rPr>
          <w:rFonts w:ascii="Arial" w:hAnsi="Arial" w:cs="Arial"/>
          <w:sz w:val="22"/>
          <w:szCs w:val="22"/>
          <w:lang w:eastAsia="zh-CN"/>
        </w:rPr>
        <w:t>Cepba</w:t>
      </w:r>
      <w:commentRangeEnd w:id="3"/>
      <w:proofErr w:type="spellEnd"/>
      <w:r w:rsidR="00DC1C44">
        <w:rPr>
          <w:rStyle w:val="Refdecomentrio"/>
        </w:rPr>
        <w:commentReference w:id="3"/>
      </w:r>
      <w:r w:rsidR="000C0578" w:rsidRPr="00CA1B46">
        <w:rPr>
          <w:rFonts w:ascii="Arial" w:hAnsi="Arial" w:cs="Arial"/>
          <w:sz w:val="22"/>
          <w:szCs w:val="22"/>
          <w:lang w:eastAsia="zh-CN"/>
        </w:rPr>
        <w:t xml:space="preserve">. </w:t>
      </w:r>
      <w:proofErr w:type="spellStart"/>
      <w:proofErr w:type="gramStart"/>
      <w:r w:rsidR="000C0578" w:rsidRPr="00CA1B46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="000C0578" w:rsidRPr="00CA1B46">
        <w:rPr>
          <w:rFonts w:ascii="Arial" w:hAnsi="Arial" w:cs="Arial"/>
          <w:sz w:val="22"/>
          <w:szCs w:val="22"/>
          <w:lang w:eastAsia="zh-CN"/>
        </w:rPr>
        <w:t xml:space="preserve"> genes (Id2, Batf3) show</w:t>
      </w:r>
      <w:r w:rsidR="001115A3">
        <w:rPr>
          <w:rFonts w:ascii="Arial" w:hAnsi="Arial" w:cs="Arial"/>
          <w:sz w:val="22"/>
          <w:szCs w:val="22"/>
          <w:lang w:eastAsia="zh-CN"/>
        </w:rPr>
        <w:t>ed</w:t>
      </w:r>
      <w:r w:rsidR="000C0578" w:rsidRPr="00CA1B46">
        <w:rPr>
          <w:rFonts w:ascii="Arial" w:hAnsi="Arial" w:cs="Arial"/>
          <w:sz w:val="22"/>
          <w:szCs w:val="22"/>
          <w:lang w:eastAsia="zh-CN"/>
        </w:rPr>
        <w:t xml:space="preserve"> an accumulation of H3K4me3 and PU.1 signals in promoter or enhancer regions, respectively, in </w:t>
      </w:r>
      <w:proofErr w:type="spellStart"/>
      <w:r w:rsidR="000C0578" w:rsidRPr="00CA1B46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r w:rsidR="000C0578" w:rsidRPr="00CA1B46">
        <w:rPr>
          <w:rFonts w:ascii="Arial" w:hAnsi="Arial" w:cs="Arial"/>
          <w:sz w:val="22"/>
          <w:szCs w:val="22"/>
          <w:lang w:eastAsia="zh-CN"/>
        </w:rPr>
        <w:t xml:space="preserve">. The </w:t>
      </w:r>
      <w:proofErr w:type="spellStart"/>
      <w:r w:rsidR="000C0578" w:rsidRPr="00CA1B46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0C0578" w:rsidRPr="00CA1B46">
        <w:rPr>
          <w:rFonts w:ascii="Arial" w:hAnsi="Arial" w:cs="Arial"/>
          <w:sz w:val="22"/>
          <w:szCs w:val="22"/>
          <w:lang w:eastAsia="zh-CN"/>
        </w:rPr>
        <w:t xml:space="preserve"> gene </w:t>
      </w:r>
      <w:proofErr w:type="spellStart"/>
      <w:r w:rsidR="000C0578" w:rsidRPr="00CA1B46">
        <w:rPr>
          <w:rFonts w:ascii="Arial" w:hAnsi="Arial" w:cs="Arial"/>
          <w:sz w:val="22"/>
          <w:szCs w:val="22"/>
          <w:lang w:eastAsia="zh-CN"/>
        </w:rPr>
        <w:t>Spib</w:t>
      </w:r>
      <w:proofErr w:type="spellEnd"/>
      <w:r w:rsidR="000C0578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1115A3" w:rsidRPr="00CA1B46">
        <w:rPr>
          <w:rFonts w:ascii="Arial" w:hAnsi="Arial" w:cs="Arial"/>
          <w:sz w:val="22"/>
          <w:szCs w:val="22"/>
          <w:lang w:eastAsia="zh-CN"/>
        </w:rPr>
        <w:t>show</w:t>
      </w:r>
      <w:r w:rsidR="001115A3">
        <w:rPr>
          <w:rFonts w:ascii="Arial" w:hAnsi="Arial" w:cs="Arial"/>
          <w:sz w:val="22"/>
          <w:szCs w:val="22"/>
          <w:lang w:eastAsia="zh-CN"/>
        </w:rPr>
        <w:t>ed</w:t>
      </w:r>
      <w:r w:rsidR="001115A3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FA6728" w:rsidRPr="00FA6728">
        <w:rPr>
          <w:rFonts w:ascii="Arial" w:hAnsi="Arial" w:cs="Arial"/>
          <w:sz w:val="22"/>
          <w:szCs w:val="22"/>
          <w:lang w:eastAsia="zh-CN"/>
        </w:rPr>
        <w:t>pronounced</w:t>
      </w:r>
      <w:r w:rsidR="00FA6728" w:rsidRPr="00FA6728" w:rsidDel="00FA6728">
        <w:rPr>
          <w:rFonts w:ascii="Arial" w:hAnsi="Arial" w:cs="Arial"/>
          <w:sz w:val="22"/>
          <w:szCs w:val="22"/>
          <w:lang w:eastAsia="zh-CN"/>
        </w:rPr>
        <w:t xml:space="preserve"> </w:t>
      </w:r>
      <w:r w:rsidR="000C0578" w:rsidRPr="00CA1B46">
        <w:rPr>
          <w:rFonts w:ascii="Arial" w:hAnsi="Arial" w:cs="Arial"/>
          <w:sz w:val="22"/>
          <w:szCs w:val="22"/>
          <w:lang w:eastAsia="zh-CN"/>
        </w:rPr>
        <w:t xml:space="preserve">H3K4me3 and PU.1 signals at </w:t>
      </w:r>
      <w:r w:rsidR="000C0578">
        <w:rPr>
          <w:rFonts w:ascii="Arial" w:hAnsi="Arial" w:cs="Arial"/>
          <w:sz w:val="22"/>
          <w:szCs w:val="22"/>
          <w:lang w:eastAsia="zh-CN"/>
        </w:rPr>
        <w:t xml:space="preserve">the </w:t>
      </w:r>
      <w:r w:rsidR="000C0578" w:rsidRPr="00CA1B46">
        <w:rPr>
          <w:rFonts w:ascii="Arial" w:hAnsi="Arial" w:cs="Arial"/>
          <w:sz w:val="22"/>
          <w:szCs w:val="22"/>
          <w:lang w:eastAsia="zh-CN"/>
        </w:rPr>
        <w:t xml:space="preserve">promoter in </w:t>
      </w:r>
      <w:proofErr w:type="spellStart"/>
      <w:r w:rsidR="000C0578" w:rsidRPr="00CA1B46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0C0578" w:rsidRPr="00CA1B46">
        <w:rPr>
          <w:rFonts w:ascii="Arial" w:hAnsi="Arial" w:cs="Arial"/>
          <w:sz w:val="22"/>
          <w:szCs w:val="22"/>
          <w:lang w:eastAsia="zh-CN"/>
        </w:rPr>
        <w:t xml:space="preserve">. Similar chromatin profiles were also observed for the </w:t>
      </w:r>
      <w:proofErr w:type="spellStart"/>
      <w:r w:rsidR="000C0578" w:rsidRPr="00CA1B46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0C0578" w:rsidRPr="00CA1B46">
        <w:rPr>
          <w:rFonts w:ascii="Arial" w:hAnsi="Arial" w:cs="Arial"/>
          <w:sz w:val="22"/>
          <w:szCs w:val="22"/>
          <w:lang w:eastAsia="zh-CN"/>
        </w:rPr>
        <w:t xml:space="preserve"> gene</w:t>
      </w:r>
      <w:r w:rsidR="000C0578">
        <w:rPr>
          <w:rFonts w:ascii="Arial" w:hAnsi="Arial" w:cs="Arial"/>
          <w:sz w:val="22"/>
          <w:szCs w:val="22"/>
          <w:lang w:eastAsia="zh-CN"/>
        </w:rPr>
        <w:t>s</w:t>
      </w:r>
      <w:r w:rsidR="000C0578" w:rsidRPr="00CA1B46">
        <w:rPr>
          <w:rFonts w:ascii="Arial" w:hAnsi="Arial" w:cs="Arial"/>
          <w:sz w:val="22"/>
          <w:szCs w:val="22"/>
          <w:lang w:eastAsia="zh-CN"/>
        </w:rPr>
        <w:t xml:space="preserve"> Tcf4 and Il7r. </w:t>
      </w:r>
      <w:proofErr w:type="gramStart"/>
      <w:r w:rsidR="000C0578">
        <w:rPr>
          <w:rFonts w:ascii="Arial" w:hAnsi="Arial" w:cs="Arial"/>
          <w:sz w:val="22"/>
          <w:szCs w:val="22"/>
          <w:lang w:eastAsia="zh-CN"/>
        </w:rPr>
        <w:t xml:space="preserve">The </w:t>
      </w:r>
      <w:proofErr w:type="spellStart"/>
      <w:r w:rsidR="000C0578" w:rsidRPr="00CA1B46">
        <w:rPr>
          <w:rFonts w:ascii="Arial" w:hAnsi="Arial" w:cs="Arial"/>
          <w:sz w:val="22"/>
          <w:szCs w:val="22"/>
          <w:lang w:eastAsia="zh-CN"/>
        </w:rPr>
        <w:t>Irf</w:t>
      </w:r>
      <w:proofErr w:type="spellEnd"/>
      <w:r w:rsidR="000C0578" w:rsidRPr="00CA1B46">
        <w:rPr>
          <w:rFonts w:ascii="Arial" w:hAnsi="Arial" w:cs="Arial"/>
          <w:sz w:val="22"/>
          <w:szCs w:val="22"/>
          <w:lang w:eastAsia="zh-CN"/>
        </w:rPr>
        <w:t xml:space="preserve"> family genes Irf1 and Irf8 show</w:t>
      </w:r>
      <w:r w:rsidR="001115A3">
        <w:rPr>
          <w:rFonts w:ascii="Arial" w:hAnsi="Arial" w:cs="Arial"/>
          <w:sz w:val="22"/>
          <w:szCs w:val="22"/>
          <w:lang w:eastAsia="zh-CN"/>
        </w:rPr>
        <w:t>ed</w:t>
      </w:r>
      <w:r w:rsidR="000C0578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0C0578">
        <w:rPr>
          <w:rFonts w:ascii="Arial" w:hAnsi="Arial" w:cs="Arial"/>
          <w:sz w:val="22"/>
          <w:szCs w:val="22"/>
          <w:lang w:eastAsia="zh-CN"/>
        </w:rPr>
        <w:t xml:space="preserve">particular </w:t>
      </w:r>
      <w:r w:rsidR="000C0578" w:rsidRPr="00CA1B46">
        <w:rPr>
          <w:rFonts w:ascii="Arial" w:hAnsi="Arial" w:cs="Arial"/>
          <w:sz w:val="22"/>
          <w:szCs w:val="22"/>
          <w:lang w:eastAsia="zh-CN"/>
        </w:rPr>
        <w:t>prominent H3K4me3 occupancy at promoter</w:t>
      </w:r>
      <w:r w:rsidR="000C0578">
        <w:rPr>
          <w:rFonts w:ascii="Arial" w:hAnsi="Arial" w:cs="Arial"/>
          <w:sz w:val="22"/>
          <w:szCs w:val="22"/>
          <w:lang w:eastAsia="zh-CN"/>
        </w:rPr>
        <w:t>s</w:t>
      </w:r>
      <w:r w:rsidR="000C0578" w:rsidRPr="00CA1B46">
        <w:rPr>
          <w:rFonts w:ascii="Arial" w:hAnsi="Arial" w:cs="Arial"/>
          <w:sz w:val="22"/>
          <w:szCs w:val="22"/>
          <w:lang w:eastAsia="zh-CN"/>
        </w:rPr>
        <w:t xml:space="preserve"> in DC, which </w:t>
      </w:r>
      <w:r w:rsidR="000C0578">
        <w:rPr>
          <w:rFonts w:ascii="Arial" w:hAnsi="Arial" w:cs="Arial"/>
          <w:sz w:val="22"/>
          <w:szCs w:val="22"/>
          <w:lang w:eastAsia="zh-CN"/>
        </w:rPr>
        <w:t>increase</w:t>
      </w:r>
      <w:r w:rsidR="001115A3">
        <w:rPr>
          <w:rFonts w:ascii="Arial" w:hAnsi="Arial" w:cs="Arial"/>
          <w:sz w:val="22"/>
          <w:szCs w:val="22"/>
          <w:lang w:eastAsia="zh-CN"/>
        </w:rPr>
        <w:t>d</w:t>
      </w:r>
      <w:r w:rsidR="000C0578">
        <w:rPr>
          <w:rFonts w:ascii="Arial" w:hAnsi="Arial" w:cs="Arial"/>
          <w:sz w:val="22"/>
          <w:szCs w:val="22"/>
          <w:lang w:eastAsia="zh-CN"/>
        </w:rPr>
        <w:t xml:space="preserve"> during DC development</w:t>
      </w:r>
      <w:r w:rsidR="000C0578" w:rsidRPr="00CA1B46">
        <w:rPr>
          <w:rFonts w:ascii="Arial" w:hAnsi="Arial" w:cs="Arial"/>
          <w:sz w:val="22"/>
          <w:szCs w:val="22"/>
          <w:lang w:eastAsia="zh-CN"/>
        </w:rPr>
        <w:t xml:space="preserve"> (</w:t>
      </w:r>
      <w:r w:rsidR="00AC21AE">
        <w:rPr>
          <w:rFonts w:ascii="Arial" w:hAnsi="Arial" w:cs="Arial"/>
          <w:sz w:val="22"/>
          <w:szCs w:val="22"/>
          <w:lang w:eastAsia="zh-CN"/>
        </w:rPr>
        <w:t>Supplemental Fig.</w:t>
      </w:r>
      <w:proofErr w:type="gramEnd"/>
      <w:r w:rsidR="00AC21AE">
        <w:rPr>
          <w:rFonts w:ascii="Arial" w:hAnsi="Arial" w:cs="Arial"/>
          <w:sz w:val="22"/>
          <w:szCs w:val="22"/>
          <w:lang w:eastAsia="zh-CN"/>
        </w:rPr>
        <w:t xml:space="preserve"> S3</w:t>
      </w:r>
      <w:r w:rsidR="000C0578" w:rsidRPr="00CA1B46">
        <w:rPr>
          <w:rFonts w:ascii="Arial" w:hAnsi="Arial" w:cs="Arial"/>
          <w:sz w:val="22"/>
          <w:szCs w:val="22"/>
          <w:lang w:eastAsia="zh-CN"/>
        </w:rPr>
        <w:t>).</w:t>
      </w:r>
      <w:r w:rsidR="0026056D">
        <w:rPr>
          <w:rFonts w:ascii="Arial" w:hAnsi="Arial" w:cs="Arial"/>
          <w:sz w:val="22"/>
          <w:szCs w:val="22"/>
          <w:lang w:eastAsia="zh-CN"/>
        </w:rPr>
        <w:t xml:space="preserve"> </w:t>
      </w:r>
    </w:p>
    <w:p w:rsidR="0026056D" w:rsidRDefault="0026056D" w:rsidP="009D69CE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26056D" w:rsidRDefault="0026056D" w:rsidP="009D69CE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In summary, our analysis reveal</w:t>
      </w:r>
      <w:r w:rsidR="006B4951">
        <w:rPr>
          <w:rFonts w:ascii="Arial" w:hAnsi="Arial" w:cs="Arial"/>
          <w:sz w:val="22"/>
          <w:szCs w:val="22"/>
          <w:lang w:eastAsia="zh-CN"/>
        </w:rPr>
        <w:t>ed</w:t>
      </w:r>
      <w:r>
        <w:rPr>
          <w:rFonts w:ascii="Arial" w:hAnsi="Arial" w:cs="Arial"/>
          <w:sz w:val="22"/>
          <w:szCs w:val="22"/>
          <w:lang w:eastAsia="zh-CN"/>
        </w:rPr>
        <w:t xml:space="preserve"> the dynamics of stage-specific histone marks and PU.1 binding that control the DC differentiation program. </w:t>
      </w:r>
    </w:p>
    <w:p w:rsidR="006336B3" w:rsidRDefault="006336B3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573D04" w:rsidRPr="00CA1B46" w:rsidRDefault="00573D04" w:rsidP="009D69CE">
      <w:pPr>
        <w:spacing w:line="480" w:lineRule="auto"/>
        <w:jc w:val="both"/>
        <w:rPr>
          <w:rFonts w:ascii="Arial" w:hAnsi="Arial" w:cs="Arial"/>
          <w:b/>
          <w:sz w:val="22"/>
          <w:szCs w:val="22"/>
          <w:lang w:eastAsia="zh-CN"/>
        </w:rPr>
      </w:pPr>
      <w:r>
        <w:rPr>
          <w:rFonts w:ascii="Arial" w:hAnsi="Arial" w:cs="Arial"/>
          <w:b/>
          <w:sz w:val="22"/>
          <w:szCs w:val="22"/>
          <w:lang w:eastAsia="zh-CN"/>
        </w:rPr>
        <w:t xml:space="preserve">CDP acquire DC-primer epigenetic </w:t>
      </w:r>
      <w:r w:rsidR="00D1521C">
        <w:rPr>
          <w:rFonts w:ascii="Arial" w:hAnsi="Arial" w:cs="Arial"/>
          <w:b/>
          <w:sz w:val="22"/>
          <w:szCs w:val="22"/>
          <w:lang w:eastAsia="zh-CN"/>
        </w:rPr>
        <w:t>signature</w:t>
      </w:r>
      <w:r w:rsidR="00FA6728">
        <w:rPr>
          <w:rFonts w:ascii="Arial" w:hAnsi="Arial" w:cs="Arial"/>
          <w:b/>
          <w:sz w:val="22"/>
          <w:szCs w:val="22"/>
          <w:lang w:eastAsia="zh-CN"/>
        </w:rPr>
        <w:t xml:space="preserve"> upon DC lineage commitment</w:t>
      </w:r>
    </w:p>
    <w:p w:rsidR="00FC62B7" w:rsidRDefault="006478E2" w:rsidP="00A701F5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r w:rsidRPr="00CA1B46">
        <w:rPr>
          <w:rFonts w:ascii="Arial" w:hAnsi="Arial" w:cs="Arial"/>
          <w:sz w:val="22"/>
          <w:szCs w:val="22"/>
          <w:lang w:eastAsia="zh-CN"/>
        </w:rPr>
        <w:t xml:space="preserve">DC commitment </w:t>
      </w:r>
      <w:r w:rsidR="00A5623A" w:rsidRPr="00CA1B46">
        <w:rPr>
          <w:rFonts w:ascii="Arial" w:hAnsi="Arial" w:cs="Arial"/>
          <w:sz w:val="22"/>
          <w:szCs w:val="22"/>
          <w:lang w:eastAsia="zh-CN"/>
        </w:rPr>
        <w:t>from MPP to CDP represents a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067F00" w:rsidRPr="00CA1B46">
        <w:rPr>
          <w:rFonts w:ascii="Arial" w:hAnsi="Arial" w:cs="Arial"/>
          <w:sz w:val="22"/>
          <w:szCs w:val="22"/>
          <w:lang w:eastAsia="zh-CN"/>
        </w:rPr>
        <w:t>determining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step in DC developme</w:t>
      </w:r>
      <w:r w:rsidR="00847006" w:rsidRPr="00CA1B46">
        <w:rPr>
          <w:rFonts w:ascii="Arial" w:hAnsi="Arial" w:cs="Arial"/>
          <w:sz w:val="22"/>
          <w:szCs w:val="22"/>
          <w:lang w:eastAsia="zh-CN"/>
        </w:rPr>
        <w:t>n</w:t>
      </w:r>
      <w:r w:rsidR="007D1020" w:rsidRPr="00CA1B46">
        <w:rPr>
          <w:rFonts w:ascii="Arial" w:hAnsi="Arial" w:cs="Arial"/>
          <w:sz w:val="22"/>
          <w:szCs w:val="22"/>
          <w:lang w:eastAsia="zh-CN"/>
        </w:rPr>
        <w:t>t</w:t>
      </w:r>
      <w:r w:rsidR="00067F00" w:rsidRPr="00CA1B46">
        <w:rPr>
          <w:rFonts w:ascii="Arial" w:hAnsi="Arial" w:cs="Arial"/>
          <w:sz w:val="22"/>
          <w:szCs w:val="22"/>
          <w:lang w:eastAsia="zh-CN"/>
        </w:rPr>
        <w:t xml:space="preserve"> (</w:t>
      </w:r>
      <w:r w:rsidR="00CD230E">
        <w:rPr>
          <w:rFonts w:ascii="Arial" w:hAnsi="Arial" w:cs="Arial"/>
          <w:sz w:val="22"/>
          <w:szCs w:val="22"/>
          <w:lang w:eastAsia="zh-CN"/>
        </w:rPr>
        <w:t>Fig. 1A</w:t>
      </w:r>
      <w:r w:rsidR="00067F00" w:rsidRPr="00CA1B46">
        <w:rPr>
          <w:rFonts w:ascii="Arial" w:hAnsi="Arial" w:cs="Arial"/>
          <w:sz w:val="22"/>
          <w:szCs w:val="22"/>
          <w:lang w:eastAsia="zh-CN"/>
        </w:rPr>
        <w:t>)</w:t>
      </w:r>
      <w:r w:rsidR="007D1020" w:rsidRPr="00CA1B46">
        <w:rPr>
          <w:rFonts w:ascii="Arial" w:hAnsi="Arial" w:cs="Arial"/>
          <w:sz w:val="22"/>
          <w:szCs w:val="22"/>
          <w:lang w:eastAsia="zh-CN"/>
        </w:rPr>
        <w:t xml:space="preserve">. </w:t>
      </w:r>
      <w:r w:rsidR="008034B2">
        <w:rPr>
          <w:rFonts w:ascii="Arial" w:hAnsi="Arial" w:cs="Arial"/>
          <w:sz w:val="22"/>
          <w:szCs w:val="22"/>
          <w:lang w:eastAsia="zh-CN"/>
        </w:rPr>
        <w:t xml:space="preserve">Surprisingly, upon MPP-CDP transition </w:t>
      </w:r>
      <w:r w:rsidR="00E87AFF">
        <w:rPr>
          <w:rFonts w:ascii="Arial" w:hAnsi="Arial" w:cs="Arial"/>
          <w:sz w:val="22"/>
          <w:szCs w:val="22"/>
          <w:lang w:eastAsia="zh-CN"/>
        </w:rPr>
        <w:t xml:space="preserve">about 10,000 genes showed a conserved </w:t>
      </w:r>
      <w:r w:rsidR="008034B2">
        <w:rPr>
          <w:rFonts w:ascii="Arial" w:hAnsi="Arial" w:cs="Arial"/>
          <w:sz w:val="22"/>
          <w:szCs w:val="22"/>
          <w:lang w:eastAsia="zh-CN"/>
        </w:rPr>
        <w:t>H3K4me3 mark at promoters</w:t>
      </w:r>
      <w:r w:rsidR="00E87AFF">
        <w:rPr>
          <w:rFonts w:ascii="Arial" w:hAnsi="Arial" w:cs="Arial"/>
          <w:sz w:val="22"/>
          <w:szCs w:val="22"/>
          <w:lang w:eastAsia="zh-CN"/>
        </w:rPr>
        <w:t xml:space="preserve">, while only about 1,000 genes showed a loss or acquisition of the H3K4me3 mark </w:t>
      </w:r>
      <w:r w:rsidR="00E87AFF" w:rsidRPr="00CA1B46">
        <w:rPr>
          <w:rFonts w:ascii="Arial" w:hAnsi="Arial" w:cs="Arial"/>
          <w:sz w:val="22"/>
          <w:szCs w:val="22"/>
          <w:lang w:eastAsia="zh-CN"/>
        </w:rPr>
        <w:t>(</w:t>
      </w:r>
      <w:r w:rsidR="00E87AFF">
        <w:rPr>
          <w:rFonts w:ascii="Arial" w:hAnsi="Arial" w:cs="Arial"/>
          <w:sz w:val="22"/>
          <w:szCs w:val="22"/>
          <w:lang w:eastAsia="zh-CN"/>
        </w:rPr>
        <w:t xml:space="preserve">Supplemental Fig. S4). </w:t>
      </w:r>
      <w:r w:rsidR="00750B73">
        <w:rPr>
          <w:rFonts w:ascii="Arial" w:hAnsi="Arial" w:cs="Arial"/>
          <w:sz w:val="22"/>
          <w:szCs w:val="22"/>
          <w:lang w:eastAsia="zh-CN"/>
        </w:rPr>
        <w:t xml:space="preserve">As expected, </w:t>
      </w:r>
      <w:r w:rsidR="0071756A">
        <w:rPr>
          <w:rFonts w:ascii="Arial" w:hAnsi="Arial" w:cs="Arial"/>
          <w:sz w:val="22"/>
          <w:szCs w:val="22"/>
          <w:lang w:eastAsia="zh-CN"/>
        </w:rPr>
        <w:t>these specific changes in</w:t>
      </w:r>
      <w:r w:rsidR="00750B73">
        <w:rPr>
          <w:rFonts w:ascii="Arial" w:hAnsi="Arial" w:cs="Arial"/>
          <w:sz w:val="22"/>
          <w:szCs w:val="22"/>
          <w:lang w:eastAsia="zh-CN"/>
        </w:rPr>
        <w:t xml:space="preserve"> H3K4me3 </w:t>
      </w:r>
      <w:r w:rsidR="0071756A">
        <w:rPr>
          <w:rFonts w:ascii="Arial" w:hAnsi="Arial" w:cs="Arial"/>
          <w:sz w:val="22"/>
          <w:szCs w:val="22"/>
          <w:lang w:eastAsia="zh-CN"/>
        </w:rPr>
        <w:t xml:space="preserve">promoter occupancy </w:t>
      </w:r>
      <w:r w:rsidR="00750B73">
        <w:rPr>
          <w:rFonts w:ascii="Arial" w:hAnsi="Arial" w:cs="Arial"/>
          <w:sz w:val="22"/>
          <w:szCs w:val="22"/>
          <w:lang w:eastAsia="zh-CN"/>
        </w:rPr>
        <w:t xml:space="preserve">resulted in the reduction or induction of gene expression. </w:t>
      </w:r>
      <w:r w:rsidR="00F91487" w:rsidRPr="00CA1B46">
        <w:rPr>
          <w:rFonts w:ascii="Arial" w:hAnsi="Arial" w:cs="Arial"/>
          <w:sz w:val="22"/>
          <w:szCs w:val="22"/>
          <w:lang w:eastAsia="zh-CN"/>
        </w:rPr>
        <w:lastRenderedPageBreak/>
        <w:t xml:space="preserve">About 1500 and 2600 promoters contained H3K27me3 and bivalent marks respectively, and changes of these marks upon DC commitment had </w:t>
      </w:r>
      <w:r w:rsidR="00EB6248">
        <w:rPr>
          <w:rFonts w:ascii="Arial" w:hAnsi="Arial" w:cs="Arial"/>
          <w:sz w:val="22"/>
          <w:szCs w:val="22"/>
          <w:lang w:eastAsia="zh-CN"/>
        </w:rPr>
        <w:t>little</w:t>
      </w:r>
      <w:r w:rsidR="00EB6248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F91487" w:rsidRPr="00CA1B46">
        <w:rPr>
          <w:rFonts w:ascii="Arial" w:hAnsi="Arial" w:cs="Arial"/>
          <w:sz w:val="22"/>
          <w:szCs w:val="22"/>
          <w:lang w:eastAsia="zh-CN"/>
        </w:rPr>
        <w:t>influence o</w:t>
      </w:r>
      <w:r w:rsidR="00F91487">
        <w:rPr>
          <w:rFonts w:ascii="Arial" w:hAnsi="Arial" w:cs="Arial"/>
          <w:sz w:val="22"/>
          <w:szCs w:val="22"/>
          <w:lang w:eastAsia="zh-CN"/>
        </w:rPr>
        <w:t>n gene expression (Supplemental Fig. S4B, C</w:t>
      </w:r>
      <w:r w:rsidR="00F91487" w:rsidRPr="00CA1B46">
        <w:rPr>
          <w:rFonts w:ascii="Arial" w:hAnsi="Arial" w:cs="Arial"/>
          <w:sz w:val="22"/>
          <w:szCs w:val="22"/>
          <w:lang w:eastAsia="zh-CN"/>
        </w:rPr>
        <w:t>).</w:t>
      </w:r>
      <w:r w:rsidR="00F91487">
        <w:rPr>
          <w:rFonts w:ascii="Arial" w:hAnsi="Arial" w:cs="Arial"/>
          <w:sz w:val="22"/>
          <w:szCs w:val="22"/>
          <w:lang w:eastAsia="zh-CN"/>
        </w:rPr>
        <w:t xml:space="preserve"> </w:t>
      </w:r>
    </w:p>
    <w:p w:rsidR="00B97BC3" w:rsidRDefault="00B97BC3" w:rsidP="00A701F5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A701F5" w:rsidRPr="00CA1B46" w:rsidRDefault="00FC62B7" w:rsidP="00A701F5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G</w:t>
      </w:r>
      <w:r w:rsidR="00A701F5" w:rsidRPr="00CA1B46">
        <w:rPr>
          <w:rFonts w:ascii="Arial" w:hAnsi="Arial" w:cs="Arial"/>
          <w:sz w:val="22"/>
          <w:szCs w:val="22"/>
          <w:lang w:eastAsia="zh-CN"/>
        </w:rPr>
        <w:t xml:space="preserve">enes </w:t>
      </w:r>
      <w:r w:rsidR="00A701F5">
        <w:rPr>
          <w:rFonts w:ascii="Arial" w:hAnsi="Arial" w:cs="Arial"/>
          <w:sz w:val="22"/>
          <w:szCs w:val="22"/>
          <w:lang w:eastAsia="zh-CN"/>
        </w:rPr>
        <w:t xml:space="preserve">that acquired </w:t>
      </w:r>
      <w:r w:rsidR="00A701F5" w:rsidRPr="00CA1B46">
        <w:rPr>
          <w:rFonts w:ascii="Arial" w:hAnsi="Arial" w:cs="Arial"/>
          <w:sz w:val="22"/>
          <w:szCs w:val="22"/>
          <w:lang w:eastAsia="zh-CN"/>
        </w:rPr>
        <w:t>H3K4me3</w:t>
      </w:r>
      <w:r w:rsidR="00A701F5">
        <w:rPr>
          <w:rFonts w:ascii="Arial" w:hAnsi="Arial" w:cs="Arial"/>
          <w:sz w:val="22"/>
          <w:szCs w:val="22"/>
          <w:lang w:eastAsia="zh-CN"/>
        </w:rPr>
        <w:t xml:space="preserve"> upon DC commitment showed</w:t>
      </w:r>
      <w:r w:rsidR="00F91487">
        <w:rPr>
          <w:rFonts w:ascii="Arial" w:hAnsi="Arial" w:cs="Arial"/>
          <w:sz w:val="22"/>
          <w:szCs w:val="22"/>
          <w:lang w:eastAsia="zh-CN"/>
        </w:rPr>
        <w:t xml:space="preserve"> </w:t>
      </w:r>
      <w:r w:rsidR="00F91487" w:rsidRPr="00F91487">
        <w:rPr>
          <w:rFonts w:ascii="Arial" w:hAnsi="Arial" w:cs="Arial"/>
          <w:sz w:val="22"/>
          <w:szCs w:val="22"/>
          <w:lang w:eastAsia="zh-CN"/>
        </w:rPr>
        <w:t xml:space="preserve">substantial </w:t>
      </w:r>
      <w:r w:rsidR="00F91487">
        <w:rPr>
          <w:rFonts w:ascii="Arial" w:hAnsi="Arial" w:cs="Arial"/>
          <w:sz w:val="22"/>
          <w:szCs w:val="22"/>
          <w:lang w:eastAsia="zh-CN"/>
        </w:rPr>
        <w:t>changes in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r w:rsidR="00F91487">
        <w:rPr>
          <w:rFonts w:ascii="Arial" w:hAnsi="Arial" w:cs="Arial"/>
          <w:sz w:val="22"/>
          <w:szCs w:val="22"/>
          <w:lang w:eastAsia="zh-CN"/>
        </w:rPr>
        <w:t xml:space="preserve">expression and </w:t>
      </w:r>
      <w:r>
        <w:rPr>
          <w:rFonts w:ascii="Arial" w:hAnsi="Arial" w:cs="Arial"/>
          <w:sz w:val="22"/>
          <w:szCs w:val="22"/>
          <w:lang w:eastAsia="zh-CN"/>
        </w:rPr>
        <w:t xml:space="preserve">exhibited </w:t>
      </w:r>
      <w:r w:rsidR="00DC558B">
        <w:rPr>
          <w:rFonts w:ascii="Arial" w:hAnsi="Arial" w:cs="Arial"/>
          <w:sz w:val="22"/>
          <w:szCs w:val="22"/>
          <w:lang w:eastAsia="zh-CN"/>
        </w:rPr>
        <w:t xml:space="preserve">a </w:t>
      </w:r>
      <w:r w:rsidR="00DC558B" w:rsidRPr="00CA1B46">
        <w:rPr>
          <w:rFonts w:ascii="Arial" w:hAnsi="Arial" w:cs="Arial"/>
          <w:sz w:val="22"/>
          <w:szCs w:val="22"/>
          <w:lang w:eastAsia="zh-CN"/>
        </w:rPr>
        <w:t>function</w:t>
      </w:r>
      <w:r w:rsidR="00DC558B">
        <w:rPr>
          <w:rFonts w:ascii="Arial" w:hAnsi="Arial" w:cs="Arial"/>
          <w:sz w:val="22"/>
          <w:szCs w:val="22"/>
          <w:lang w:eastAsia="zh-CN"/>
        </w:rPr>
        <w:t>al</w:t>
      </w:r>
      <w:r w:rsidR="00DC558B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DC558B">
        <w:rPr>
          <w:rFonts w:ascii="Arial" w:hAnsi="Arial" w:cs="Arial"/>
          <w:sz w:val="22"/>
          <w:szCs w:val="22"/>
          <w:lang w:eastAsia="zh-CN"/>
        </w:rPr>
        <w:t>enrichment of immune-</w:t>
      </w:r>
      <w:r w:rsidR="00A701F5" w:rsidRPr="00CA1B46">
        <w:rPr>
          <w:rFonts w:ascii="Arial" w:hAnsi="Arial" w:cs="Arial"/>
          <w:sz w:val="22"/>
          <w:szCs w:val="22"/>
          <w:lang w:eastAsia="zh-CN"/>
        </w:rPr>
        <w:t>related gene ontology terms (</w:t>
      </w:r>
      <w:r w:rsidR="00F91487">
        <w:rPr>
          <w:rFonts w:ascii="Arial" w:hAnsi="Arial" w:cs="Arial"/>
          <w:sz w:val="22"/>
          <w:szCs w:val="22"/>
          <w:lang w:eastAsia="zh-CN"/>
        </w:rPr>
        <w:t>Fig. 2A</w:t>
      </w:r>
      <w:r w:rsidR="00A701F5" w:rsidRPr="00CA1B46">
        <w:rPr>
          <w:rFonts w:ascii="Arial" w:hAnsi="Arial" w:cs="Arial"/>
          <w:sz w:val="22"/>
          <w:szCs w:val="22"/>
          <w:lang w:eastAsia="zh-CN"/>
        </w:rPr>
        <w:t xml:space="preserve"> and </w:t>
      </w:r>
      <w:r w:rsidR="00A701F5">
        <w:rPr>
          <w:rFonts w:ascii="Arial" w:hAnsi="Arial" w:cs="Arial"/>
          <w:sz w:val="22"/>
          <w:szCs w:val="22"/>
          <w:lang w:eastAsia="zh-CN"/>
        </w:rPr>
        <w:t>Supplemental Fig. S4A</w:t>
      </w:r>
      <w:r w:rsidR="00A701F5" w:rsidRPr="00CA1B46">
        <w:rPr>
          <w:rFonts w:ascii="Arial" w:hAnsi="Arial" w:cs="Arial"/>
          <w:sz w:val="22"/>
          <w:szCs w:val="22"/>
          <w:lang w:eastAsia="zh-CN"/>
        </w:rPr>
        <w:t>).</w:t>
      </w:r>
      <w:r w:rsidR="00A701F5">
        <w:rPr>
          <w:rFonts w:ascii="Arial" w:hAnsi="Arial" w:cs="Arial"/>
          <w:sz w:val="22"/>
          <w:szCs w:val="22"/>
          <w:lang w:eastAsia="zh-CN"/>
        </w:rPr>
        <w:t xml:space="preserve"> </w:t>
      </w:r>
      <w:r w:rsidR="00A701F5" w:rsidRPr="00CA1B46">
        <w:rPr>
          <w:rFonts w:ascii="Arial" w:hAnsi="Arial" w:cs="Arial"/>
          <w:sz w:val="22"/>
          <w:szCs w:val="22"/>
          <w:lang w:eastAsia="zh-CN"/>
        </w:rPr>
        <w:t xml:space="preserve">For example, Cd74 (MHC class II invariant chain) showed </w:t>
      </w:r>
      <w:r>
        <w:rPr>
          <w:rFonts w:ascii="Arial" w:hAnsi="Arial" w:cs="Arial"/>
          <w:sz w:val="22"/>
          <w:szCs w:val="22"/>
          <w:lang w:eastAsia="zh-CN"/>
        </w:rPr>
        <w:t>a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A701F5" w:rsidRPr="00CA1B46">
        <w:rPr>
          <w:rFonts w:ascii="Arial" w:hAnsi="Arial" w:cs="Arial"/>
          <w:sz w:val="22"/>
          <w:szCs w:val="22"/>
          <w:lang w:eastAsia="zh-CN"/>
        </w:rPr>
        <w:t xml:space="preserve">primed H3K4me3 signature in CDP and a further increase in H3K4me3 in </w:t>
      </w:r>
      <w:proofErr w:type="spellStart"/>
      <w:proofErr w:type="gramStart"/>
      <w:r w:rsidR="00A701F5" w:rsidRPr="00CA1B46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="00A701F5" w:rsidRPr="00CA1B46">
        <w:rPr>
          <w:rFonts w:ascii="Arial" w:hAnsi="Arial" w:cs="Arial"/>
          <w:sz w:val="22"/>
          <w:szCs w:val="22"/>
          <w:lang w:eastAsia="zh-CN"/>
        </w:rPr>
        <w:t xml:space="preserve"> and </w:t>
      </w:r>
      <w:proofErr w:type="spellStart"/>
      <w:r w:rsidR="00A701F5" w:rsidRPr="00CA1B46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A701F5" w:rsidRPr="00CA1B46">
        <w:rPr>
          <w:rFonts w:ascii="Arial" w:hAnsi="Arial" w:cs="Arial"/>
          <w:sz w:val="22"/>
          <w:szCs w:val="22"/>
          <w:lang w:eastAsia="zh-CN"/>
        </w:rPr>
        <w:t xml:space="preserve"> (</w:t>
      </w:r>
      <w:r w:rsidR="00F91487">
        <w:rPr>
          <w:rFonts w:ascii="Arial" w:hAnsi="Arial" w:cs="Arial"/>
          <w:sz w:val="22"/>
          <w:szCs w:val="22"/>
          <w:lang w:eastAsia="zh-CN"/>
        </w:rPr>
        <w:t>Fig. 2B</w:t>
      </w:r>
      <w:r w:rsidR="00A701F5" w:rsidRPr="00CA1B46">
        <w:rPr>
          <w:rFonts w:ascii="Arial" w:hAnsi="Arial" w:cs="Arial"/>
          <w:sz w:val="22"/>
          <w:szCs w:val="22"/>
          <w:lang w:eastAsia="zh-CN"/>
        </w:rPr>
        <w:t xml:space="preserve">). </w:t>
      </w:r>
      <w:r w:rsidR="00385A33">
        <w:rPr>
          <w:rFonts w:ascii="Arial" w:hAnsi="Arial" w:cs="Arial"/>
          <w:sz w:val="22"/>
          <w:szCs w:val="22"/>
          <w:lang w:eastAsia="zh-CN"/>
        </w:rPr>
        <w:t>Thus, the</w:t>
      </w:r>
      <w:r w:rsidR="00995A7C">
        <w:rPr>
          <w:rFonts w:ascii="Arial" w:hAnsi="Arial" w:cs="Arial"/>
          <w:sz w:val="22"/>
          <w:szCs w:val="22"/>
          <w:lang w:eastAsia="zh-CN"/>
        </w:rPr>
        <w:t xml:space="preserve"> </w:t>
      </w:r>
      <w:r w:rsidR="003369A5">
        <w:rPr>
          <w:rFonts w:ascii="Arial" w:hAnsi="Arial" w:cs="Arial"/>
          <w:sz w:val="22"/>
          <w:szCs w:val="22"/>
          <w:lang w:eastAsia="zh-CN"/>
        </w:rPr>
        <w:t>DC-primed</w:t>
      </w:r>
      <w:r w:rsidR="00995A7C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E666E">
        <w:rPr>
          <w:rFonts w:ascii="Arial" w:hAnsi="Arial" w:cs="Arial"/>
          <w:sz w:val="22"/>
          <w:szCs w:val="22"/>
          <w:lang w:eastAsia="zh-CN"/>
        </w:rPr>
        <w:t>hi</w:t>
      </w:r>
      <w:r w:rsidR="00995A7C">
        <w:rPr>
          <w:rFonts w:ascii="Arial" w:hAnsi="Arial" w:cs="Arial"/>
          <w:sz w:val="22"/>
          <w:szCs w:val="22"/>
          <w:lang w:eastAsia="zh-CN"/>
        </w:rPr>
        <w:t xml:space="preserve">stone marks </w:t>
      </w:r>
      <w:r w:rsidR="00385A33">
        <w:rPr>
          <w:rFonts w:ascii="Arial" w:hAnsi="Arial" w:cs="Arial"/>
          <w:sz w:val="22"/>
          <w:szCs w:val="22"/>
          <w:lang w:eastAsia="zh-CN"/>
        </w:rPr>
        <w:t xml:space="preserve">appear to be crucial for initiating the </w:t>
      </w:r>
      <w:r w:rsidR="00AA6F6E">
        <w:rPr>
          <w:rFonts w:ascii="Arial" w:hAnsi="Arial" w:cs="Arial"/>
          <w:sz w:val="22"/>
          <w:szCs w:val="22"/>
          <w:lang w:eastAsia="zh-CN"/>
        </w:rPr>
        <w:t xml:space="preserve">transcriptional </w:t>
      </w:r>
      <w:r w:rsidR="00DF307B">
        <w:rPr>
          <w:rFonts w:ascii="Arial" w:hAnsi="Arial" w:cs="Arial"/>
          <w:sz w:val="22"/>
          <w:szCs w:val="22"/>
          <w:lang w:eastAsia="zh-CN"/>
        </w:rPr>
        <w:t>program</w:t>
      </w:r>
      <w:r w:rsidR="00385A33">
        <w:rPr>
          <w:rFonts w:ascii="Arial" w:hAnsi="Arial" w:cs="Arial"/>
          <w:sz w:val="22"/>
          <w:szCs w:val="22"/>
          <w:lang w:eastAsia="zh-CN"/>
        </w:rPr>
        <w:t>,</w:t>
      </w:r>
      <w:r w:rsidR="00AA6F6E">
        <w:rPr>
          <w:rFonts w:ascii="Arial" w:hAnsi="Arial" w:cs="Arial"/>
          <w:sz w:val="22"/>
          <w:szCs w:val="22"/>
          <w:lang w:eastAsia="zh-CN"/>
        </w:rPr>
        <w:t xml:space="preserve"> which</w:t>
      </w:r>
      <w:r w:rsidR="009A6BDB">
        <w:rPr>
          <w:rFonts w:ascii="Arial" w:hAnsi="Arial" w:cs="Arial"/>
          <w:sz w:val="22"/>
          <w:szCs w:val="22"/>
          <w:lang w:eastAsia="zh-CN"/>
        </w:rPr>
        <w:t xml:space="preserve"> further</w:t>
      </w:r>
      <w:r w:rsidR="00AA6F6E">
        <w:rPr>
          <w:rFonts w:ascii="Arial" w:hAnsi="Arial" w:cs="Arial"/>
          <w:sz w:val="22"/>
          <w:szCs w:val="22"/>
          <w:lang w:eastAsia="zh-CN"/>
        </w:rPr>
        <w:t xml:space="preserve"> leads to the</w:t>
      </w:r>
      <w:r w:rsidR="00995A7C">
        <w:rPr>
          <w:rFonts w:ascii="Arial" w:hAnsi="Arial" w:cs="Arial"/>
          <w:sz w:val="22"/>
          <w:szCs w:val="22"/>
          <w:lang w:eastAsia="zh-CN"/>
        </w:rPr>
        <w:t xml:space="preserve"> establish</w:t>
      </w:r>
      <w:r w:rsidR="00AA6F6E">
        <w:rPr>
          <w:rFonts w:ascii="Arial" w:hAnsi="Arial" w:cs="Arial"/>
          <w:sz w:val="22"/>
          <w:szCs w:val="22"/>
          <w:lang w:eastAsia="zh-CN"/>
        </w:rPr>
        <w:t xml:space="preserve">ment of </w:t>
      </w:r>
      <w:r w:rsidR="00995A7C">
        <w:rPr>
          <w:rFonts w:ascii="Arial" w:hAnsi="Arial" w:cs="Arial"/>
          <w:sz w:val="22"/>
          <w:szCs w:val="22"/>
          <w:lang w:eastAsia="zh-CN"/>
        </w:rPr>
        <w:t xml:space="preserve">the DC lineages. </w:t>
      </w:r>
    </w:p>
    <w:p w:rsidR="00A701F5" w:rsidRDefault="00A701F5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6478E2" w:rsidRPr="00CA1B46" w:rsidRDefault="00995A7C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To extend our observations</w:t>
      </w:r>
      <w:r w:rsidR="005052CC" w:rsidRPr="00CA1B46">
        <w:rPr>
          <w:rFonts w:ascii="Arial" w:hAnsi="Arial" w:cs="Arial"/>
          <w:sz w:val="22"/>
          <w:szCs w:val="22"/>
          <w:lang w:eastAsia="zh-CN"/>
        </w:rPr>
        <w:t xml:space="preserve">, </w:t>
      </w:r>
      <w:r w:rsidR="007D1020" w:rsidRPr="00CA1B46">
        <w:rPr>
          <w:rFonts w:ascii="Arial" w:hAnsi="Arial" w:cs="Arial"/>
          <w:sz w:val="22"/>
          <w:szCs w:val="22"/>
          <w:lang w:eastAsia="zh-CN"/>
        </w:rPr>
        <w:t>we focus</w:t>
      </w:r>
      <w:r w:rsidR="00553838" w:rsidRPr="00CA1B46">
        <w:rPr>
          <w:rFonts w:ascii="Arial" w:hAnsi="Arial" w:cs="Arial"/>
          <w:sz w:val="22"/>
          <w:szCs w:val="22"/>
          <w:lang w:eastAsia="zh-CN"/>
        </w:rPr>
        <w:t>ed</w:t>
      </w:r>
      <w:r w:rsidR="007D1020" w:rsidRPr="00CA1B46">
        <w:rPr>
          <w:rFonts w:ascii="Arial" w:hAnsi="Arial" w:cs="Arial"/>
          <w:sz w:val="22"/>
          <w:szCs w:val="22"/>
          <w:lang w:eastAsia="zh-CN"/>
        </w:rPr>
        <w:t xml:space="preserve"> on genes differentially</w:t>
      </w:r>
      <w:r w:rsidR="006478E2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F27E4A" w:rsidRPr="00CA1B46">
        <w:rPr>
          <w:rFonts w:ascii="Arial" w:hAnsi="Arial" w:cs="Arial"/>
          <w:sz w:val="22"/>
          <w:szCs w:val="22"/>
          <w:lang w:eastAsia="zh-CN"/>
        </w:rPr>
        <w:t xml:space="preserve">expressed </w:t>
      </w:r>
      <w:r w:rsidR="007D1020" w:rsidRPr="00CA1B46">
        <w:rPr>
          <w:rFonts w:ascii="Arial" w:hAnsi="Arial" w:cs="Arial"/>
          <w:sz w:val="22"/>
          <w:szCs w:val="22"/>
          <w:lang w:eastAsia="zh-CN"/>
        </w:rPr>
        <w:t xml:space="preserve">in MPP and CDP </w:t>
      </w:r>
      <w:r w:rsidR="006478E2" w:rsidRPr="00CA1B46">
        <w:rPr>
          <w:rFonts w:ascii="Arial" w:hAnsi="Arial" w:cs="Arial"/>
          <w:sz w:val="22"/>
          <w:szCs w:val="22"/>
          <w:lang w:eastAsia="zh-CN"/>
        </w:rPr>
        <w:t xml:space="preserve">(429 genes, </w:t>
      </w:r>
      <w:r w:rsidR="00FA6728">
        <w:rPr>
          <w:rFonts w:ascii="Arial" w:hAnsi="Arial" w:cs="Arial"/>
          <w:sz w:val="22"/>
          <w:szCs w:val="22"/>
          <w:lang w:eastAsia="zh-CN"/>
        </w:rPr>
        <w:t xml:space="preserve">Fig. 1A, </w:t>
      </w:r>
      <w:r w:rsidR="0094185F">
        <w:rPr>
          <w:rFonts w:ascii="Arial" w:hAnsi="Arial" w:cs="Arial"/>
          <w:sz w:val="22"/>
          <w:szCs w:val="22"/>
          <w:lang w:eastAsia="zh-CN"/>
        </w:rPr>
        <w:t xml:space="preserve">Fig. </w:t>
      </w:r>
      <w:r w:rsidR="00FA6728">
        <w:rPr>
          <w:rFonts w:ascii="Arial" w:hAnsi="Arial" w:cs="Arial"/>
          <w:sz w:val="22"/>
          <w:szCs w:val="22"/>
          <w:lang w:eastAsia="zh-CN"/>
        </w:rPr>
        <w:t>2</w:t>
      </w:r>
      <w:r w:rsidR="00567ACB">
        <w:rPr>
          <w:rFonts w:ascii="Arial" w:hAnsi="Arial" w:cs="Arial"/>
          <w:sz w:val="22"/>
          <w:szCs w:val="22"/>
          <w:lang w:eastAsia="zh-CN"/>
        </w:rPr>
        <w:t>C</w:t>
      </w:r>
      <w:r w:rsidR="006478E2" w:rsidRPr="00CA1B46">
        <w:rPr>
          <w:rFonts w:ascii="Arial" w:hAnsi="Arial" w:cs="Arial"/>
          <w:sz w:val="22"/>
          <w:szCs w:val="22"/>
          <w:lang w:eastAsia="zh-CN"/>
        </w:rPr>
        <w:t xml:space="preserve">). </w:t>
      </w:r>
      <w:r w:rsidR="00961BEF" w:rsidRPr="00CA1B46">
        <w:rPr>
          <w:rFonts w:ascii="Arial" w:hAnsi="Arial" w:cs="Arial"/>
          <w:sz w:val="22"/>
          <w:szCs w:val="22"/>
          <w:lang w:eastAsia="zh-CN"/>
        </w:rPr>
        <w:t>218 genes</w:t>
      </w:r>
      <w:r w:rsidR="000F57CF" w:rsidRPr="00CA1B46">
        <w:rPr>
          <w:rFonts w:ascii="Arial" w:hAnsi="Arial" w:cs="Arial"/>
          <w:sz w:val="22"/>
          <w:szCs w:val="22"/>
          <w:lang w:eastAsia="zh-CN"/>
        </w:rPr>
        <w:t xml:space="preserve"> were up regulated upon MPP-</w:t>
      </w:r>
      <w:r w:rsidR="007D1020" w:rsidRPr="00CA1B46">
        <w:rPr>
          <w:rFonts w:ascii="Arial" w:hAnsi="Arial" w:cs="Arial"/>
          <w:sz w:val="22"/>
          <w:szCs w:val="22"/>
          <w:lang w:eastAsia="zh-CN"/>
        </w:rPr>
        <w:t>CDP transition</w:t>
      </w:r>
      <w:r w:rsidR="00961BEF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D1020" w:rsidRPr="00CA1B46">
        <w:rPr>
          <w:rFonts w:ascii="Arial" w:hAnsi="Arial" w:cs="Arial"/>
          <w:sz w:val="22"/>
          <w:szCs w:val="22"/>
          <w:lang w:eastAsia="zh-CN"/>
        </w:rPr>
        <w:t xml:space="preserve">and </w:t>
      </w:r>
      <w:r w:rsidR="00961BEF" w:rsidRPr="00CA1B46">
        <w:rPr>
          <w:rFonts w:ascii="Arial" w:hAnsi="Arial" w:cs="Arial"/>
          <w:sz w:val="22"/>
          <w:szCs w:val="22"/>
          <w:lang w:eastAsia="zh-CN"/>
        </w:rPr>
        <w:t>show</w:t>
      </w:r>
      <w:r w:rsidR="007D1020" w:rsidRPr="00CA1B46">
        <w:rPr>
          <w:rFonts w:ascii="Arial" w:hAnsi="Arial" w:cs="Arial"/>
          <w:sz w:val="22"/>
          <w:szCs w:val="22"/>
          <w:lang w:eastAsia="zh-CN"/>
        </w:rPr>
        <w:t>ed</w:t>
      </w:r>
      <w:r w:rsidR="00961BEF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D1020" w:rsidRPr="00CA1B46">
        <w:rPr>
          <w:rFonts w:ascii="Arial" w:hAnsi="Arial" w:cs="Arial"/>
          <w:sz w:val="22"/>
          <w:szCs w:val="22"/>
          <w:lang w:eastAsia="zh-CN"/>
        </w:rPr>
        <w:t xml:space="preserve">a </w:t>
      </w:r>
      <w:r w:rsidR="001E0739" w:rsidRPr="00CA1B46">
        <w:rPr>
          <w:rFonts w:ascii="Arial" w:hAnsi="Arial" w:cs="Arial"/>
          <w:sz w:val="22"/>
          <w:szCs w:val="22"/>
          <w:lang w:eastAsia="zh-CN"/>
        </w:rPr>
        <w:t xml:space="preserve">prominent increase in </w:t>
      </w:r>
      <w:r w:rsidR="00E1605A">
        <w:rPr>
          <w:rFonts w:ascii="Arial" w:hAnsi="Arial" w:cs="Arial"/>
          <w:sz w:val="22"/>
          <w:szCs w:val="22"/>
          <w:lang w:eastAsia="zh-CN"/>
        </w:rPr>
        <w:t xml:space="preserve">H3K4me1, </w:t>
      </w:r>
      <w:r w:rsidR="00961BEF" w:rsidRPr="00CA1B46">
        <w:rPr>
          <w:rFonts w:ascii="Arial" w:hAnsi="Arial" w:cs="Arial"/>
          <w:sz w:val="22"/>
          <w:szCs w:val="22"/>
          <w:lang w:eastAsia="zh-CN"/>
        </w:rPr>
        <w:t>H3K4me3 and PU.1</w:t>
      </w:r>
      <w:r w:rsidR="007D1020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CB4A57">
        <w:rPr>
          <w:rFonts w:ascii="Arial" w:hAnsi="Arial" w:cs="Arial"/>
          <w:sz w:val="22"/>
          <w:szCs w:val="22"/>
          <w:lang w:eastAsia="zh-CN"/>
        </w:rPr>
        <w:t>occupancy</w:t>
      </w:r>
      <w:r w:rsidR="00961BEF" w:rsidRPr="00CA1B46">
        <w:rPr>
          <w:rFonts w:ascii="Arial" w:hAnsi="Arial" w:cs="Arial"/>
          <w:sz w:val="22"/>
          <w:szCs w:val="22"/>
          <w:lang w:eastAsia="zh-CN"/>
        </w:rPr>
        <w:t xml:space="preserve"> and </w:t>
      </w:r>
      <w:r w:rsidR="00332761" w:rsidRPr="00CA1B46">
        <w:rPr>
          <w:rFonts w:ascii="Arial" w:hAnsi="Arial" w:cs="Arial"/>
          <w:sz w:val="22"/>
          <w:szCs w:val="22"/>
          <w:lang w:eastAsia="zh-CN"/>
        </w:rPr>
        <w:t xml:space="preserve">a </w:t>
      </w:r>
      <w:r w:rsidR="003176BB" w:rsidRPr="00CA1B46">
        <w:rPr>
          <w:rFonts w:ascii="Arial" w:hAnsi="Arial" w:cs="Arial"/>
          <w:sz w:val="22"/>
          <w:szCs w:val="22"/>
          <w:lang w:eastAsia="zh-CN"/>
        </w:rPr>
        <w:t>decrease in</w:t>
      </w:r>
      <w:r w:rsidR="00961BEF" w:rsidRPr="00CA1B46">
        <w:rPr>
          <w:rFonts w:ascii="Arial" w:hAnsi="Arial" w:cs="Arial"/>
          <w:sz w:val="22"/>
          <w:szCs w:val="22"/>
          <w:lang w:eastAsia="zh-CN"/>
        </w:rPr>
        <w:t xml:space="preserve"> H3K27me3</w:t>
      </w:r>
      <w:r w:rsidR="00606E65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CB4A57">
        <w:rPr>
          <w:rFonts w:ascii="Arial" w:hAnsi="Arial" w:cs="Arial"/>
          <w:sz w:val="22"/>
          <w:szCs w:val="22"/>
          <w:lang w:eastAsia="zh-CN"/>
        </w:rPr>
        <w:t xml:space="preserve">mark </w:t>
      </w:r>
      <w:r w:rsidR="00606E65" w:rsidRPr="00CA1B46">
        <w:rPr>
          <w:rFonts w:ascii="Arial" w:hAnsi="Arial" w:cs="Arial"/>
          <w:sz w:val="22"/>
          <w:szCs w:val="22"/>
          <w:lang w:eastAsia="zh-CN"/>
        </w:rPr>
        <w:t>(</w:t>
      </w:r>
      <w:r w:rsidR="000B6DFF">
        <w:rPr>
          <w:rFonts w:ascii="Arial" w:hAnsi="Arial" w:cs="Arial"/>
          <w:sz w:val="22"/>
          <w:szCs w:val="22"/>
          <w:lang w:eastAsia="zh-CN"/>
        </w:rPr>
        <w:t>Fig. 2</w:t>
      </w:r>
      <w:r w:rsidR="00567ACB">
        <w:rPr>
          <w:rFonts w:ascii="Arial" w:hAnsi="Arial" w:cs="Arial"/>
          <w:sz w:val="22"/>
          <w:szCs w:val="22"/>
          <w:lang w:eastAsia="zh-CN"/>
        </w:rPr>
        <w:t>C</w:t>
      </w:r>
      <w:r w:rsidR="000B6DFF">
        <w:rPr>
          <w:rFonts w:ascii="Arial" w:hAnsi="Arial" w:cs="Arial"/>
          <w:sz w:val="22"/>
          <w:szCs w:val="22"/>
          <w:lang w:eastAsia="zh-CN"/>
        </w:rPr>
        <w:t xml:space="preserve">, </w:t>
      </w:r>
      <w:r w:rsidR="00567ACB">
        <w:rPr>
          <w:rFonts w:ascii="Arial" w:hAnsi="Arial" w:cs="Arial"/>
          <w:sz w:val="22"/>
          <w:szCs w:val="22"/>
          <w:lang w:eastAsia="zh-CN"/>
        </w:rPr>
        <w:t>D</w:t>
      </w:r>
      <w:r w:rsidR="00606E65" w:rsidRPr="00CA1B46">
        <w:rPr>
          <w:rFonts w:ascii="Arial" w:hAnsi="Arial" w:cs="Arial"/>
          <w:sz w:val="22"/>
          <w:szCs w:val="22"/>
          <w:lang w:eastAsia="zh-CN"/>
        </w:rPr>
        <w:t>)</w:t>
      </w:r>
      <w:r w:rsidR="00A16BDB" w:rsidRPr="00CA1B46">
        <w:rPr>
          <w:rFonts w:ascii="Arial" w:hAnsi="Arial" w:cs="Arial"/>
          <w:sz w:val="22"/>
          <w:szCs w:val="22"/>
          <w:lang w:eastAsia="zh-CN"/>
        </w:rPr>
        <w:t xml:space="preserve">. Importantly, this pattern </w:t>
      </w:r>
      <w:r w:rsidR="00961BEF" w:rsidRPr="00CA1B46">
        <w:rPr>
          <w:rFonts w:ascii="Arial" w:hAnsi="Arial" w:cs="Arial"/>
          <w:sz w:val="22"/>
          <w:szCs w:val="22"/>
          <w:lang w:eastAsia="zh-CN"/>
        </w:rPr>
        <w:t xml:space="preserve">was maintained in </w:t>
      </w:r>
      <w:r w:rsidR="00A16BDB" w:rsidRPr="00CA1B46">
        <w:rPr>
          <w:rFonts w:ascii="Arial" w:hAnsi="Arial" w:cs="Arial"/>
          <w:sz w:val="22"/>
          <w:szCs w:val="22"/>
          <w:lang w:eastAsia="zh-CN"/>
        </w:rPr>
        <w:t>differentiated</w:t>
      </w:r>
      <w:r w:rsidR="00961BEF" w:rsidRPr="00CA1B46">
        <w:rPr>
          <w:rFonts w:ascii="Arial" w:hAnsi="Arial" w:cs="Arial"/>
          <w:sz w:val="22"/>
          <w:szCs w:val="22"/>
          <w:lang w:eastAsia="zh-CN"/>
        </w:rPr>
        <w:t xml:space="preserve"> DC (</w:t>
      </w:r>
      <w:proofErr w:type="spellStart"/>
      <w:proofErr w:type="gramStart"/>
      <w:r w:rsidR="00961BEF" w:rsidRPr="00CA1B46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="00961BEF" w:rsidRPr="00CA1B46">
        <w:rPr>
          <w:rFonts w:ascii="Arial" w:hAnsi="Arial" w:cs="Arial"/>
          <w:sz w:val="22"/>
          <w:szCs w:val="22"/>
          <w:lang w:eastAsia="zh-CN"/>
        </w:rPr>
        <w:t xml:space="preserve"> and </w:t>
      </w:r>
      <w:proofErr w:type="spellStart"/>
      <w:r w:rsidR="00961BEF" w:rsidRPr="00CA1B46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961BEF" w:rsidRPr="00CA1B46">
        <w:rPr>
          <w:rFonts w:ascii="Arial" w:hAnsi="Arial" w:cs="Arial"/>
          <w:sz w:val="22"/>
          <w:szCs w:val="22"/>
          <w:lang w:eastAsia="zh-CN"/>
        </w:rPr>
        <w:t>)</w:t>
      </w:r>
      <w:r w:rsidR="00745639" w:rsidRPr="00CA1B46">
        <w:rPr>
          <w:rFonts w:ascii="Arial" w:hAnsi="Arial" w:cs="Arial"/>
          <w:sz w:val="22"/>
          <w:szCs w:val="22"/>
          <w:lang w:eastAsia="zh-CN"/>
        </w:rPr>
        <w:t>, indicating epigenetic DC priming</w:t>
      </w:r>
      <w:r w:rsidR="00FA6728">
        <w:rPr>
          <w:rFonts w:ascii="Arial" w:hAnsi="Arial" w:cs="Arial"/>
          <w:sz w:val="22"/>
          <w:szCs w:val="22"/>
          <w:lang w:eastAsia="zh-CN"/>
        </w:rPr>
        <w:t xml:space="preserve"> of </w:t>
      </w:r>
      <w:r w:rsidR="00A22A80">
        <w:rPr>
          <w:rFonts w:ascii="Arial" w:hAnsi="Arial" w:cs="Arial"/>
          <w:sz w:val="22"/>
          <w:szCs w:val="22"/>
          <w:lang w:eastAsia="zh-CN"/>
        </w:rPr>
        <w:t>lineage</w:t>
      </w:r>
      <w:r w:rsidR="00FA6728">
        <w:rPr>
          <w:rFonts w:ascii="Arial" w:hAnsi="Arial" w:cs="Arial"/>
          <w:sz w:val="22"/>
          <w:szCs w:val="22"/>
          <w:lang w:eastAsia="zh-CN"/>
        </w:rPr>
        <w:t>-specific gene</w:t>
      </w:r>
      <w:r w:rsidR="002D705C">
        <w:rPr>
          <w:rFonts w:ascii="Arial" w:hAnsi="Arial" w:cs="Arial"/>
          <w:sz w:val="22"/>
          <w:szCs w:val="22"/>
          <w:lang w:eastAsia="zh-CN"/>
        </w:rPr>
        <w:t xml:space="preserve"> promoters and enhancer regions</w:t>
      </w:r>
      <w:r w:rsidR="00745639" w:rsidRPr="00CA1B46">
        <w:rPr>
          <w:rFonts w:ascii="Arial" w:hAnsi="Arial" w:cs="Arial"/>
          <w:sz w:val="22"/>
          <w:szCs w:val="22"/>
          <w:lang w:eastAsia="zh-CN"/>
        </w:rPr>
        <w:t xml:space="preserve">. </w:t>
      </w:r>
      <w:r w:rsidR="00961BEF" w:rsidRPr="00CA1B46">
        <w:rPr>
          <w:rFonts w:ascii="Arial" w:hAnsi="Arial" w:cs="Arial"/>
          <w:sz w:val="22"/>
          <w:szCs w:val="22"/>
          <w:lang w:eastAsia="zh-CN"/>
        </w:rPr>
        <w:t xml:space="preserve">Conversely, 211 </w:t>
      </w:r>
      <w:r w:rsidR="00745639" w:rsidRPr="00CA1B46">
        <w:rPr>
          <w:rFonts w:ascii="Arial" w:hAnsi="Arial" w:cs="Arial"/>
          <w:sz w:val="22"/>
          <w:szCs w:val="22"/>
          <w:lang w:eastAsia="zh-CN"/>
        </w:rPr>
        <w:t>gene</w:t>
      </w:r>
      <w:r w:rsidR="00B53AAD" w:rsidRPr="00CA1B46">
        <w:rPr>
          <w:rFonts w:ascii="Arial" w:hAnsi="Arial" w:cs="Arial"/>
          <w:sz w:val="22"/>
          <w:szCs w:val="22"/>
          <w:lang w:eastAsia="zh-CN"/>
        </w:rPr>
        <w:t>s</w:t>
      </w:r>
      <w:r w:rsidR="00745639" w:rsidRPr="00CA1B46">
        <w:rPr>
          <w:rFonts w:ascii="Arial" w:hAnsi="Arial" w:cs="Arial"/>
          <w:sz w:val="22"/>
          <w:szCs w:val="22"/>
          <w:lang w:eastAsia="zh-CN"/>
        </w:rPr>
        <w:t xml:space="preserve"> were </w:t>
      </w:r>
      <w:r w:rsidR="00961BEF" w:rsidRPr="00CA1B46">
        <w:rPr>
          <w:rFonts w:ascii="Arial" w:hAnsi="Arial" w:cs="Arial"/>
          <w:sz w:val="22"/>
          <w:szCs w:val="22"/>
          <w:lang w:eastAsia="zh-CN"/>
        </w:rPr>
        <w:t xml:space="preserve">down regulated </w:t>
      </w:r>
      <w:r w:rsidR="00745639" w:rsidRPr="00CA1B46">
        <w:rPr>
          <w:rFonts w:ascii="Arial" w:hAnsi="Arial" w:cs="Arial"/>
          <w:sz w:val="22"/>
          <w:szCs w:val="22"/>
          <w:lang w:eastAsia="zh-CN"/>
        </w:rPr>
        <w:t xml:space="preserve">and this </w:t>
      </w:r>
      <w:r w:rsidR="00961BEF" w:rsidRPr="00CA1B46">
        <w:rPr>
          <w:rFonts w:ascii="Arial" w:hAnsi="Arial" w:cs="Arial"/>
          <w:sz w:val="22"/>
          <w:szCs w:val="22"/>
          <w:lang w:eastAsia="zh-CN"/>
        </w:rPr>
        <w:t xml:space="preserve">correlated with </w:t>
      </w:r>
      <w:r w:rsidR="00366082" w:rsidRPr="00CA1B46">
        <w:rPr>
          <w:rFonts w:ascii="Arial" w:hAnsi="Arial" w:cs="Arial"/>
          <w:sz w:val="22"/>
          <w:szCs w:val="22"/>
          <w:lang w:eastAsia="zh-CN"/>
        </w:rPr>
        <w:t>a loss in</w:t>
      </w:r>
      <w:r w:rsidR="00E1605A">
        <w:rPr>
          <w:rFonts w:ascii="Arial" w:hAnsi="Arial" w:cs="Arial"/>
          <w:sz w:val="22"/>
          <w:szCs w:val="22"/>
          <w:lang w:eastAsia="zh-CN"/>
        </w:rPr>
        <w:t xml:space="preserve"> H3K4me1 and</w:t>
      </w:r>
      <w:r w:rsidR="00366082" w:rsidRPr="00CA1B46">
        <w:rPr>
          <w:rFonts w:ascii="Arial" w:hAnsi="Arial" w:cs="Arial"/>
          <w:sz w:val="22"/>
          <w:szCs w:val="22"/>
          <w:lang w:eastAsia="zh-CN"/>
        </w:rPr>
        <w:t xml:space="preserve"> H3K4me3</w:t>
      </w:r>
      <w:r w:rsidR="00E1605A">
        <w:rPr>
          <w:rFonts w:ascii="Arial" w:hAnsi="Arial" w:cs="Arial"/>
          <w:sz w:val="22"/>
          <w:szCs w:val="22"/>
          <w:lang w:eastAsia="zh-CN"/>
        </w:rPr>
        <w:t>,</w:t>
      </w:r>
      <w:r w:rsidR="00366082" w:rsidRPr="00CA1B46">
        <w:rPr>
          <w:rFonts w:ascii="Arial" w:hAnsi="Arial" w:cs="Arial"/>
          <w:sz w:val="22"/>
          <w:szCs w:val="22"/>
          <w:lang w:eastAsia="zh-CN"/>
        </w:rPr>
        <w:t xml:space="preserve"> and </w:t>
      </w:r>
      <w:r w:rsidR="00137D4E" w:rsidRPr="00CA1B46">
        <w:rPr>
          <w:rFonts w:ascii="Arial" w:hAnsi="Arial" w:cs="Arial"/>
          <w:sz w:val="22"/>
          <w:szCs w:val="22"/>
          <w:lang w:eastAsia="zh-CN"/>
        </w:rPr>
        <w:t>a</w:t>
      </w:r>
      <w:r w:rsidR="00D31A3D" w:rsidRPr="00CA1B46">
        <w:rPr>
          <w:rFonts w:ascii="Arial" w:hAnsi="Arial" w:cs="Arial"/>
          <w:sz w:val="22"/>
          <w:szCs w:val="22"/>
          <w:lang w:eastAsia="zh-CN"/>
        </w:rPr>
        <w:t>n</w:t>
      </w:r>
      <w:r w:rsidR="00377DCA" w:rsidRPr="00CA1B46">
        <w:rPr>
          <w:rFonts w:ascii="Arial" w:hAnsi="Arial" w:cs="Arial"/>
          <w:sz w:val="22"/>
          <w:szCs w:val="22"/>
          <w:lang w:eastAsia="zh-CN"/>
        </w:rPr>
        <w:t xml:space="preserve"> increase in</w:t>
      </w:r>
      <w:r w:rsidR="00961BEF" w:rsidRPr="00CA1B46">
        <w:rPr>
          <w:rFonts w:ascii="Arial" w:hAnsi="Arial" w:cs="Arial"/>
          <w:sz w:val="22"/>
          <w:szCs w:val="22"/>
          <w:lang w:eastAsia="zh-CN"/>
        </w:rPr>
        <w:t xml:space="preserve"> H3K27me3</w:t>
      </w:r>
      <w:r w:rsidR="002D3F5B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CB4A57">
        <w:rPr>
          <w:rFonts w:ascii="Arial" w:hAnsi="Arial" w:cs="Arial"/>
          <w:sz w:val="22"/>
          <w:szCs w:val="22"/>
          <w:lang w:eastAsia="zh-CN"/>
        </w:rPr>
        <w:t xml:space="preserve">occupancy </w:t>
      </w:r>
      <w:r w:rsidR="002D3F5B" w:rsidRPr="00CA1B46">
        <w:rPr>
          <w:rFonts w:ascii="Arial" w:hAnsi="Arial" w:cs="Arial"/>
          <w:sz w:val="22"/>
          <w:szCs w:val="22"/>
          <w:lang w:eastAsia="zh-CN"/>
        </w:rPr>
        <w:t>(</w:t>
      </w:r>
      <w:r w:rsidR="0009319F">
        <w:rPr>
          <w:rFonts w:ascii="Arial" w:hAnsi="Arial" w:cs="Arial"/>
          <w:sz w:val="22"/>
          <w:szCs w:val="22"/>
          <w:lang w:eastAsia="zh-CN"/>
        </w:rPr>
        <w:t>Fig. 2</w:t>
      </w:r>
      <w:r w:rsidR="00E375F3">
        <w:rPr>
          <w:rFonts w:ascii="Arial" w:hAnsi="Arial" w:cs="Arial"/>
          <w:sz w:val="22"/>
          <w:szCs w:val="22"/>
          <w:lang w:eastAsia="zh-CN"/>
        </w:rPr>
        <w:t>C</w:t>
      </w:r>
      <w:r w:rsidR="0009319F">
        <w:rPr>
          <w:rFonts w:ascii="Arial" w:hAnsi="Arial" w:cs="Arial"/>
          <w:sz w:val="22"/>
          <w:szCs w:val="22"/>
          <w:lang w:eastAsia="zh-CN"/>
        </w:rPr>
        <w:t xml:space="preserve">, </w:t>
      </w:r>
      <w:r w:rsidR="00E375F3">
        <w:rPr>
          <w:rFonts w:ascii="Arial" w:hAnsi="Arial" w:cs="Arial"/>
          <w:sz w:val="22"/>
          <w:szCs w:val="22"/>
          <w:lang w:eastAsia="zh-CN"/>
        </w:rPr>
        <w:t>D</w:t>
      </w:r>
      <w:r w:rsidR="002D3F5B" w:rsidRPr="00CA1B46">
        <w:rPr>
          <w:rFonts w:ascii="Arial" w:hAnsi="Arial" w:cs="Arial"/>
          <w:sz w:val="22"/>
          <w:szCs w:val="22"/>
          <w:lang w:eastAsia="zh-CN"/>
        </w:rPr>
        <w:t>)</w:t>
      </w:r>
      <w:r w:rsidR="00961BEF" w:rsidRPr="00CA1B46">
        <w:rPr>
          <w:rFonts w:ascii="Arial" w:hAnsi="Arial" w:cs="Arial"/>
          <w:sz w:val="22"/>
          <w:szCs w:val="22"/>
          <w:lang w:eastAsia="zh-CN"/>
        </w:rPr>
        <w:t xml:space="preserve">. </w:t>
      </w:r>
      <w:r w:rsidR="00922F39" w:rsidRPr="00CA1B46">
        <w:rPr>
          <w:rFonts w:ascii="Arial" w:hAnsi="Arial" w:cs="Arial"/>
          <w:sz w:val="22"/>
          <w:szCs w:val="22"/>
          <w:lang w:eastAsia="zh-CN"/>
        </w:rPr>
        <w:t xml:space="preserve">Taken together, </w:t>
      </w:r>
      <w:r w:rsidR="00CB4A57">
        <w:rPr>
          <w:rFonts w:ascii="Arial" w:hAnsi="Arial" w:cs="Arial"/>
          <w:sz w:val="22"/>
          <w:szCs w:val="22"/>
          <w:lang w:eastAsia="zh-CN"/>
        </w:rPr>
        <w:t>during</w:t>
      </w:r>
      <w:r w:rsidR="00761D8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922F39" w:rsidRPr="00CA1B46">
        <w:rPr>
          <w:rFonts w:ascii="Arial" w:hAnsi="Arial" w:cs="Arial"/>
          <w:sz w:val="22"/>
          <w:szCs w:val="22"/>
          <w:lang w:eastAsia="zh-CN"/>
        </w:rPr>
        <w:t>MPP</w:t>
      </w:r>
      <w:r w:rsidR="00761D86">
        <w:rPr>
          <w:rFonts w:ascii="Arial" w:hAnsi="Arial" w:cs="Arial"/>
          <w:sz w:val="22"/>
          <w:szCs w:val="22"/>
          <w:lang w:eastAsia="zh-CN"/>
        </w:rPr>
        <w:t>-</w:t>
      </w:r>
      <w:r w:rsidR="00922F39" w:rsidRPr="00CA1B46">
        <w:rPr>
          <w:rFonts w:ascii="Arial" w:hAnsi="Arial" w:cs="Arial"/>
          <w:sz w:val="22"/>
          <w:szCs w:val="22"/>
          <w:lang w:eastAsia="zh-CN"/>
        </w:rPr>
        <w:t>CDP</w:t>
      </w:r>
      <w:r w:rsidR="00761D8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61D86" w:rsidRPr="00CA1B46">
        <w:rPr>
          <w:rFonts w:ascii="Arial" w:hAnsi="Arial" w:cs="Arial"/>
          <w:sz w:val="22"/>
          <w:szCs w:val="22"/>
          <w:lang w:eastAsia="zh-CN"/>
        </w:rPr>
        <w:t>transition</w:t>
      </w:r>
      <w:r w:rsidR="00922F39" w:rsidRPr="00CA1B46">
        <w:rPr>
          <w:rFonts w:ascii="Arial" w:hAnsi="Arial" w:cs="Arial"/>
          <w:sz w:val="22"/>
          <w:szCs w:val="22"/>
          <w:lang w:eastAsia="zh-CN"/>
        </w:rPr>
        <w:t>, up regulated genes acquire</w:t>
      </w:r>
      <w:r w:rsidR="007E2FFC" w:rsidRPr="00CA1B46">
        <w:rPr>
          <w:rFonts w:ascii="Arial" w:hAnsi="Arial" w:cs="Arial"/>
          <w:sz w:val="22"/>
          <w:szCs w:val="22"/>
          <w:lang w:eastAsia="zh-CN"/>
        </w:rPr>
        <w:t>d</w:t>
      </w:r>
      <w:r w:rsidR="00922F39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213999">
        <w:rPr>
          <w:rFonts w:ascii="Arial" w:hAnsi="Arial" w:cs="Arial"/>
          <w:sz w:val="22"/>
          <w:szCs w:val="22"/>
          <w:lang w:eastAsia="zh-CN"/>
        </w:rPr>
        <w:t xml:space="preserve">H3K4me1, </w:t>
      </w:r>
      <w:r w:rsidR="00922F39" w:rsidRPr="00CA1B46">
        <w:rPr>
          <w:rFonts w:ascii="Arial" w:hAnsi="Arial" w:cs="Arial"/>
          <w:sz w:val="22"/>
          <w:szCs w:val="22"/>
          <w:lang w:eastAsia="zh-CN"/>
        </w:rPr>
        <w:t>H3K4me3 and PU.1, whereas down-regulated genes acquire</w:t>
      </w:r>
      <w:r w:rsidR="007E2FFC" w:rsidRPr="00CA1B46">
        <w:rPr>
          <w:rFonts w:ascii="Arial" w:hAnsi="Arial" w:cs="Arial"/>
          <w:sz w:val="22"/>
          <w:szCs w:val="22"/>
          <w:lang w:eastAsia="zh-CN"/>
        </w:rPr>
        <w:t>d</w:t>
      </w:r>
      <w:r w:rsidR="00922F39" w:rsidRPr="00CA1B46">
        <w:rPr>
          <w:rFonts w:ascii="Arial" w:hAnsi="Arial" w:cs="Arial"/>
          <w:sz w:val="22"/>
          <w:szCs w:val="22"/>
          <w:lang w:eastAsia="zh-CN"/>
        </w:rPr>
        <w:t xml:space="preserve"> H3K27me3</w:t>
      </w:r>
      <w:r w:rsidR="00B670C7" w:rsidRPr="00CA1B46">
        <w:rPr>
          <w:rFonts w:ascii="Arial" w:hAnsi="Arial" w:cs="Arial"/>
          <w:sz w:val="22"/>
          <w:szCs w:val="22"/>
          <w:lang w:eastAsia="zh-CN"/>
        </w:rPr>
        <w:t xml:space="preserve"> or bivalent marks</w:t>
      </w:r>
      <w:r w:rsidR="00EE0DAC" w:rsidRPr="00CA1B46">
        <w:rPr>
          <w:rFonts w:ascii="Arial" w:hAnsi="Arial" w:cs="Arial"/>
          <w:sz w:val="22"/>
          <w:szCs w:val="22"/>
          <w:lang w:eastAsia="zh-CN"/>
        </w:rPr>
        <w:t xml:space="preserve"> without </w:t>
      </w:r>
      <w:r w:rsidR="005B310F" w:rsidRPr="00CA1B46">
        <w:rPr>
          <w:rFonts w:ascii="Arial" w:hAnsi="Arial" w:cs="Arial"/>
          <w:sz w:val="22"/>
          <w:szCs w:val="22"/>
          <w:lang w:eastAsia="zh-CN"/>
        </w:rPr>
        <w:t xml:space="preserve">obvious </w:t>
      </w:r>
      <w:r w:rsidR="00EE0DAC" w:rsidRPr="00CA1B46">
        <w:rPr>
          <w:rFonts w:ascii="Arial" w:hAnsi="Arial" w:cs="Arial"/>
          <w:sz w:val="22"/>
          <w:szCs w:val="22"/>
          <w:lang w:eastAsia="zh-CN"/>
        </w:rPr>
        <w:t>change in PU.1 occupancy.</w:t>
      </w:r>
      <w:r w:rsidR="003A78BD" w:rsidRPr="00CA1B46">
        <w:rPr>
          <w:rFonts w:ascii="Arial" w:hAnsi="Arial" w:cs="Arial"/>
          <w:sz w:val="22"/>
          <w:szCs w:val="22"/>
          <w:lang w:eastAsia="zh-CN"/>
        </w:rPr>
        <w:t xml:space="preserve"> This </w:t>
      </w:r>
      <w:r w:rsidR="00EC58A1">
        <w:rPr>
          <w:rFonts w:ascii="Arial" w:hAnsi="Arial" w:cs="Arial"/>
          <w:sz w:val="22"/>
          <w:szCs w:val="22"/>
          <w:lang w:eastAsia="zh-CN"/>
        </w:rPr>
        <w:t xml:space="preserve">also </w:t>
      </w:r>
      <w:r w:rsidR="00842BF0">
        <w:rPr>
          <w:rFonts w:ascii="Arial" w:hAnsi="Arial" w:cs="Arial"/>
          <w:sz w:val="22"/>
          <w:szCs w:val="22"/>
          <w:lang w:eastAsia="zh-CN"/>
        </w:rPr>
        <w:t>suggests</w:t>
      </w:r>
      <w:r w:rsidR="003A78BD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01C46" w:rsidRPr="00CA1B46">
        <w:rPr>
          <w:rFonts w:ascii="Arial" w:hAnsi="Arial" w:cs="Arial"/>
          <w:sz w:val="22"/>
          <w:szCs w:val="22"/>
          <w:lang w:eastAsia="zh-CN"/>
        </w:rPr>
        <w:t xml:space="preserve">that </w:t>
      </w:r>
      <w:r w:rsidR="003A78BD" w:rsidRPr="00CA1B46">
        <w:rPr>
          <w:rFonts w:ascii="Arial" w:hAnsi="Arial" w:cs="Arial"/>
          <w:sz w:val="22"/>
          <w:szCs w:val="22"/>
          <w:lang w:eastAsia="zh-CN"/>
        </w:rPr>
        <w:t>the increase of PU.1 occupancy is the</w:t>
      </w:r>
      <w:r w:rsidR="007E71EF">
        <w:rPr>
          <w:rFonts w:ascii="Arial" w:hAnsi="Arial" w:cs="Arial"/>
          <w:sz w:val="22"/>
          <w:szCs w:val="22"/>
          <w:lang w:eastAsia="zh-CN"/>
        </w:rPr>
        <w:t xml:space="preserve"> one of the</w:t>
      </w:r>
      <w:r w:rsidR="003A78BD" w:rsidRPr="00CA1B46">
        <w:rPr>
          <w:rFonts w:ascii="Arial" w:hAnsi="Arial" w:cs="Arial"/>
          <w:sz w:val="22"/>
          <w:szCs w:val="22"/>
          <w:lang w:eastAsia="zh-CN"/>
        </w:rPr>
        <w:t xml:space="preserve"> driving force</w:t>
      </w:r>
      <w:r w:rsidR="007E71EF">
        <w:rPr>
          <w:rFonts w:ascii="Arial" w:hAnsi="Arial" w:cs="Arial"/>
          <w:sz w:val="22"/>
          <w:szCs w:val="22"/>
          <w:lang w:eastAsia="zh-CN"/>
        </w:rPr>
        <w:t>s</w:t>
      </w:r>
      <w:r w:rsidR="003A78BD" w:rsidRPr="00CA1B46">
        <w:rPr>
          <w:rFonts w:ascii="Arial" w:hAnsi="Arial" w:cs="Arial"/>
          <w:sz w:val="22"/>
          <w:szCs w:val="22"/>
          <w:lang w:eastAsia="zh-CN"/>
        </w:rPr>
        <w:t xml:space="preserve"> for DC commitment</w:t>
      </w:r>
      <w:r w:rsidR="00A62B16" w:rsidRPr="00CA1B46">
        <w:rPr>
          <w:rFonts w:ascii="Arial" w:hAnsi="Arial" w:cs="Arial"/>
          <w:sz w:val="22"/>
          <w:szCs w:val="22"/>
          <w:lang w:eastAsia="zh-CN"/>
        </w:rPr>
        <w:t xml:space="preserve"> (see also below </w:t>
      </w:r>
      <w:r w:rsidR="00EF15DC">
        <w:rPr>
          <w:rFonts w:ascii="Arial" w:hAnsi="Arial" w:cs="Arial"/>
          <w:sz w:val="22"/>
          <w:szCs w:val="22"/>
          <w:lang w:eastAsia="zh-CN"/>
        </w:rPr>
        <w:t>Fig. 4A</w:t>
      </w:r>
      <w:r w:rsidR="00E0121D">
        <w:rPr>
          <w:rFonts w:ascii="Arial" w:hAnsi="Arial" w:cs="Arial"/>
          <w:sz w:val="22"/>
          <w:szCs w:val="22"/>
          <w:lang w:eastAsia="zh-CN"/>
        </w:rPr>
        <w:t>, Supplemental Fig. S6A</w:t>
      </w:r>
      <w:r w:rsidR="00A62B16" w:rsidRPr="00CA1B46">
        <w:rPr>
          <w:rFonts w:ascii="Arial" w:hAnsi="Arial" w:cs="Arial"/>
          <w:sz w:val="22"/>
          <w:szCs w:val="22"/>
          <w:lang w:eastAsia="zh-CN"/>
        </w:rPr>
        <w:t>)</w:t>
      </w:r>
      <w:r w:rsidR="003A78BD" w:rsidRPr="00CA1B46">
        <w:rPr>
          <w:rFonts w:ascii="Arial" w:hAnsi="Arial" w:cs="Arial"/>
          <w:sz w:val="22"/>
          <w:szCs w:val="22"/>
          <w:lang w:eastAsia="zh-CN"/>
        </w:rPr>
        <w:t>.</w:t>
      </w:r>
      <w:r w:rsidR="00A62B16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</w:p>
    <w:p w:rsidR="005D2F07" w:rsidRDefault="005D2F07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222459" w:rsidRDefault="005B57DA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Next, w</w:t>
      </w:r>
      <w:r w:rsidR="00222459" w:rsidRPr="00CA1B46">
        <w:rPr>
          <w:rFonts w:ascii="Arial" w:hAnsi="Arial" w:cs="Arial"/>
          <w:sz w:val="22"/>
          <w:szCs w:val="22"/>
          <w:lang w:eastAsia="zh-CN"/>
        </w:rPr>
        <w:t xml:space="preserve">e proceeded to analyze epigenetic profiles </w:t>
      </w:r>
      <w:r w:rsidR="008E41E0" w:rsidRPr="00CA1B46">
        <w:rPr>
          <w:rFonts w:ascii="Arial" w:hAnsi="Arial" w:cs="Arial"/>
          <w:sz w:val="22"/>
          <w:szCs w:val="22"/>
          <w:lang w:eastAsia="zh-CN"/>
        </w:rPr>
        <w:t>in DC subset specification</w:t>
      </w:r>
      <w:r w:rsidR="00222459" w:rsidRPr="00CA1B46">
        <w:rPr>
          <w:rFonts w:ascii="Arial" w:hAnsi="Arial" w:cs="Arial"/>
          <w:sz w:val="22"/>
          <w:szCs w:val="22"/>
          <w:lang w:eastAsia="zh-CN"/>
        </w:rPr>
        <w:t>.</w:t>
      </w:r>
      <w:r w:rsidR="00A1648A" w:rsidRPr="00CA1B46">
        <w:rPr>
          <w:rFonts w:ascii="Arial" w:hAnsi="Arial" w:cs="Arial"/>
          <w:sz w:val="22"/>
          <w:szCs w:val="22"/>
          <w:lang w:eastAsia="zh-CN"/>
        </w:rPr>
        <w:t xml:space="preserve"> Genes</w:t>
      </w:r>
      <w:r w:rsidR="008E41E0" w:rsidRPr="00CA1B46">
        <w:rPr>
          <w:rFonts w:ascii="Arial" w:hAnsi="Arial" w:cs="Arial"/>
          <w:sz w:val="22"/>
          <w:szCs w:val="22"/>
          <w:lang w:eastAsia="zh-CN"/>
        </w:rPr>
        <w:t xml:space="preserve"> with abundant expression in </w:t>
      </w:r>
      <w:proofErr w:type="spellStart"/>
      <w:r w:rsidR="008E41E0" w:rsidRPr="00CA1B46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r w:rsidR="008E41E0" w:rsidRPr="00CA1B46">
        <w:rPr>
          <w:rFonts w:ascii="Arial" w:hAnsi="Arial" w:cs="Arial"/>
          <w:sz w:val="22"/>
          <w:szCs w:val="22"/>
          <w:lang w:eastAsia="zh-CN"/>
        </w:rPr>
        <w:t xml:space="preserve"> compared to </w:t>
      </w:r>
      <w:proofErr w:type="spellStart"/>
      <w:r w:rsidR="008E41E0" w:rsidRPr="00CA1B46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8E41E0" w:rsidRPr="00CA1B46">
        <w:rPr>
          <w:rFonts w:ascii="Arial" w:hAnsi="Arial" w:cs="Arial"/>
          <w:sz w:val="22"/>
          <w:szCs w:val="22"/>
          <w:lang w:eastAsia="zh-CN"/>
        </w:rPr>
        <w:t>,</w:t>
      </w:r>
      <w:r w:rsidR="00AB3F4B" w:rsidRPr="00CA1B46">
        <w:rPr>
          <w:rFonts w:ascii="Arial" w:hAnsi="Arial" w:cs="Arial"/>
          <w:sz w:val="22"/>
          <w:szCs w:val="22"/>
          <w:lang w:eastAsia="zh-CN"/>
        </w:rPr>
        <w:t xml:space="preserve"> such as c-kit and Batf3,</w:t>
      </w:r>
      <w:r w:rsidR="008E41E0" w:rsidRPr="00CA1B46">
        <w:rPr>
          <w:rFonts w:ascii="Arial" w:hAnsi="Arial" w:cs="Arial"/>
          <w:sz w:val="22"/>
          <w:szCs w:val="22"/>
          <w:lang w:eastAsia="zh-CN"/>
        </w:rPr>
        <w:t xml:space="preserve"> exhibited</w:t>
      </w:r>
      <w:r w:rsidR="00D56862" w:rsidRPr="00CA1B46">
        <w:rPr>
          <w:rFonts w:ascii="Arial" w:hAnsi="Arial" w:cs="Arial"/>
          <w:sz w:val="22"/>
          <w:szCs w:val="22"/>
          <w:lang w:eastAsia="zh-CN"/>
        </w:rPr>
        <w:t xml:space="preserve"> an</w:t>
      </w:r>
      <w:r w:rsidR="008E41E0" w:rsidRPr="00CA1B46">
        <w:rPr>
          <w:rFonts w:ascii="Arial" w:hAnsi="Arial" w:cs="Arial"/>
          <w:sz w:val="22"/>
          <w:szCs w:val="22"/>
          <w:lang w:eastAsia="zh-CN"/>
        </w:rPr>
        <w:t xml:space="preserve"> enrichment of </w:t>
      </w:r>
      <w:r w:rsidR="002A1EFB" w:rsidRPr="00CA1B46">
        <w:rPr>
          <w:rFonts w:ascii="Arial" w:hAnsi="Arial" w:cs="Arial"/>
          <w:sz w:val="22"/>
          <w:szCs w:val="22"/>
          <w:lang w:eastAsia="zh-CN"/>
        </w:rPr>
        <w:t xml:space="preserve">the </w:t>
      </w:r>
      <w:r w:rsidR="008E41E0" w:rsidRPr="00CA1B46">
        <w:rPr>
          <w:rFonts w:ascii="Arial" w:hAnsi="Arial" w:cs="Arial"/>
          <w:sz w:val="22"/>
          <w:szCs w:val="22"/>
          <w:lang w:eastAsia="zh-CN"/>
        </w:rPr>
        <w:t xml:space="preserve">H3K4me3 </w:t>
      </w:r>
      <w:r w:rsidR="00D2748E" w:rsidRPr="00CA1B46">
        <w:rPr>
          <w:rFonts w:ascii="Arial" w:hAnsi="Arial" w:cs="Arial"/>
          <w:sz w:val="22"/>
          <w:szCs w:val="22"/>
          <w:lang w:eastAsia="zh-CN"/>
        </w:rPr>
        <w:t xml:space="preserve">mark </w:t>
      </w:r>
      <w:r w:rsidR="008E41E0" w:rsidRPr="00CA1B46">
        <w:rPr>
          <w:rFonts w:ascii="Arial" w:hAnsi="Arial" w:cs="Arial"/>
          <w:sz w:val="22"/>
          <w:szCs w:val="22"/>
          <w:lang w:eastAsia="zh-CN"/>
        </w:rPr>
        <w:t>and PU.1</w:t>
      </w:r>
      <w:r w:rsidR="00AB3F4B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D2748E" w:rsidRPr="00CA1B46">
        <w:rPr>
          <w:rFonts w:ascii="Arial" w:hAnsi="Arial" w:cs="Arial"/>
          <w:sz w:val="22"/>
          <w:szCs w:val="22"/>
          <w:lang w:eastAsia="zh-CN"/>
        </w:rPr>
        <w:t>binding</w:t>
      </w:r>
      <w:r w:rsidR="00CE6863" w:rsidRPr="00CA1B46">
        <w:rPr>
          <w:rFonts w:ascii="Arial" w:hAnsi="Arial" w:cs="Arial"/>
          <w:sz w:val="22"/>
          <w:szCs w:val="22"/>
          <w:lang w:eastAsia="zh-CN"/>
        </w:rPr>
        <w:t xml:space="preserve"> in </w:t>
      </w:r>
      <w:proofErr w:type="spellStart"/>
      <w:r w:rsidR="00CE6863" w:rsidRPr="00CA1B46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r w:rsidR="00CE6863" w:rsidRPr="00CA1B46">
        <w:rPr>
          <w:rFonts w:ascii="Arial" w:hAnsi="Arial" w:cs="Arial"/>
          <w:sz w:val="22"/>
          <w:szCs w:val="22"/>
          <w:lang w:eastAsia="zh-CN"/>
        </w:rPr>
        <w:t xml:space="preserve"> versus </w:t>
      </w:r>
      <w:proofErr w:type="spellStart"/>
      <w:proofErr w:type="gramStart"/>
      <w:r w:rsidR="00CE6863" w:rsidRPr="00CA1B46">
        <w:rPr>
          <w:rFonts w:ascii="Arial" w:hAnsi="Arial" w:cs="Arial"/>
          <w:sz w:val="22"/>
          <w:szCs w:val="22"/>
          <w:lang w:eastAsia="zh-CN"/>
        </w:rPr>
        <w:t>pDC</w:t>
      </w:r>
      <w:commentRangeStart w:id="4"/>
      <w:proofErr w:type="spellEnd"/>
      <w:r w:rsidR="00ED17F8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D2748E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commentRangeEnd w:id="4"/>
      <w:proofErr w:type="gramEnd"/>
      <w:r w:rsidR="000B79BF">
        <w:rPr>
          <w:rStyle w:val="Refdecomentrio"/>
        </w:rPr>
        <w:commentReference w:id="4"/>
      </w:r>
      <w:r w:rsidR="000F4763" w:rsidRPr="00CA1B46">
        <w:rPr>
          <w:rFonts w:ascii="Arial" w:hAnsi="Arial" w:cs="Arial"/>
          <w:sz w:val="22"/>
          <w:szCs w:val="22"/>
          <w:lang w:eastAsia="zh-CN"/>
        </w:rPr>
        <w:t>(</w:t>
      </w:r>
      <w:r w:rsidR="002C169E">
        <w:rPr>
          <w:rFonts w:ascii="Arial" w:hAnsi="Arial" w:cs="Arial"/>
          <w:sz w:val="22"/>
          <w:szCs w:val="22"/>
          <w:lang w:eastAsia="zh-CN"/>
        </w:rPr>
        <w:t>Fig. 2E, Supplemental Fig. S5</w:t>
      </w:r>
      <w:r w:rsidR="00AB3F4B" w:rsidRPr="00CA1B46">
        <w:rPr>
          <w:rFonts w:ascii="Arial" w:hAnsi="Arial" w:cs="Arial"/>
          <w:sz w:val="22"/>
          <w:szCs w:val="22"/>
          <w:lang w:eastAsia="zh-CN"/>
        </w:rPr>
        <w:t>)</w:t>
      </w:r>
      <w:r w:rsidR="001E5FEE" w:rsidRPr="00CA1B46">
        <w:rPr>
          <w:rFonts w:ascii="Arial" w:hAnsi="Arial" w:cs="Arial"/>
          <w:sz w:val="22"/>
          <w:szCs w:val="22"/>
          <w:lang w:eastAsia="zh-CN"/>
        </w:rPr>
        <w:t>.</w:t>
      </w:r>
      <w:r w:rsidR="00BF6E2F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971ECE" w:rsidRPr="00CA1B46">
        <w:rPr>
          <w:rFonts w:ascii="Arial" w:hAnsi="Arial" w:cs="Arial"/>
          <w:sz w:val="22"/>
          <w:szCs w:val="22"/>
          <w:lang w:eastAsia="zh-CN"/>
        </w:rPr>
        <w:t>Interestingly,</w:t>
      </w:r>
      <w:r w:rsidR="00BC0AAD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364A50" w:rsidRPr="00CA1B46">
        <w:rPr>
          <w:rFonts w:ascii="Arial" w:hAnsi="Arial" w:cs="Arial"/>
          <w:sz w:val="22"/>
          <w:szCs w:val="22"/>
          <w:lang w:eastAsia="zh-CN"/>
        </w:rPr>
        <w:t xml:space="preserve">in </w:t>
      </w:r>
      <w:proofErr w:type="spellStart"/>
      <w:r w:rsidR="00364A50" w:rsidRPr="00CA1B46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364A50" w:rsidRPr="00CA1B46">
        <w:rPr>
          <w:rFonts w:ascii="Arial" w:hAnsi="Arial" w:cs="Arial"/>
          <w:sz w:val="22"/>
          <w:szCs w:val="22"/>
          <w:lang w:eastAsia="zh-CN"/>
        </w:rPr>
        <w:t xml:space="preserve"> these genes showed a </w:t>
      </w:r>
      <w:r w:rsidR="00847603" w:rsidRPr="00CA1B46">
        <w:rPr>
          <w:rFonts w:ascii="Arial" w:hAnsi="Arial" w:cs="Arial"/>
          <w:sz w:val="22"/>
          <w:szCs w:val="22"/>
          <w:lang w:eastAsia="zh-CN"/>
        </w:rPr>
        <w:t xml:space="preserve">reduction </w:t>
      </w:r>
      <w:r w:rsidR="00610093" w:rsidRPr="00CA1B46">
        <w:rPr>
          <w:rFonts w:ascii="Arial" w:hAnsi="Arial" w:cs="Arial"/>
          <w:sz w:val="22"/>
          <w:szCs w:val="22"/>
          <w:lang w:eastAsia="zh-CN"/>
        </w:rPr>
        <w:t>of the</w:t>
      </w:r>
      <w:r w:rsidR="00847603" w:rsidRPr="00CA1B46">
        <w:rPr>
          <w:rFonts w:ascii="Arial" w:hAnsi="Arial" w:cs="Arial"/>
          <w:sz w:val="22"/>
          <w:szCs w:val="22"/>
          <w:lang w:eastAsia="zh-CN"/>
        </w:rPr>
        <w:t xml:space="preserve"> active </w:t>
      </w:r>
      <w:r w:rsidR="00847603" w:rsidRPr="00CA1B46">
        <w:rPr>
          <w:rFonts w:ascii="Arial" w:hAnsi="Arial" w:cs="Arial"/>
          <w:sz w:val="22"/>
          <w:szCs w:val="22"/>
          <w:lang w:eastAsia="zh-CN"/>
        </w:rPr>
        <w:lastRenderedPageBreak/>
        <w:t>mark H3K4me3 and</w:t>
      </w:r>
      <w:r w:rsidR="008379A5" w:rsidRPr="00CA1B46">
        <w:rPr>
          <w:rFonts w:ascii="Arial" w:hAnsi="Arial" w:cs="Arial"/>
          <w:sz w:val="22"/>
          <w:szCs w:val="22"/>
          <w:lang w:eastAsia="zh-CN"/>
        </w:rPr>
        <w:t xml:space="preserve"> a</w:t>
      </w:r>
      <w:r w:rsidR="00971ECE" w:rsidRPr="00CA1B46">
        <w:rPr>
          <w:rFonts w:ascii="Arial" w:hAnsi="Arial" w:cs="Arial"/>
          <w:sz w:val="22"/>
          <w:szCs w:val="22"/>
          <w:lang w:eastAsia="zh-CN"/>
        </w:rPr>
        <w:t xml:space="preserve"> deposition of </w:t>
      </w:r>
      <w:r w:rsidR="00CE6863" w:rsidRPr="00CA1B46">
        <w:rPr>
          <w:rFonts w:ascii="Arial" w:hAnsi="Arial" w:cs="Arial"/>
          <w:sz w:val="22"/>
          <w:szCs w:val="22"/>
          <w:lang w:eastAsia="zh-CN"/>
        </w:rPr>
        <w:t xml:space="preserve">the </w:t>
      </w:r>
      <w:r w:rsidR="00847603" w:rsidRPr="00CA1B46">
        <w:rPr>
          <w:rFonts w:ascii="Arial" w:hAnsi="Arial" w:cs="Arial"/>
          <w:sz w:val="22"/>
          <w:szCs w:val="22"/>
          <w:lang w:eastAsia="zh-CN"/>
        </w:rPr>
        <w:t xml:space="preserve">repressive mark </w:t>
      </w:r>
      <w:r w:rsidR="00971ECE" w:rsidRPr="00CA1B46">
        <w:rPr>
          <w:rFonts w:ascii="Arial" w:hAnsi="Arial" w:cs="Arial"/>
          <w:sz w:val="22"/>
          <w:szCs w:val="22"/>
          <w:lang w:eastAsia="zh-CN"/>
        </w:rPr>
        <w:t>H3K27me</w:t>
      </w:r>
      <w:r w:rsidR="00847603" w:rsidRPr="00CA1B46">
        <w:rPr>
          <w:rFonts w:ascii="Arial" w:hAnsi="Arial" w:cs="Arial"/>
          <w:sz w:val="22"/>
          <w:szCs w:val="22"/>
          <w:lang w:eastAsia="zh-CN"/>
        </w:rPr>
        <w:t>3</w:t>
      </w:r>
      <w:r w:rsidR="00364A50" w:rsidRPr="00CA1B46">
        <w:rPr>
          <w:rFonts w:ascii="Arial" w:hAnsi="Arial" w:cs="Arial"/>
          <w:sz w:val="22"/>
          <w:szCs w:val="22"/>
          <w:lang w:eastAsia="zh-CN"/>
        </w:rPr>
        <w:t>, thereby restricting gene expression to</w:t>
      </w:r>
      <w:r w:rsidR="0037760C" w:rsidRPr="00CA1B46">
        <w:rPr>
          <w:rFonts w:ascii="Arial" w:hAnsi="Arial" w:cs="Arial"/>
          <w:sz w:val="22"/>
          <w:szCs w:val="22"/>
          <w:lang w:eastAsia="zh-CN"/>
        </w:rPr>
        <w:t>wards</w:t>
      </w:r>
      <w:r w:rsidR="00364A50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proofErr w:type="spellStart"/>
      <w:proofErr w:type="gramStart"/>
      <w:r w:rsidR="00364A50" w:rsidRPr="00CA1B46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="003368FC" w:rsidRPr="00CA1B46">
        <w:rPr>
          <w:rFonts w:ascii="Arial" w:hAnsi="Arial" w:cs="Arial"/>
          <w:sz w:val="22"/>
          <w:szCs w:val="22"/>
          <w:lang w:eastAsia="zh-CN"/>
        </w:rPr>
        <w:t>.</w:t>
      </w:r>
      <w:r w:rsidR="00D56862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131040" w:rsidRPr="00CA1B46">
        <w:rPr>
          <w:rFonts w:ascii="Arial" w:hAnsi="Arial" w:cs="Arial"/>
          <w:sz w:val="22"/>
          <w:szCs w:val="22"/>
          <w:lang w:eastAsia="zh-CN"/>
        </w:rPr>
        <w:t xml:space="preserve">The </w:t>
      </w:r>
      <w:r w:rsidR="008A31A6">
        <w:rPr>
          <w:rFonts w:ascii="Arial" w:hAnsi="Arial" w:cs="Arial"/>
          <w:sz w:val="22"/>
          <w:szCs w:val="22"/>
          <w:lang w:eastAsia="zh-CN"/>
        </w:rPr>
        <w:t>same</w:t>
      </w:r>
      <w:r w:rsidR="008A31A6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131040" w:rsidRPr="00CA1B46">
        <w:rPr>
          <w:rFonts w:ascii="Arial" w:hAnsi="Arial" w:cs="Arial"/>
          <w:sz w:val="22"/>
          <w:szCs w:val="22"/>
          <w:lang w:eastAsia="zh-CN"/>
        </w:rPr>
        <w:t>mechanism</w:t>
      </w:r>
      <w:r w:rsidR="008D65C4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0F7524">
        <w:rPr>
          <w:rFonts w:ascii="Arial" w:hAnsi="Arial" w:cs="Arial"/>
          <w:sz w:val="22"/>
          <w:szCs w:val="22"/>
          <w:lang w:eastAsia="zh-CN"/>
        </w:rPr>
        <w:t>is</w:t>
      </w:r>
      <w:r w:rsidR="007708CC" w:rsidRPr="00CA1B46">
        <w:rPr>
          <w:rFonts w:ascii="Arial" w:hAnsi="Arial" w:cs="Arial"/>
          <w:sz w:val="22"/>
          <w:szCs w:val="22"/>
          <w:lang w:eastAsia="zh-CN"/>
        </w:rPr>
        <w:t xml:space="preserve"> used to </w:t>
      </w:r>
      <w:r w:rsidR="0072366D" w:rsidRPr="00CA1B46">
        <w:rPr>
          <w:rFonts w:ascii="Arial" w:hAnsi="Arial" w:cs="Arial"/>
          <w:sz w:val="22"/>
          <w:szCs w:val="22"/>
          <w:lang w:eastAsia="zh-CN"/>
        </w:rPr>
        <w:t>direct</w:t>
      </w:r>
      <w:r w:rsidR="00131040" w:rsidRPr="00CA1B46">
        <w:rPr>
          <w:rFonts w:ascii="Arial" w:hAnsi="Arial" w:cs="Arial"/>
          <w:sz w:val="22"/>
          <w:szCs w:val="22"/>
          <w:lang w:eastAsia="zh-CN"/>
        </w:rPr>
        <w:t xml:space="preserve"> gene expression towards </w:t>
      </w:r>
      <w:proofErr w:type="spellStart"/>
      <w:r w:rsidR="00131040" w:rsidRPr="00CA1B46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131040" w:rsidRPr="00CA1B46">
        <w:rPr>
          <w:rFonts w:ascii="Arial" w:hAnsi="Arial" w:cs="Arial"/>
          <w:sz w:val="22"/>
          <w:szCs w:val="22"/>
          <w:lang w:eastAsia="zh-CN"/>
        </w:rPr>
        <w:t xml:space="preserve">, </w:t>
      </w:r>
      <w:r w:rsidR="004E261F" w:rsidRPr="00CA1B46">
        <w:rPr>
          <w:rFonts w:ascii="Arial" w:hAnsi="Arial" w:cs="Arial"/>
          <w:sz w:val="22"/>
          <w:szCs w:val="22"/>
          <w:lang w:eastAsia="zh-CN"/>
        </w:rPr>
        <w:t xml:space="preserve">as observed for </w:t>
      </w:r>
      <w:r w:rsidR="00131040" w:rsidRPr="00CA1B46">
        <w:rPr>
          <w:rFonts w:ascii="Arial" w:hAnsi="Arial" w:cs="Arial"/>
          <w:sz w:val="22"/>
          <w:szCs w:val="22"/>
          <w:lang w:eastAsia="zh-CN"/>
        </w:rPr>
        <w:t>Pacsin1</w:t>
      </w:r>
      <w:r w:rsidR="009B0B4A" w:rsidRPr="00CA1B46">
        <w:rPr>
          <w:rFonts w:ascii="Arial" w:hAnsi="Arial" w:cs="Arial"/>
          <w:sz w:val="22"/>
          <w:szCs w:val="22"/>
          <w:lang w:eastAsia="zh-CN"/>
        </w:rPr>
        <w:t xml:space="preserve"> (</w:t>
      </w:r>
      <w:r w:rsidR="002C169E">
        <w:rPr>
          <w:rFonts w:ascii="Arial" w:hAnsi="Arial" w:cs="Arial"/>
          <w:sz w:val="22"/>
          <w:szCs w:val="22"/>
          <w:lang w:eastAsia="zh-CN"/>
        </w:rPr>
        <w:t>Fig. 2E, Supplemental Fig. S5</w:t>
      </w:r>
      <w:r w:rsidR="004E261F" w:rsidRPr="00CA1B46">
        <w:rPr>
          <w:rFonts w:ascii="Arial" w:hAnsi="Arial" w:cs="Arial"/>
          <w:sz w:val="22"/>
          <w:szCs w:val="22"/>
          <w:lang w:eastAsia="zh-CN"/>
        </w:rPr>
        <w:t xml:space="preserve">). </w:t>
      </w:r>
      <w:r w:rsidR="00A22A80">
        <w:rPr>
          <w:rFonts w:ascii="Arial" w:hAnsi="Arial" w:cs="Arial"/>
          <w:sz w:val="22"/>
          <w:szCs w:val="22"/>
          <w:lang w:eastAsia="zh-CN"/>
        </w:rPr>
        <w:t>Additionally</w:t>
      </w:r>
      <w:r w:rsidR="003B6A85">
        <w:rPr>
          <w:rFonts w:ascii="Arial" w:hAnsi="Arial" w:cs="Arial"/>
          <w:sz w:val="22"/>
          <w:szCs w:val="22"/>
          <w:lang w:eastAsia="zh-CN"/>
        </w:rPr>
        <w:t xml:space="preserve">, </w:t>
      </w:r>
      <w:r w:rsidR="00A22A80" w:rsidRPr="00CA1B46">
        <w:rPr>
          <w:rFonts w:ascii="Arial" w:hAnsi="Arial" w:cs="Arial"/>
          <w:sz w:val="22"/>
          <w:szCs w:val="22"/>
          <w:lang w:eastAsia="zh-CN"/>
        </w:rPr>
        <w:t>lin</w:t>
      </w:r>
      <w:r w:rsidR="008A31A6">
        <w:rPr>
          <w:rFonts w:ascii="Arial" w:hAnsi="Arial" w:cs="Arial"/>
          <w:sz w:val="22"/>
          <w:szCs w:val="22"/>
          <w:lang w:eastAsia="zh-CN"/>
        </w:rPr>
        <w:t>e</w:t>
      </w:r>
      <w:r w:rsidR="00A22A80" w:rsidRPr="00CA1B46">
        <w:rPr>
          <w:rFonts w:ascii="Arial" w:hAnsi="Arial" w:cs="Arial"/>
          <w:sz w:val="22"/>
          <w:szCs w:val="22"/>
          <w:lang w:eastAsia="zh-CN"/>
        </w:rPr>
        <w:t>age</w:t>
      </w:r>
      <w:r w:rsidR="003B6A85">
        <w:rPr>
          <w:rFonts w:ascii="Arial" w:hAnsi="Arial" w:cs="Arial"/>
          <w:sz w:val="22"/>
          <w:szCs w:val="22"/>
          <w:lang w:eastAsia="zh-CN"/>
        </w:rPr>
        <w:t>-</w:t>
      </w:r>
      <w:r w:rsidR="0071155E">
        <w:rPr>
          <w:rFonts w:ascii="Arial" w:hAnsi="Arial" w:cs="Arial"/>
          <w:sz w:val="22"/>
          <w:szCs w:val="22"/>
          <w:lang w:eastAsia="zh-CN"/>
        </w:rPr>
        <w:t xml:space="preserve">specific H3K4me1 </w:t>
      </w:r>
      <w:r w:rsidR="00A22A80">
        <w:rPr>
          <w:rFonts w:ascii="Arial" w:hAnsi="Arial" w:cs="Arial"/>
          <w:sz w:val="22"/>
          <w:szCs w:val="22"/>
          <w:lang w:eastAsia="zh-CN"/>
        </w:rPr>
        <w:t xml:space="preserve">and PU.1 </w:t>
      </w:r>
      <w:r w:rsidR="0071155E">
        <w:rPr>
          <w:rFonts w:ascii="Arial" w:hAnsi="Arial" w:cs="Arial"/>
          <w:sz w:val="22"/>
          <w:szCs w:val="22"/>
          <w:lang w:eastAsia="zh-CN"/>
        </w:rPr>
        <w:t>marks</w:t>
      </w:r>
      <w:r w:rsidR="003B6A85">
        <w:rPr>
          <w:rFonts w:ascii="Arial" w:hAnsi="Arial" w:cs="Arial"/>
          <w:sz w:val="22"/>
          <w:szCs w:val="22"/>
          <w:lang w:eastAsia="zh-CN"/>
        </w:rPr>
        <w:t xml:space="preserve"> </w:t>
      </w:r>
      <w:r w:rsidR="00A22A80">
        <w:rPr>
          <w:rFonts w:ascii="Arial" w:hAnsi="Arial" w:cs="Arial"/>
          <w:sz w:val="22"/>
          <w:szCs w:val="22"/>
          <w:lang w:eastAsia="zh-CN"/>
        </w:rPr>
        <w:t>associated with</w:t>
      </w:r>
      <w:r w:rsidR="003B6A85">
        <w:rPr>
          <w:rFonts w:ascii="Arial" w:hAnsi="Arial" w:cs="Arial"/>
          <w:sz w:val="22"/>
          <w:szCs w:val="22"/>
          <w:lang w:eastAsia="zh-CN"/>
        </w:rPr>
        <w:t xml:space="preserve"> </w:t>
      </w:r>
      <w:proofErr w:type="spellStart"/>
      <w:proofErr w:type="gramStart"/>
      <w:r w:rsidR="003B6A85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="003B6A85">
        <w:rPr>
          <w:rFonts w:ascii="Arial" w:hAnsi="Arial" w:cs="Arial"/>
          <w:sz w:val="22"/>
          <w:szCs w:val="22"/>
          <w:lang w:eastAsia="zh-CN"/>
        </w:rPr>
        <w:t xml:space="preserve"> or </w:t>
      </w:r>
      <w:proofErr w:type="spellStart"/>
      <w:r w:rsidR="003B6A85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A22A80">
        <w:rPr>
          <w:rFonts w:ascii="Arial" w:hAnsi="Arial" w:cs="Arial"/>
          <w:sz w:val="22"/>
          <w:szCs w:val="22"/>
          <w:lang w:eastAsia="zh-CN"/>
        </w:rPr>
        <w:t xml:space="preserve"> genes</w:t>
      </w:r>
      <w:r w:rsidR="003B6A85">
        <w:rPr>
          <w:rFonts w:ascii="Arial" w:hAnsi="Arial" w:cs="Arial"/>
          <w:sz w:val="22"/>
          <w:szCs w:val="22"/>
          <w:lang w:eastAsia="zh-CN"/>
        </w:rPr>
        <w:t xml:space="preserve"> </w:t>
      </w:r>
      <w:commentRangeStart w:id="5"/>
      <w:r w:rsidR="008A31A6">
        <w:rPr>
          <w:rFonts w:ascii="Arial" w:hAnsi="Arial" w:cs="Arial"/>
          <w:sz w:val="22"/>
          <w:szCs w:val="22"/>
          <w:lang w:eastAsia="zh-CN"/>
        </w:rPr>
        <w:t>correlated</w:t>
      </w:r>
      <w:commentRangeEnd w:id="5"/>
      <w:r w:rsidR="00487EFC">
        <w:rPr>
          <w:rStyle w:val="Refdecomentrio"/>
        </w:rPr>
        <w:commentReference w:id="5"/>
      </w:r>
      <w:r w:rsidR="008A31A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3B6A85">
        <w:rPr>
          <w:rFonts w:ascii="Arial" w:hAnsi="Arial" w:cs="Arial"/>
          <w:sz w:val="22"/>
          <w:szCs w:val="22"/>
          <w:lang w:eastAsia="zh-CN"/>
        </w:rPr>
        <w:t xml:space="preserve">with </w:t>
      </w:r>
      <w:r w:rsidR="00A22A80">
        <w:rPr>
          <w:rFonts w:ascii="Arial" w:hAnsi="Arial" w:cs="Arial"/>
          <w:sz w:val="22"/>
          <w:szCs w:val="22"/>
          <w:lang w:eastAsia="zh-CN"/>
        </w:rPr>
        <w:t>transcription</w:t>
      </w:r>
      <w:r w:rsidR="008A31A6">
        <w:rPr>
          <w:rFonts w:ascii="Arial" w:hAnsi="Arial" w:cs="Arial"/>
          <w:sz w:val="22"/>
          <w:szCs w:val="22"/>
          <w:lang w:eastAsia="zh-CN"/>
        </w:rPr>
        <w:t>al</w:t>
      </w:r>
      <w:r w:rsidR="003B6A85">
        <w:rPr>
          <w:rFonts w:ascii="Arial" w:hAnsi="Arial" w:cs="Arial"/>
          <w:sz w:val="22"/>
          <w:szCs w:val="22"/>
          <w:lang w:eastAsia="zh-CN"/>
        </w:rPr>
        <w:t xml:space="preserve"> activation</w:t>
      </w:r>
      <w:r w:rsidR="00A22A80">
        <w:rPr>
          <w:rFonts w:ascii="Arial" w:hAnsi="Arial" w:cs="Arial"/>
          <w:sz w:val="22"/>
          <w:szCs w:val="22"/>
          <w:lang w:eastAsia="zh-CN"/>
        </w:rPr>
        <w:t xml:space="preserve"> (Supplemental Fig. S5)</w:t>
      </w:r>
      <w:r w:rsidR="003B6A85">
        <w:rPr>
          <w:rFonts w:ascii="Arial" w:hAnsi="Arial" w:cs="Arial"/>
          <w:sz w:val="22"/>
          <w:szCs w:val="22"/>
          <w:lang w:eastAsia="zh-CN"/>
        </w:rPr>
        <w:t xml:space="preserve">, suggesting </w:t>
      </w:r>
      <w:r w:rsidR="0071155E">
        <w:rPr>
          <w:rFonts w:ascii="Arial" w:hAnsi="Arial" w:cs="Arial"/>
          <w:sz w:val="22"/>
          <w:szCs w:val="22"/>
          <w:lang w:eastAsia="zh-CN"/>
        </w:rPr>
        <w:t xml:space="preserve">the </w:t>
      </w:r>
      <w:r w:rsidR="003B6A85">
        <w:rPr>
          <w:rFonts w:ascii="Arial" w:hAnsi="Arial" w:cs="Arial"/>
          <w:sz w:val="22"/>
          <w:szCs w:val="22"/>
          <w:lang w:eastAsia="zh-CN"/>
        </w:rPr>
        <w:t>cell-type specific enhancer</w:t>
      </w:r>
      <w:r w:rsidR="003C3329">
        <w:rPr>
          <w:rFonts w:ascii="Arial" w:hAnsi="Arial" w:cs="Arial"/>
          <w:sz w:val="22"/>
          <w:szCs w:val="22"/>
          <w:lang w:eastAsia="zh-CN"/>
        </w:rPr>
        <w:t>s are involved in the</w:t>
      </w:r>
      <w:r w:rsidR="003B6A85">
        <w:rPr>
          <w:rFonts w:ascii="Arial" w:hAnsi="Arial" w:cs="Arial"/>
          <w:sz w:val="22"/>
          <w:szCs w:val="22"/>
          <w:lang w:eastAsia="zh-CN"/>
        </w:rPr>
        <w:t xml:space="preserve"> </w:t>
      </w:r>
      <w:r w:rsidR="003C3329" w:rsidRPr="003C3329">
        <w:rPr>
          <w:rFonts w:ascii="Arial" w:hAnsi="Arial" w:cs="Arial"/>
          <w:sz w:val="22"/>
          <w:szCs w:val="22"/>
          <w:lang w:eastAsia="zh-CN"/>
        </w:rPr>
        <w:t xml:space="preserve">diversification </w:t>
      </w:r>
      <w:r w:rsidR="008A31A6">
        <w:rPr>
          <w:rFonts w:ascii="Arial" w:hAnsi="Arial" w:cs="Arial"/>
          <w:sz w:val="22"/>
          <w:szCs w:val="22"/>
          <w:lang w:eastAsia="zh-CN"/>
        </w:rPr>
        <w:t xml:space="preserve">of </w:t>
      </w:r>
      <w:r w:rsidR="003B6A85">
        <w:rPr>
          <w:rFonts w:ascii="Arial" w:hAnsi="Arial" w:cs="Arial"/>
          <w:sz w:val="22"/>
          <w:szCs w:val="22"/>
          <w:lang w:eastAsia="zh-CN"/>
        </w:rPr>
        <w:t>DC</w:t>
      </w:r>
      <w:r w:rsidR="003C3329">
        <w:rPr>
          <w:rFonts w:ascii="Arial" w:hAnsi="Arial" w:cs="Arial"/>
          <w:sz w:val="22"/>
          <w:szCs w:val="22"/>
          <w:lang w:eastAsia="zh-CN"/>
        </w:rPr>
        <w:t xml:space="preserve"> subset</w:t>
      </w:r>
      <w:r w:rsidR="00E55A57">
        <w:rPr>
          <w:rFonts w:ascii="Arial" w:hAnsi="Arial" w:cs="Arial"/>
          <w:sz w:val="22"/>
          <w:szCs w:val="22"/>
          <w:lang w:eastAsia="zh-CN"/>
        </w:rPr>
        <w:t>s</w:t>
      </w:r>
      <w:r w:rsidR="003C3329">
        <w:rPr>
          <w:rFonts w:ascii="Arial" w:hAnsi="Arial" w:cs="Arial"/>
          <w:sz w:val="22"/>
          <w:szCs w:val="22"/>
          <w:lang w:eastAsia="zh-CN"/>
        </w:rPr>
        <w:t>.</w:t>
      </w:r>
      <w:r w:rsidR="003B6A85">
        <w:rPr>
          <w:rFonts w:ascii="Arial" w:hAnsi="Arial" w:cs="Arial"/>
          <w:sz w:val="22"/>
          <w:szCs w:val="22"/>
          <w:lang w:eastAsia="zh-CN"/>
        </w:rPr>
        <w:t xml:space="preserve"> </w:t>
      </w:r>
    </w:p>
    <w:p w:rsidR="00CA280D" w:rsidRPr="00CA1B46" w:rsidRDefault="00CA280D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4662C2" w:rsidRPr="00CA1B46" w:rsidRDefault="005A1A5B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r w:rsidRPr="00CA1B46">
        <w:rPr>
          <w:rFonts w:ascii="Arial" w:hAnsi="Arial" w:cs="Arial"/>
          <w:sz w:val="22"/>
          <w:szCs w:val="22"/>
          <w:lang w:eastAsia="zh-CN"/>
        </w:rPr>
        <w:t xml:space="preserve">Collectively, </w:t>
      </w:r>
      <w:r w:rsidR="003F72A2">
        <w:rPr>
          <w:rFonts w:ascii="Arial" w:hAnsi="Arial" w:cs="Arial"/>
          <w:sz w:val="22"/>
          <w:szCs w:val="22"/>
          <w:lang w:eastAsia="zh-CN"/>
        </w:rPr>
        <w:t xml:space="preserve">CDP </w:t>
      </w:r>
      <w:r w:rsidR="003F72A2" w:rsidRPr="00E01AB3">
        <w:rPr>
          <w:rFonts w:ascii="Arial" w:hAnsi="Arial" w:cs="Arial"/>
          <w:sz w:val="22"/>
          <w:szCs w:val="22"/>
          <w:lang w:eastAsia="zh-CN"/>
        </w:rPr>
        <w:t>acquire</w:t>
      </w:r>
      <w:r w:rsidR="003F72A2">
        <w:rPr>
          <w:rFonts w:ascii="Arial" w:hAnsi="Arial" w:cs="Arial"/>
          <w:sz w:val="22"/>
          <w:szCs w:val="22"/>
          <w:lang w:eastAsia="zh-CN"/>
        </w:rPr>
        <w:t xml:space="preserve"> DC lineage-specific</w:t>
      </w:r>
      <w:r w:rsidR="003F72A2" w:rsidRPr="00E01AB3">
        <w:rPr>
          <w:rFonts w:ascii="Arial" w:hAnsi="Arial" w:cs="Arial"/>
          <w:sz w:val="22"/>
          <w:szCs w:val="22"/>
          <w:lang w:eastAsia="zh-CN"/>
        </w:rPr>
        <w:t xml:space="preserve"> epigenetic signatures</w:t>
      </w:r>
      <w:r w:rsidR="003F72A2">
        <w:rPr>
          <w:rFonts w:ascii="Arial" w:hAnsi="Arial" w:cs="Arial"/>
          <w:sz w:val="22"/>
          <w:szCs w:val="22"/>
          <w:lang w:eastAsia="zh-CN"/>
        </w:rPr>
        <w:t xml:space="preserve"> during DC commitment.</w:t>
      </w:r>
      <w:r w:rsidR="003F72A2" w:rsidRPr="00E01AB3">
        <w:rPr>
          <w:rFonts w:ascii="Arial" w:hAnsi="Arial" w:cs="Arial"/>
          <w:sz w:val="22"/>
          <w:szCs w:val="22"/>
          <w:lang w:eastAsia="zh-CN"/>
        </w:rPr>
        <w:t xml:space="preserve"> </w:t>
      </w:r>
      <w:r w:rsidR="00484156">
        <w:rPr>
          <w:rFonts w:ascii="Arial" w:hAnsi="Arial" w:cs="Arial"/>
          <w:sz w:val="22"/>
          <w:szCs w:val="22"/>
          <w:lang w:eastAsia="zh-CN"/>
        </w:rPr>
        <w:t>These</w:t>
      </w:r>
      <w:r w:rsidR="006E179C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3F72A2">
        <w:rPr>
          <w:rFonts w:ascii="Arial" w:hAnsi="Arial" w:cs="Arial"/>
          <w:sz w:val="22"/>
          <w:szCs w:val="22"/>
          <w:lang w:eastAsia="zh-CN"/>
        </w:rPr>
        <w:t>lineage-primed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A22A80">
        <w:rPr>
          <w:rFonts w:ascii="Arial" w:hAnsi="Arial" w:cs="Arial"/>
          <w:sz w:val="22"/>
          <w:szCs w:val="22"/>
          <w:lang w:eastAsia="zh-CN"/>
        </w:rPr>
        <w:t>H3K4me1/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H3K4me3 and PU.1 marks </w:t>
      </w:r>
      <w:r w:rsidR="00484156">
        <w:rPr>
          <w:rFonts w:ascii="Arial" w:hAnsi="Arial" w:cs="Arial"/>
          <w:sz w:val="22"/>
          <w:szCs w:val="22"/>
          <w:lang w:eastAsia="zh-CN"/>
        </w:rPr>
        <w:t xml:space="preserve">initiate </w:t>
      </w:r>
      <w:r w:rsidR="003F72A2">
        <w:rPr>
          <w:rFonts w:ascii="Arial" w:hAnsi="Arial" w:cs="Arial"/>
          <w:sz w:val="22"/>
          <w:szCs w:val="22"/>
          <w:lang w:eastAsia="zh-CN"/>
        </w:rPr>
        <w:t xml:space="preserve">the transcriptional </w:t>
      </w:r>
      <w:r w:rsidR="00DF307B">
        <w:rPr>
          <w:rFonts w:ascii="Arial" w:hAnsi="Arial" w:cs="Arial"/>
          <w:sz w:val="22"/>
          <w:szCs w:val="22"/>
          <w:lang w:eastAsia="zh-CN"/>
        </w:rPr>
        <w:t>program</w:t>
      </w:r>
      <w:r w:rsidR="003F72A2">
        <w:rPr>
          <w:rFonts w:ascii="Arial" w:hAnsi="Arial" w:cs="Arial"/>
          <w:sz w:val="22"/>
          <w:szCs w:val="22"/>
          <w:lang w:eastAsia="zh-CN"/>
        </w:rPr>
        <w:t xml:space="preserve">, </w:t>
      </w:r>
      <w:r w:rsidR="00484156">
        <w:rPr>
          <w:rFonts w:ascii="Arial" w:hAnsi="Arial" w:cs="Arial"/>
          <w:sz w:val="22"/>
          <w:szCs w:val="22"/>
          <w:lang w:eastAsia="zh-CN"/>
        </w:rPr>
        <w:t xml:space="preserve">and </w:t>
      </w:r>
      <w:r w:rsidR="003F72A2">
        <w:rPr>
          <w:rFonts w:ascii="Arial" w:hAnsi="Arial" w:cs="Arial"/>
          <w:sz w:val="22"/>
          <w:szCs w:val="22"/>
          <w:lang w:eastAsia="zh-CN"/>
        </w:rPr>
        <w:t xml:space="preserve">thus </w:t>
      </w:r>
      <w:r w:rsidR="006E179C" w:rsidRPr="00CA1B46">
        <w:rPr>
          <w:rFonts w:ascii="Arial" w:hAnsi="Arial" w:cs="Arial"/>
          <w:sz w:val="22"/>
          <w:szCs w:val="22"/>
          <w:lang w:eastAsia="zh-CN"/>
        </w:rPr>
        <w:t xml:space="preserve">drive </w:t>
      </w:r>
      <w:r w:rsidRPr="00CA1B46">
        <w:rPr>
          <w:rFonts w:ascii="Arial" w:hAnsi="Arial" w:cs="Arial"/>
          <w:sz w:val="22"/>
          <w:szCs w:val="22"/>
          <w:lang w:eastAsia="zh-CN"/>
        </w:rPr>
        <w:t>DC commitment and subset specification</w:t>
      </w:r>
      <w:r w:rsidR="006E179C" w:rsidRPr="00CA1B46">
        <w:rPr>
          <w:rFonts w:ascii="Arial" w:hAnsi="Arial" w:cs="Arial"/>
          <w:sz w:val="22"/>
          <w:szCs w:val="22"/>
          <w:lang w:eastAsia="zh-CN"/>
        </w:rPr>
        <w:t>, while H3K27me3</w:t>
      </w:r>
      <w:r w:rsidR="003F72A2">
        <w:rPr>
          <w:rFonts w:ascii="Arial" w:hAnsi="Arial" w:cs="Arial"/>
          <w:sz w:val="22"/>
          <w:szCs w:val="22"/>
          <w:lang w:eastAsia="zh-CN"/>
        </w:rPr>
        <w:t xml:space="preserve"> mark</w:t>
      </w:r>
      <w:r w:rsidR="006E179C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B6BCE" w:rsidRPr="00CA1B46">
        <w:rPr>
          <w:rFonts w:ascii="Arial" w:hAnsi="Arial" w:cs="Arial"/>
          <w:sz w:val="22"/>
          <w:szCs w:val="22"/>
          <w:lang w:eastAsia="zh-CN"/>
        </w:rPr>
        <w:t>restrict</w:t>
      </w:r>
      <w:r w:rsidR="002748B4" w:rsidRPr="00CA1B46">
        <w:rPr>
          <w:rFonts w:ascii="Arial" w:hAnsi="Arial" w:cs="Arial"/>
          <w:sz w:val="22"/>
          <w:szCs w:val="22"/>
          <w:lang w:eastAsia="zh-CN"/>
        </w:rPr>
        <w:t xml:space="preserve">s </w:t>
      </w:r>
      <w:r w:rsidR="00484156">
        <w:rPr>
          <w:rFonts w:ascii="Arial" w:hAnsi="Arial" w:cs="Arial"/>
          <w:sz w:val="22"/>
          <w:szCs w:val="22"/>
          <w:lang w:eastAsia="zh-CN"/>
        </w:rPr>
        <w:t xml:space="preserve">alterative </w:t>
      </w:r>
      <w:r w:rsidR="002748B4" w:rsidRPr="00CA1B46">
        <w:rPr>
          <w:rFonts w:ascii="Arial" w:hAnsi="Arial" w:cs="Arial"/>
          <w:sz w:val="22"/>
          <w:szCs w:val="22"/>
          <w:lang w:eastAsia="zh-CN"/>
        </w:rPr>
        <w:t xml:space="preserve">developmental </w:t>
      </w:r>
      <w:r w:rsidR="007B6BCE" w:rsidRPr="00CA1B46">
        <w:rPr>
          <w:rFonts w:ascii="Arial" w:hAnsi="Arial" w:cs="Arial"/>
          <w:sz w:val="22"/>
          <w:szCs w:val="22"/>
          <w:lang w:eastAsia="zh-CN"/>
        </w:rPr>
        <w:t>options</w:t>
      </w:r>
      <w:r w:rsidR="00484156">
        <w:rPr>
          <w:rFonts w:ascii="Arial" w:hAnsi="Arial" w:cs="Arial"/>
          <w:sz w:val="22"/>
          <w:szCs w:val="22"/>
          <w:lang w:eastAsia="zh-CN"/>
        </w:rPr>
        <w:t>.</w:t>
      </w:r>
    </w:p>
    <w:p w:rsidR="00673F75" w:rsidRPr="00CA1B46" w:rsidRDefault="00673F75" w:rsidP="009D69CE">
      <w:pPr>
        <w:spacing w:line="480" w:lineRule="auto"/>
        <w:jc w:val="both"/>
        <w:rPr>
          <w:rFonts w:ascii="Arial" w:hAnsi="Arial" w:cs="Arial"/>
          <w:sz w:val="22"/>
          <w:szCs w:val="22"/>
        </w:rPr>
      </w:pPr>
    </w:p>
    <w:p w:rsidR="0011590D" w:rsidRDefault="00673F75" w:rsidP="009D69CE">
      <w:pPr>
        <w:spacing w:line="480" w:lineRule="auto"/>
        <w:jc w:val="both"/>
        <w:rPr>
          <w:rFonts w:ascii="Arial" w:hAnsi="Arial" w:cs="Arial"/>
          <w:b/>
          <w:sz w:val="22"/>
          <w:szCs w:val="22"/>
          <w:lang w:eastAsia="zh-CN"/>
        </w:rPr>
      </w:pPr>
      <w:r w:rsidRPr="00CA1B46">
        <w:rPr>
          <w:rFonts w:ascii="Arial" w:hAnsi="Arial" w:cs="Arial"/>
          <w:b/>
          <w:sz w:val="22"/>
          <w:szCs w:val="22"/>
          <w:lang w:eastAsia="zh-CN"/>
        </w:rPr>
        <w:t xml:space="preserve">H3K9me3 </w:t>
      </w:r>
      <w:r w:rsidR="009A6D6D" w:rsidRPr="00CA1B46">
        <w:rPr>
          <w:rFonts w:ascii="Arial" w:hAnsi="Arial" w:cs="Arial"/>
          <w:b/>
          <w:sz w:val="22"/>
          <w:szCs w:val="22"/>
          <w:lang w:eastAsia="zh-CN"/>
        </w:rPr>
        <w:t>marks occur at 3’ end of active genes</w:t>
      </w:r>
    </w:p>
    <w:p w:rsidR="00150244" w:rsidRDefault="00685FCD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r w:rsidRPr="00CA1B46">
        <w:rPr>
          <w:rFonts w:ascii="Arial" w:hAnsi="Arial" w:cs="Arial"/>
          <w:sz w:val="22"/>
          <w:szCs w:val="22"/>
          <w:lang w:eastAsia="zh-CN"/>
        </w:rPr>
        <w:t xml:space="preserve">H3K9me3 </w:t>
      </w:r>
      <w:r w:rsidR="003D74A4">
        <w:rPr>
          <w:rFonts w:ascii="Arial" w:hAnsi="Arial" w:cs="Arial"/>
          <w:sz w:val="22"/>
          <w:szCs w:val="22"/>
          <w:lang w:eastAsia="zh-CN"/>
        </w:rPr>
        <w:t>occurs</w:t>
      </w:r>
      <w:r w:rsidR="008A6CAD">
        <w:rPr>
          <w:rFonts w:ascii="Arial" w:hAnsi="Arial" w:cs="Arial"/>
          <w:sz w:val="22"/>
          <w:szCs w:val="22"/>
          <w:lang w:eastAsia="zh-CN"/>
        </w:rPr>
        <w:t xml:space="preserve"> in large genomic </w:t>
      </w:r>
      <w:r w:rsidR="003D74A4">
        <w:rPr>
          <w:rFonts w:ascii="Arial" w:hAnsi="Arial" w:cs="Arial"/>
          <w:sz w:val="22"/>
          <w:szCs w:val="22"/>
          <w:lang w:eastAsia="zh-CN"/>
        </w:rPr>
        <w:t>regions</w:t>
      </w:r>
      <w:r w:rsidR="008A6CAD">
        <w:rPr>
          <w:rFonts w:ascii="Arial" w:hAnsi="Arial" w:cs="Arial"/>
          <w:sz w:val="22"/>
          <w:szCs w:val="22"/>
          <w:lang w:eastAsia="zh-CN"/>
        </w:rPr>
        <w:t xml:space="preserve"> </w:t>
      </w:r>
      <w:r w:rsidR="003D74A4">
        <w:rPr>
          <w:rFonts w:ascii="Arial" w:hAnsi="Arial" w:cs="Arial"/>
          <w:sz w:val="22"/>
          <w:szCs w:val="22"/>
          <w:lang w:eastAsia="zh-CN"/>
        </w:rPr>
        <w:t xml:space="preserve">and is </w:t>
      </w:r>
      <w:r w:rsidRPr="00CA1B46">
        <w:rPr>
          <w:rFonts w:ascii="Arial" w:hAnsi="Arial" w:cs="Arial"/>
          <w:sz w:val="22"/>
          <w:szCs w:val="22"/>
          <w:lang w:eastAsia="zh-CN"/>
        </w:rPr>
        <w:t>associated with</w:t>
      </w:r>
      <w:r w:rsidR="003D74A4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CA1B46">
        <w:rPr>
          <w:rFonts w:ascii="Arial" w:hAnsi="Arial" w:cs="Arial"/>
          <w:sz w:val="22"/>
          <w:szCs w:val="22"/>
          <w:lang w:eastAsia="zh-CN"/>
        </w:rPr>
        <w:t>compacted chromatin</w:t>
      </w:r>
      <w:r w:rsidR="003D74A4">
        <w:rPr>
          <w:rFonts w:ascii="Arial" w:hAnsi="Arial" w:cs="Arial"/>
          <w:sz w:val="22"/>
          <w:szCs w:val="22"/>
          <w:lang w:eastAsia="zh-CN"/>
        </w:rPr>
        <w:t xml:space="preserve"> and gene poor areas</w:t>
      </w:r>
      <w:r w:rsidR="00AC3FBC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PEVuZE5vdGU+PENpdGU+PEF1dGhvcj5XZW48L0F1dGhvcj48WWVhcj4yMDA5PC9ZZWFyPjxSZWNO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PEVuZE5vdGU+PENpdGU+PEF1dGhvcj5XZW48L0F1dGhvcj48WWVhcj4yMDA5PC9ZZWFyPjxSZWNO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EN.CITE.DATA </w:instrText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Wen et al. 2009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287859">
        <w:rPr>
          <w:rFonts w:ascii="Arial" w:hAnsi="Arial" w:cs="Arial"/>
          <w:sz w:val="22"/>
          <w:szCs w:val="22"/>
          <w:lang w:eastAsia="zh-CN"/>
        </w:rPr>
        <w:t>.</w:t>
      </w:r>
      <w:r w:rsidR="003D74A4">
        <w:rPr>
          <w:rFonts w:ascii="Arial" w:hAnsi="Arial" w:cs="Arial"/>
          <w:sz w:val="22"/>
          <w:szCs w:val="22"/>
          <w:lang w:eastAsia="zh-CN"/>
        </w:rPr>
        <w:t xml:space="preserve"> </w:t>
      </w:r>
      <w:r w:rsidR="00A15D6A" w:rsidRPr="00CA1B46">
        <w:rPr>
          <w:rFonts w:ascii="Arial" w:hAnsi="Arial" w:cs="Arial"/>
          <w:sz w:val="22"/>
          <w:szCs w:val="22"/>
          <w:lang w:eastAsia="zh-CN"/>
        </w:rPr>
        <w:t xml:space="preserve">However, H3K9me3 occupancy was observed at promoters of highly expressed cancer-associated genes </w:t>
      </w:r>
      <w:r w:rsidR="004D4FCE">
        <w:rPr>
          <w:rFonts w:ascii="Arial" w:hAnsi="Arial" w:cs="Arial"/>
          <w:sz w:val="22"/>
          <w:szCs w:val="22"/>
          <w:lang w:eastAsia="zh-CN"/>
        </w:rPr>
        <w:t xml:space="preserve">and </w:t>
      </w:r>
      <w:r w:rsidR="00A15D6A" w:rsidRPr="00CA1B46">
        <w:rPr>
          <w:rFonts w:ascii="Arial" w:hAnsi="Arial" w:cs="Arial"/>
          <w:sz w:val="22"/>
          <w:szCs w:val="22"/>
          <w:lang w:eastAsia="zh-CN"/>
        </w:rPr>
        <w:t xml:space="preserve">has also been implicated in transcription </w:t>
      </w:r>
      <w:r w:rsidR="00F378EC">
        <w:rPr>
          <w:rFonts w:ascii="Arial" w:hAnsi="Arial" w:cs="Arial"/>
          <w:sz w:val="22"/>
          <w:szCs w:val="22"/>
          <w:lang w:eastAsia="zh-CN"/>
        </w:rPr>
        <w:t>elongation</w:t>
      </w:r>
      <w:r w:rsidR="005E4231">
        <w:rPr>
          <w:rFonts w:ascii="Arial" w:hAnsi="Arial" w:cs="Arial"/>
          <w:sz w:val="22"/>
          <w:szCs w:val="22"/>
          <w:lang w:eastAsia="zh-CN"/>
        </w:rPr>
        <w:t xml:space="preserve"> </w:t>
      </w:r>
      <w:r w:rsidR="00AC43B1">
        <w:rPr>
          <w:rFonts w:ascii="Arial" w:hAnsi="Arial" w:cs="Arial"/>
          <w:sz w:val="22"/>
          <w:szCs w:val="22"/>
          <w:lang w:eastAsia="zh-CN"/>
        </w:rPr>
        <w:t>and alternative splicing</w:t>
      </w:r>
      <w:r w:rsidR="00F378EC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PEVuZE5vdGU+PENpdGU+PEF1dGhvcj5WYWtvYzwvQXV0aG9yPjxZZWFyPjIwMDU8L1llYXI+PFJl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PEVuZE5vdGU+PENpdGU+PEF1dGhvcj5WYWtvYzwvQXV0aG9yPjxZZWFyPjIwMDU8L1llYXI+PFJl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EN.CITE.DATA </w:instrText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Vakoc et al. 2005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 xml:space="preserve">; 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Wiencke et al. 2008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AC43B1">
        <w:rPr>
          <w:rFonts w:ascii="Arial" w:hAnsi="Arial" w:cs="Arial"/>
          <w:sz w:val="22"/>
          <w:szCs w:val="22"/>
          <w:lang w:eastAsia="zh-CN"/>
        </w:rPr>
        <w:t>(Zhou et al., 2014)</w:t>
      </w:r>
      <w:r w:rsidR="00287859">
        <w:rPr>
          <w:rFonts w:ascii="Arial" w:hAnsi="Arial" w:cs="Arial"/>
          <w:sz w:val="22"/>
          <w:szCs w:val="22"/>
          <w:lang w:eastAsia="zh-CN"/>
        </w:rPr>
        <w:t xml:space="preserve">, </w:t>
      </w:r>
      <w:r w:rsidR="000F0C23">
        <w:rPr>
          <w:rFonts w:ascii="Arial" w:hAnsi="Arial" w:cs="Arial"/>
          <w:sz w:val="22"/>
          <w:szCs w:val="22"/>
          <w:lang w:eastAsia="zh-CN"/>
        </w:rPr>
        <w:t>suggesting</w:t>
      </w:r>
      <w:r w:rsidR="000F0C23" w:rsidRPr="00CA1B46">
        <w:rPr>
          <w:rFonts w:ascii="Arial" w:hAnsi="Arial" w:cs="Arial"/>
          <w:sz w:val="22"/>
          <w:szCs w:val="22"/>
          <w:lang w:eastAsia="zh-CN"/>
        </w:rPr>
        <w:t xml:space="preserve"> additional function of H3K9me3</w:t>
      </w:r>
      <w:r w:rsidR="00F378EC">
        <w:rPr>
          <w:rFonts w:ascii="Arial" w:hAnsi="Arial" w:cs="Arial"/>
          <w:sz w:val="22"/>
          <w:szCs w:val="22"/>
          <w:lang w:eastAsia="zh-CN"/>
        </w:rPr>
        <w:t xml:space="preserve">. </w:t>
      </w:r>
    </w:p>
    <w:p w:rsidR="00150244" w:rsidRDefault="00150244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0645F0" w:rsidRDefault="00856735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Here</w:t>
      </w:r>
      <w:r w:rsidR="00F378EC">
        <w:rPr>
          <w:rFonts w:ascii="Arial" w:hAnsi="Arial" w:cs="Arial"/>
          <w:sz w:val="22"/>
          <w:szCs w:val="22"/>
          <w:lang w:eastAsia="zh-CN"/>
        </w:rPr>
        <w:t xml:space="preserve"> we observed that </w:t>
      </w:r>
      <w:r w:rsidR="00C61531" w:rsidRPr="00CA1B46">
        <w:rPr>
          <w:rFonts w:ascii="Arial" w:hAnsi="Arial" w:cs="Arial"/>
          <w:sz w:val="22"/>
          <w:szCs w:val="22"/>
        </w:rPr>
        <w:t>H3K9me3 at 3’ end</w:t>
      </w:r>
      <w:r w:rsidR="00FC334F" w:rsidRPr="00CA1B46">
        <w:rPr>
          <w:rFonts w:ascii="Arial" w:hAnsi="Arial" w:cs="Arial"/>
          <w:sz w:val="22"/>
          <w:szCs w:val="22"/>
        </w:rPr>
        <w:t>s</w:t>
      </w:r>
      <w:r w:rsidR="00C61531" w:rsidRPr="00CA1B46">
        <w:rPr>
          <w:rFonts w:ascii="Arial" w:hAnsi="Arial" w:cs="Arial"/>
          <w:sz w:val="22"/>
          <w:szCs w:val="22"/>
        </w:rPr>
        <w:t xml:space="preserve"> is associated with genes expressed at intermediate or high levels, in particularly in </w:t>
      </w:r>
      <w:proofErr w:type="spellStart"/>
      <w:proofErr w:type="gramStart"/>
      <w:r w:rsidR="00C61531" w:rsidRPr="00CA1B46">
        <w:rPr>
          <w:rFonts w:ascii="Arial" w:hAnsi="Arial" w:cs="Arial"/>
          <w:sz w:val="22"/>
          <w:szCs w:val="22"/>
        </w:rPr>
        <w:t>cDC</w:t>
      </w:r>
      <w:proofErr w:type="spellEnd"/>
      <w:proofErr w:type="gramEnd"/>
      <w:r w:rsidR="00C61531" w:rsidRPr="00CA1B46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="00C61531" w:rsidRPr="00CA1B46">
        <w:rPr>
          <w:rFonts w:ascii="Arial" w:hAnsi="Arial" w:cs="Arial"/>
          <w:sz w:val="22"/>
          <w:szCs w:val="22"/>
        </w:rPr>
        <w:t>pDC</w:t>
      </w:r>
      <w:proofErr w:type="spellEnd"/>
      <w:r w:rsidR="00C61531" w:rsidRPr="00CA1B46">
        <w:rPr>
          <w:rFonts w:ascii="Arial" w:hAnsi="Arial" w:cs="Arial"/>
          <w:sz w:val="22"/>
          <w:szCs w:val="22"/>
        </w:rPr>
        <w:t xml:space="preserve"> (</w:t>
      </w:r>
      <w:r w:rsidR="00967371">
        <w:rPr>
          <w:rFonts w:ascii="Arial" w:hAnsi="Arial" w:cs="Arial"/>
          <w:sz w:val="22"/>
          <w:szCs w:val="22"/>
        </w:rPr>
        <w:t xml:space="preserve">for all genes: </w:t>
      </w:r>
      <w:r w:rsidR="00C61531" w:rsidRPr="003E3323">
        <w:rPr>
          <w:rFonts w:ascii="Arial" w:hAnsi="Arial" w:cs="Arial"/>
          <w:i/>
          <w:sz w:val="22"/>
          <w:szCs w:val="22"/>
        </w:rPr>
        <w:t>R</w:t>
      </w:r>
      <w:r w:rsidR="003E3323">
        <w:rPr>
          <w:rFonts w:ascii="Arial" w:hAnsi="Arial" w:cs="Arial"/>
          <w:sz w:val="22"/>
          <w:szCs w:val="22"/>
        </w:rPr>
        <w:t xml:space="preserve"> </w:t>
      </w:r>
      <w:r w:rsidR="00C61531" w:rsidRPr="00CA1B46">
        <w:rPr>
          <w:rFonts w:ascii="Arial" w:hAnsi="Arial" w:cs="Arial"/>
          <w:sz w:val="22"/>
          <w:szCs w:val="22"/>
        </w:rPr>
        <w:t>=</w:t>
      </w:r>
      <w:r w:rsidR="003E3323">
        <w:rPr>
          <w:rFonts w:ascii="Arial" w:hAnsi="Arial" w:cs="Arial"/>
          <w:sz w:val="22"/>
          <w:szCs w:val="22"/>
        </w:rPr>
        <w:t xml:space="preserve"> </w:t>
      </w:r>
      <w:r w:rsidR="005901F1">
        <w:rPr>
          <w:rFonts w:ascii="Arial" w:hAnsi="Arial" w:cs="Arial"/>
          <w:sz w:val="22"/>
          <w:szCs w:val="22"/>
        </w:rPr>
        <w:t>0.77</w:t>
      </w:r>
      <w:r w:rsidR="00C61531" w:rsidRPr="00CA1B46">
        <w:rPr>
          <w:rFonts w:ascii="Arial" w:hAnsi="Arial" w:cs="Arial"/>
          <w:sz w:val="22"/>
          <w:szCs w:val="22"/>
        </w:rPr>
        <w:t xml:space="preserve"> and </w:t>
      </w:r>
      <w:r w:rsidR="00C61531" w:rsidRPr="003E3323">
        <w:rPr>
          <w:rFonts w:ascii="Arial" w:hAnsi="Arial" w:cs="Arial"/>
          <w:i/>
          <w:sz w:val="22"/>
          <w:szCs w:val="22"/>
        </w:rPr>
        <w:t>R</w:t>
      </w:r>
      <w:r w:rsidR="003E3323">
        <w:rPr>
          <w:rFonts w:ascii="Arial" w:hAnsi="Arial" w:cs="Arial"/>
          <w:sz w:val="22"/>
          <w:szCs w:val="22"/>
        </w:rPr>
        <w:t xml:space="preserve"> </w:t>
      </w:r>
      <w:r w:rsidR="00C61531" w:rsidRPr="00CA1B46">
        <w:rPr>
          <w:rFonts w:ascii="Arial" w:hAnsi="Arial" w:cs="Arial"/>
          <w:sz w:val="22"/>
          <w:szCs w:val="22"/>
        </w:rPr>
        <w:t>=</w:t>
      </w:r>
      <w:r w:rsidR="003E3323">
        <w:rPr>
          <w:rFonts w:ascii="Arial" w:hAnsi="Arial" w:cs="Arial"/>
          <w:sz w:val="22"/>
          <w:szCs w:val="22"/>
        </w:rPr>
        <w:t xml:space="preserve"> </w:t>
      </w:r>
      <w:r w:rsidR="005901F1">
        <w:rPr>
          <w:rFonts w:ascii="Arial" w:hAnsi="Arial" w:cs="Arial"/>
          <w:sz w:val="22"/>
          <w:szCs w:val="22"/>
        </w:rPr>
        <w:t>0.56</w:t>
      </w:r>
      <w:r w:rsidR="00C61531" w:rsidRPr="00CA1B46">
        <w:rPr>
          <w:rFonts w:ascii="Arial" w:hAnsi="Arial" w:cs="Arial"/>
          <w:sz w:val="22"/>
          <w:szCs w:val="22"/>
        </w:rPr>
        <w:t>, respectively</w:t>
      </w:r>
      <w:r w:rsidR="00F378EC">
        <w:rPr>
          <w:rFonts w:ascii="Arial" w:hAnsi="Arial" w:cs="Arial"/>
          <w:sz w:val="22"/>
          <w:szCs w:val="22"/>
        </w:rPr>
        <w:t>;</w:t>
      </w:r>
      <w:r w:rsidR="00967371">
        <w:rPr>
          <w:rFonts w:ascii="Arial" w:hAnsi="Arial" w:cs="Arial"/>
          <w:sz w:val="22"/>
          <w:szCs w:val="22"/>
        </w:rPr>
        <w:t xml:space="preserve"> </w:t>
      </w:r>
      <w:r w:rsidR="005F6471">
        <w:rPr>
          <w:rFonts w:ascii="Arial" w:hAnsi="Arial" w:cs="Arial"/>
          <w:sz w:val="22"/>
          <w:szCs w:val="22"/>
        </w:rPr>
        <w:t>f</w:t>
      </w:r>
      <w:r w:rsidR="00967371">
        <w:rPr>
          <w:rFonts w:ascii="Arial" w:hAnsi="Arial" w:cs="Arial"/>
          <w:sz w:val="22"/>
          <w:szCs w:val="22"/>
        </w:rPr>
        <w:t xml:space="preserve">or </w:t>
      </w:r>
      <w:r w:rsidR="00287859">
        <w:rPr>
          <w:rFonts w:ascii="Arial" w:hAnsi="Arial" w:cs="Arial"/>
          <w:sz w:val="22"/>
          <w:szCs w:val="22"/>
        </w:rPr>
        <w:t xml:space="preserve">differentially expressed </w:t>
      </w:r>
      <w:r w:rsidR="00967371">
        <w:rPr>
          <w:rFonts w:ascii="Arial" w:hAnsi="Arial" w:cs="Arial"/>
          <w:sz w:val="22"/>
          <w:szCs w:val="22"/>
        </w:rPr>
        <w:t xml:space="preserve">genes: </w:t>
      </w:r>
      <w:r w:rsidR="00967371" w:rsidRPr="003E3323">
        <w:rPr>
          <w:rFonts w:ascii="Arial" w:hAnsi="Arial" w:cs="Arial"/>
          <w:i/>
          <w:sz w:val="22"/>
          <w:szCs w:val="22"/>
        </w:rPr>
        <w:t>R</w:t>
      </w:r>
      <w:r w:rsidR="00967371">
        <w:rPr>
          <w:rFonts w:ascii="Arial" w:hAnsi="Arial" w:cs="Arial"/>
          <w:sz w:val="22"/>
          <w:szCs w:val="22"/>
        </w:rPr>
        <w:t xml:space="preserve"> </w:t>
      </w:r>
      <w:r w:rsidR="00967371" w:rsidRPr="00CA1B46">
        <w:rPr>
          <w:rFonts w:ascii="Arial" w:hAnsi="Arial" w:cs="Arial"/>
          <w:sz w:val="22"/>
          <w:szCs w:val="22"/>
        </w:rPr>
        <w:t>=</w:t>
      </w:r>
      <w:r w:rsidR="00967371">
        <w:rPr>
          <w:rFonts w:ascii="Arial" w:hAnsi="Arial" w:cs="Arial"/>
          <w:sz w:val="22"/>
          <w:szCs w:val="22"/>
        </w:rPr>
        <w:t xml:space="preserve"> 0.87</w:t>
      </w:r>
      <w:r w:rsidR="00967371" w:rsidRPr="00CA1B46">
        <w:rPr>
          <w:rFonts w:ascii="Arial" w:hAnsi="Arial" w:cs="Arial"/>
          <w:sz w:val="22"/>
          <w:szCs w:val="22"/>
        </w:rPr>
        <w:t xml:space="preserve"> and </w:t>
      </w:r>
      <w:r w:rsidR="00967371" w:rsidRPr="003E3323">
        <w:rPr>
          <w:rFonts w:ascii="Arial" w:hAnsi="Arial" w:cs="Arial"/>
          <w:i/>
          <w:sz w:val="22"/>
          <w:szCs w:val="22"/>
        </w:rPr>
        <w:t>R</w:t>
      </w:r>
      <w:r w:rsidR="00967371">
        <w:rPr>
          <w:rFonts w:ascii="Arial" w:hAnsi="Arial" w:cs="Arial"/>
          <w:sz w:val="22"/>
          <w:szCs w:val="22"/>
        </w:rPr>
        <w:t xml:space="preserve"> </w:t>
      </w:r>
      <w:r w:rsidR="00967371" w:rsidRPr="00CA1B46">
        <w:rPr>
          <w:rFonts w:ascii="Arial" w:hAnsi="Arial" w:cs="Arial"/>
          <w:sz w:val="22"/>
          <w:szCs w:val="22"/>
        </w:rPr>
        <w:t>=</w:t>
      </w:r>
      <w:r w:rsidR="00967371">
        <w:rPr>
          <w:rFonts w:ascii="Arial" w:hAnsi="Arial" w:cs="Arial"/>
          <w:sz w:val="22"/>
          <w:szCs w:val="22"/>
        </w:rPr>
        <w:t xml:space="preserve"> 0.79</w:t>
      </w:r>
      <w:r w:rsidR="00967371" w:rsidRPr="00CA1B46">
        <w:rPr>
          <w:rFonts w:ascii="Arial" w:hAnsi="Arial" w:cs="Arial"/>
          <w:sz w:val="22"/>
          <w:szCs w:val="22"/>
        </w:rPr>
        <w:t>, respectively</w:t>
      </w:r>
      <w:r w:rsidR="0072333B">
        <w:rPr>
          <w:rFonts w:ascii="Arial" w:hAnsi="Arial" w:cs="Arial"/>
          <w:sz w:val="22"/>
          <w:szCs w:val="22"/>
        </w:rPr>
        <w:t>;</w:t>
      </w:r>
      <w:r w:rsidR="00967371">
        <w:rPr>
          <w:rFonts w:ascii="Arial" w:hAnsi="Arial" w:cs="Arial"/>
          <w:sz w:val="22"/>
          <w:szCs w:val="22"/>
        </w:rPr>
        <w:t xml:space="preserve"> </w:t>
      </w:r>
      <w:r w:rsidR="000C1D11">
        <w:rPr>
          <w:rFonts w:ascii="Arial" w:hAnsi="Arial" w:cs="Arial"/>
          <w:sz w:val="22"/>
          <w:szCs w:val="22"/>
          <w:lang w:eastAsia="zh-CN"/>
        </w:rPr>
        <w:t>Supplemental Fig. S2</w:t>
      </w:r>
      <w:r w:rsidR="00C61531" w:rsidRPr="00CA1B46">
        <w:rPr>
          <w:rFonts w:ascii="Arial" w:hAnsi="Arial" w:cs="Arial"/>
          <w:sz w:val="22"/>
          <w:szCs w:val="22"/>
        </w:rPr>
        <w:t>).</w:t>
      </w:r>
      <w:r w:rsidR="00D27D4A" w:rsidRPr="00CA1B46">
        <w:rPr>
          <w:rFonts w:ascii="Arial" w:hAnsi="Arial" w:cs="Arial"/>
          <w:sz w:val="22"/>
          <w:szCs w:val="22"/>
        </w:rPr>
        <w:t xml:space="preserve"> </w:t>
      </w:r>
      <w:r w:rsidR="000F0C23">
        <w:rPr>
          <w:rFonts w:ascii="Arial" w:hAnsi="Arial" w:cs="Arial"/>
          <w:sz w:val="22"/>
          <w:szCs w:val="22"/>
        </w:rPr>
        <w:t xml:space="preserve">To extend this observation, </w:t>
      </w:r>
      <w:r w:rsidR="00DB1FF7" w:rsidRPr="00CA1B46">
        <w:rPr>
          <w:rFonts w:ascii="Arial" w:hAnsi="Arial" w:cs="Arial"/>
          <w:sz w:val="22"/>
          <w:szCs w:val="22"/>
          <w:lang w:eastAsia="zh-CN"/>
        </w:rPr>
        <w:t xml:space="preserve">we examined the H3K9me3 mark </w:t>
      </w:r>
      <w:r w:rsidR="00931EA1">
        <w:rPr>
          <w:rFonts w:ascii="Arial" w:hAnsi="Arial" w:cs="Arial"/>
          <w:sz w:val="22"/>
          <w:szCs w:val="22"/>
          <w:lang w:eastAsia="zh-CN"/>
        </w:rPr>
        <w:t xml:space="preserve">in larger regions, comprising </w:t>
      </w:r>
      <w:r w:rsidR="00931EA1" w:rsidRPr="00CA1B46">
        <w:rPr>
          <w:rFonts w:ascii="Arial" w:hAnsi="Arial" w:cs="Arial"/>
          <w:sz w:val="22"/>
          <w:szCs w:val="22"/>
          <w:lang w:eastAsia="zh-CN"/>
        </w:rPr>
        <w:t>±</w:t>
      </w:r>
      <w:r w:rsidR="00931EA1">
        <w:rPr>
          <w:rFonts w:ascii="Arial" w:hAnsi="Arial" w:cs="Arial"/>
          <w:sz w:val="22"/>
          <w:szCs w:val="22"/>
          <w:lang w:eastAsia="zh-CN"/>
        </w:rPr>
        <w:t xml:space="preserve">5kb </w:t>
      </w:r>
      <w:r w:rsidR="00BD3E06">
        <w:rPr>
          <w:rFonts w:ascii="Arial" w:hAnsi="Arial" w:cs="Arial"/>
          <w:sz w:val="22"/>
          <w:szCs w:val="22"/>
          <w:lang w:eastAsia="zh-CN"/>
        </w:rPr>
        <w:t>around TSS</w:t>
      </w:r>
      <w:r w:rsidR="000C1D11">
        <w:rPr>
          <w:rFonts w:ascii="Arial" w:hAnsi="Arial" w:cs="Arial"/>
          <w:sz w:val="22"/>
          <w:szCs w:val="22"/>
          <w:lang w:eastAsia="zh-CN"/>
        </w:rPr>
        <w:t xml:space="preserve"> and 3’ ends (Fig. 3A</w:t>
      </w:r>
      <w:r w:rsidR="00DB1FF7" w:rsidRPr="00CA1B46">
        <w:rPr>
          <w:rFonts w:ascii="Arial" w:hAnsi="Arial" w:cs="Arial"/>
          <w:sz w:val="22"/>
          <w:szCs w:val="22"/>
          <w:lang w:eastAsia="zh-CN"/>
        </w:rPr>
        <w:t xml:space="preserve">). The top 2000 genes with high expression showed an over-representation of H3K9me3 at the 3’ ends for MPP, CDP, </w:t>
      </w:r>
      <w:proofErr w:type="spellStart"/>
      <w:proofErr w:type="gramStart"/>
      <w:r w:rsidR="00DB1FF7" w:rsidRPr="00CA1B46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="00DB1FF7" w:rsidRPr="00CA1B46">
        <w:rPr>
          <w:rFonts w:ascii="Arial" w:hAnsi="Arial" w:cs="Arial"/>
          <w:sz w:val="22"/>
          <w:szCs w:val="22"/>
          <w:lang w:eastAsia="zh-CN"/>
        </w:rPr>
        <w:t xml:space="preserve"> and </w:t>
      </w:r>
      <w:proofErr w:type="spellStart"/>
      <w:r w:rsidR="00DB1FF7" w:rsidRPr="00CA1B46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DB1FF7" w:rsidRPr="00CA1B46">
        <w:rPr>
          <w:rFonts w:ascii="Arial" w:hAnsi="Arial" w:cs="Arial"/>
          <w:sz w:val="22"/>
          <w:szCs w:val="22"/>
          <w:lang w:eastAsia="zh-CN"/>
        </w:rPr>
        <w:t xml:space="preserve">. For example, the progenitor associated gene Gfi1 showed an enrichment of H3K9me3 mark at 3’ end in MPP and CDP but not in DCs. </w:t>
      </w:r>
      <w:proofErr w:type="spellStart"/>
      <w:proofErr w:type="gramStart"/>
      <w:r w:rsidR="00DB1FF7" w:rsidRPr="00CA1B46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="00DB1FF7" w:rsidRPr="00CA1B46">
        <w:rPr>
          <w:rFonts w:ascii="Arial" w:hAnsi="Arial" w:cs="Arial"/>
          <w:sz w:val="22"/>
          <w:szCs w:val="22"/>
          <w:lang w:eastAsia="zh-CN"/>
        </w:rPr>
        <w:t xml:space="preserve"> or </w:t>
      </w:r>
      <w:proofErr w:type="spellStart"/>
      <w:r w:rsidR="00DB1FF7" w:rsidRPr="00CA1B46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DB1FF7" w:rsidRPr="00CA1B46">
        <w:rPr>
          <w:rFonts w:ascii="Arial" w:hAnsi="Arial" w:cs="Arial"/>
          <w:sz w:val="22"/>
          <w:szCs w:val="22"/>
          <w:lang w:eastAsia="zh-CN"/>
        </w:rPr>
        <w:t xml:space="preserve"> affiliated genes, such as Id2 and Il7r, exhibited higher H3K9me3 levels in the respective DC subsets in comparison </w:t>
      </w:r>
      <w:r w:rsidR="00DB1FF7" w:rsidRPr="00CA1B46">
        <w:rPr>
          <w:rFonts w:ascii="Arial" w:hAnsi="Arial" w:cs="Arial"/>
          <w:sz w:val="22"/>
          <w:szCs w:val="22"/>
          <w:lang w:eastAsia="zh-CN"/>
        </w:rPr>
        <w:lastRenderedPageBreak/>
        <w:t>to MPP and CDP</w:t>
      </w:r>
      <w:r w:rsidR="00643F19">
        <w:rPr>
          <w:rFonts w:ascii="Arial" w:hAnsi="Arial" w:cs="Arial"/>
          <w:sz w:val="22"/>
          <w:szCs w:val="22"/>
          <w:lang w:eastAsia="zh-CN"/>
        </w:rPr>
        <w:t xml:space="preserve"> (Fig. 3B</w:t>
      </w:r>
      <w:r w:rsidR="00DB1FF7">
        <w:rPr>
          <w:rFonts w:ascii="Arial" w:hAnsi="Arial" w:cs="Arial"/>
          <w:sz w:val="22"/>
          <w:szCs w:val="22"/>
          <w:lang w:eastAsia="zh-CN"/>
        </w:rPr>
        <w:t>)</w:t>
      </w:r>
      <w:r w:rsidR="00DB1FF7" w:rsidRPr="00CA1B46">
        <w:rPr>
          <w:rFonts w:ascii="Arial" w:hAnsi="Arial" w:cs="Arial"/>
          <w:sz w:val="22"/>
          <w:szCs w:val="22"/>
          <w:lang w:eastAsia="zh-CN"/>
        </w:rPr>
        <w:t>.</w:t>
      </w:r>
      <w:r w:rsidR="00DB1FF7">
        <w:rPr>
          <w:rFonts w:ascii="Arial" w:hAnsi="Arial" w:cs="Arial"/>
          <w:sz w:val="22"/>
          <w:szCs w:val="22"/>
          <w:lang w:eastAsia="zh-CN"/>
        </w:rPr>
        <w:t xml:space="preserve"> Therefore</w:t>
      </w:r>
      <w:r w:rsidR="00BC1CC6" w:rsidRPr="00CA1B46">
        <w:rPr>
          <w:rFonts w:ascii="Arial" w:hAnsi="Arial" w:cs="Arial"/>
          <w:sz w:val="22"/>
          <w:szCs w:val="22"/>
          <w:lang w:eastAsia="zh-CN"/>
        </w:rPr>
        <w:t>, o</w:t>
      </w:r>
      <w:r w:rsidR="000645F0" w:rsidRPr="00CA1B46">
        <w:rPr>
          <w:rFonts w:ascii="Arial" w:hAnsi="Arial" w:cs="Arial"/>
          <w:sz w:val="22"/>
          <w:szCs w:val="22"/>
          <w:lang w:eastAsia="zh-CN"/>
        </w:rPr>
        <w:t xml:space="preserve">ur analysis </w:t>
      </w:r>
      <w:r w:rsidR="000B5CCF" w:rsidRPr="00CA1B46">
        <w:rPr>
          <w:rFonts w:ascii="Arial" w:hAnsi="Arial" w:cs="Arial"/>
          <w:sz w:val="22"/>
          <w:szCs w:val="22"/>
          <w:lang w:eastAsia="zh-CN"/>
        </w:rPr>
        <w:t xml:space="preserve">revealed the enrichment of H3K9me3 marks </w:t>
      </w:r>
      <w:r w:rsidR="000645F0" w:rsidRPr="00CA1B46">
        <w:rPr>
          <w:rFonts w:ascii="Arial" w:hAnsi="Arial" w:cs="Arial"/>
          <w:sz w:val="22"/>
          <w:szCs w:val="22"/>
          <w:lang w:eastAsia="zh-CN"/>
        </w:rPr>
        <w:t>at 3’ end</w:t>
      </w:r>
      <w:r w:rsidR="00E10F4E" w:rsidRPr="00CA1B46">
        <w:rPr>
          <w:rFonts w:ascii="Arial" w:hAnsi="Arial" w:cs="Arial"/>
          <w:sz w:val="22"/>
          <w:szCs w:val="22"/>
          <w:lang w:eastAsia="zh-CN"/>
        </w:rPr>
        <w:t>s</w:t>
      </w:r>
      <w:r w:rsidR="000645F0" w:rsidRPr="00CA1B46">
        <w:rPr>
          <w:rFonts w:ascii="Arial" w:hAnsi="Arial" w:cs="Arial"/>
          <w:sz w:val="22"/>
          <w:szCs w:val="22"/>
          <w:lang w:eastAsia="zh-CN"/>
        </w:rPr>
        <w:t xml:space="preserve"> of active genes, suggesting </w:t>
      </w:r>
      <w:r w:rsidR="00E10F4E" w:rsidRPr="00CA1B46">
        <w:rPr>
          <w:rFonts w:ascii="Arial" w:hAnsi="Arial" w:cs="Arial"/>
          <w:sz w:val="22"/>
          <w:szCs w:val="22"/>
          <w:lang w:eastAsia="zh-CN"/>
        </w:rPr>
        <w:t xml:space="preserve">that </w:t>
      </w:r>
      <w:r w:rsidR="00032706" w:rsidRPr="00CA1B46">
        <w:rPr>
          <w:rFonts w:ascii="Arial" w:hAnsi="Arial" w:cs="Arial"/>
          <w:sz w:val="22"/>
          <w:szCs w:val="22"/>
          <w:lang w:eastAsia="zh-CN"/>
        </w:rPr>
        <w:t>H3K9me3 might</w:t>
      </w:r>
      <w:r w:rsidR="005B5289" w:rsidRPr="00CA1B46">
        <w:rPr>
          <w:rFonts w:ascii="Arial" w:hAnsi="Arial" w:cs="Arial"/>
          <w:sz w:val="22"/>
          <w:szCs w:val="22"/>
          <w:lang w:eastAsia="zh-CN"/>
        </w:rPr>
        <w:t xml:space="preserve"> play </w:t>
      </w:r>
      <w:r w:rsidR="005F6471">
        <w:rPr>
          <w:rFonts w:ascii="Arial" w:hAnsi="Arial" w:cs="Arial"/>
          <w:sz w:val="22"/>
          <w:szCs w:val="22"/>
          <w:lang w:eastAsia="zh-CN"/>
        </w:rPr>
        <w:t xml:space="preserve">an </w:t>
      </w:r>
      <w:r w:rsidR="005171D0">
        <w:rPr>
          <w:rFonts w:ascii="Arial" w:hAnsi="Arial" w:cs="Arial"/>
          <w:sz w:val="22"/>
          <w:szCs w:val="22"/>
          <w:lang w:eastAsia="zh-CN"/>
        </w:rPr>
        <w:t xml:space="preserve">additional </w:t>
      </w:r>
      <w:r w:rsidR="005B5289" w:rsidRPr="00CA1B46">
        <w:rPr>
          <w:rFonts w:ascii="Arial" w:hAnsi="Arial" w:cs="Arial"/>
          <w:sz w:val="22"/>
          <w:szCs w:val="22"/>
          <w:lang w:eastAsia="zh-CN"/>
        </w:rPr>
        <w:t>role</w:t>
      </w:r>
      <w:r w:rsidR="000645F0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proofErr w:type="spellStart"/>
      <w:r w:rsidR="00C739A2">
        <w:rPr>
          <w:rFonts w:ascii="Arial" w:hAnsi="Arial" w:cs="Arial"/>
          <w:sz w:val="22"/>
          <w:szCs w:val="22"/>
          <w:lang w:eastAsia="zh-CN"/>
        </w:rPr>
        <w:t>e</w:t>
      </w:r>
      <w:commentRangeStart w:id="6"/>
      <w:proofErr w:type="gramStart"/>
      <w:r w:rsidR="00C739A2">
        <w:rPr>
          <w:rFonts w:ascii="Arial" w:hAnsi="Arial" w:cs="Arial"/>
          <w:sz w:val="22"/>
          <w:szCs w:val="22"/>
          <w:lang w:eastAsia="zh-CN"/>
        </w:rPr>
        <w:t>..</w:t>
      </w:r>
      <w:commentRangeEnd w:id="6"/>
      <w:proofErr w:type="gramEnd"/>
      <w:r w:rsidR="000B79BF">
        <w:rPr>
          <w:rStyle w:val="Refdecomentrio"/>
        </w:rPr>
        <w:commentReference w:id="6"/>
      </w:r>
      <w:proofErr w:type="gramStart"/>
      <w:r w:rsidR="00C739A2">
        <w:rPr>
          <w:rFonts w:ascii="Arial" w:hAnsi="Arial" w:cs="Arial"/>
          <w:sz w:val="22"/>
          <w:szCs w:val="22"/>
          <w:lang w:eastAsia="zh-CN"/>
        </w:rPr>
        <w:t>g</w:t>
      </w:r>
      <w:proofErr w:type="spellEnd"/>
      <w:proofErr w:type="gramEnd"/>
      <w:r w:rsidR="00C739A2">
        <w:rPr>
          <w:rFonts w:ascii="Arial" w:hAnsi="Arial" w:cs="Arial"/>
          <w:sz w:val="22"/>
          <w:szCs w:val="22"/>
          <w:lang w:eastAsia="zh-CN"/>
        </w:rPr>
        <w:t xml:space="preserve">. </w:t>
      </w:r>
      <w:r w:rsidR="000645F0" w:rsidRPr="00CA1B46">
        <w:rPr>
          <w:rFonts w:ascii="Arial" w:hAnsi="Arial" w:cs="Arial"/>
          <w:sz w:val="22"/>
          <w:szCs w:val="22"/>
          <w:lang w:eastAsia="zh-CN"/>
        </w:rPr>
        <w:t xml:space="preserve">in </w:t>
      </w:r>
      <w:r w:rsidR="00362339">
        <w:rPr>
          <w:rFonts w:ascii="Arial" w:hAnsi="Arial" w:cs="Arial"/>
          <w:sz w:val="22"/>
          <w:szCs w:val="22"/>
          <w:lang w:eastAsia="zh-CN"/>
        </w:rPr>
        <w:t xml:space="preserve">transcriptional </w:t>
      </w:r>
      <w:r w:rsidR="00287859">
        <w:rPr>
          <w:rFonts w:ascii="Arial" w:hAnsi="Arial" w:cs="Arial"/>
          <w:sz w:val="22"/>
          <w:szCs w:val="22"/>
          <w:lang w:eastAsia="zh-CN"/>
        </w:rPr>
        <w:t>activation</w:t>
      </w:r>
      <w:r w:rsidR="00C739A2">
        <w:rPr>
          <w:rFonts w:ascii="Arial" w:hAnsi="Arial" w:cs="Arial"/>
          <w:sz w:val="22"/>
          <w:szCs w:val="22"/>
          <w:lang w:eastAsia="zh-CN"/>
        </w:rPr>
        <w:t xml:space="preserve">, </w:t>
      </w:r>
      <w:r w:rsidR="00DB15E6">
        <w:rPr>
          <w:rFonts w:ascii="Arial" w:hAnsi="Arial" w:cs="Arial"/>
          <w:sz w:val="22"/>
          <w:szCs w:val="22"/>
          <w:lang w:eastAsia="zh-CN"/>
        </w:rPr>
        <w:t>elongation</w:t>
      </w:r>
      <w:r w:rsidR="003D74A4">
        <w:rPr>
          <w:rFonts w:ascii="Arial" w:hAnsi="Arial" w:cs="Arial"/>
          <w:sz w:val="22"/>
          <w:szCs w:val="22"/>
          <w:lang w:eastAsia="zh-CN"/>
        </w:rPr>
        <w:t xml:space="preserve"> </w:t>
      </w:r>
      <w:r w:rsidR="00C739A2">
        <w:rPr>
          <w:rFonts w:ascii="Arial" w:hAnsi="Arial" w:cs="Arial"/>
          <w:sz w:val="22"/>
          <w:szCs w:val="22"/>
          <w:lang w:eastAsia="zh-CN"/>
        </w:rPr>
        <w:t xml:space="preserve">and/or alternative splicing </w:t>
      </w:r>
      <w:r w:rsidR="00362339">
        <w:rPr>
          <w:rFonts w:ascii="Arial" w:hAnsi="Arial" w:cs="Arial"/>
          <w:sz w:val="22"/>
          <w:szCs w:val="22"/>
          <w:lang w:eastAsia="zh-CN"/>
        </w:rPr>
        <w:t>of key DC genes</w:t>
      </w:r>
      <w:r w:rsidR="005B5289" w:rsidRPr="00CA1B46">
        <w:rPr>
          <w:rFonts w:ascii="Arial" w:hAnsi="Arial" w:cs="Arial"/>
          <w:sz w:val="22"/>
          <w:szCs w:val="22"/>
          <w:lang w:eastAsia="zh-CN"/>
        </w:rPr>
        <w:t xml:space="preserve">. </w:t>
      </w:r>
    </w:p>
    <w:p w:rsidR="00B97BC3" w:rsidRDefault="00B97BC3" w:rsidP="009D69CE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b/>
          <w:sz w:val="22"/>
          <w:szCs w:val="22"/>
        </w:rPr>
      </w:pPr>
    </w:p>
    <w:p w:rsidR="001E405F" w:rsidRPr="00CA1B46" w:rsidRDefault="00A4725E" w:rsidP="009D69CE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The i</w:t>
      </w:r>
      <w:r w:rsidR="001E405F" w:rsidRPr="00CA1B46">
        <w:rPr>
          <w:rFonts w:ascii="Arial" w:hAnsi="Arial" w:cs="Arial"/>
          <w:b/>
          <w:sz w:val="22"/>
          <w:szCs w:val="22"/>
        </w:rPr>
        <w:t xml:space="preserve">nstructive </w:t>
      </w:r>
      <w:r>
        <w:rPr>
          <w:rFonts w:ascii="Arial" w:hAnsi="Arial" w:cs="Arial"/>
          <w:b/>
          <w:sz w:val="22"/>
          <w:szCs w:val="22"/>
        </w:rPr>
        <w:t>role of PU.1 in DC d</w:t>
      </w:r>
      <w:r w:rsidR="001E405F" w:rsidRPr="00CA1B46">
        <w:rPr>
          <w:rFonts w:ascii="Arial" w:hAnsi="Arial" w:cs="Arial"/>
          <w:b/>
          <w:sz w:val="22"/>
          <w:szCs w:val="22"/>
        </w:rPr>
        <w:t>evelopment</w:t>
      </w:r>
    </w:p>
    <w:p w:rsidR="009A6DF9" w:rsidRPr="00CA1B46" w:rsidRDefault="00F40909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PU.1 represents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 a master regulator in hematopoiesi</w:t>
      </w:r>
      <w:r w:rsidR="00985336">
        <w:rPr>
          <w:rFonts w:ascii="Arial" w:hAnsi="Arial" w:cs="Arial"/>
          <w:sz w:val="22"/>
          <w:szCs w:val="22"/>
          <w:lang w:eastAsia="zh-CN"/>
        </w:rPr>
        <w:t>s with a prominent role in mul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>tiple cell fate decisions</w:t>
      </w:r>
      <w:r>
        <w:rPr>
          <w:rFonts w:ascii="Arial" w:hAnsi="Arial" w:cs="Arial"/>
          <w:sz w:val="22"/>
          <w:szCs w:val="22"/>
          <w:lang w:eastAsia="zh-CN"/>
        </w:rPr>
        <w:t>,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 including DC development</w:t>
      </w:r>
      <w:r w:rsidR="005945CD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PEVuZE5vdGU+PENpdGU+PEF1dGhvcj5DYXJvdHRhPC9BdXRob3I+PFllYXI+MjAxMDwvWWVhcj48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=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 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PEVuZE5vdGU+PENpdGU+PEF1dGhvcj5DYXJvdHRhPC9BdXRob3I+PFllYXI+MjAxMDwvWWVhcj48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=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EN.CITE.DATA </w:instrText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Carotta et al. 2010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 xml:space="preserve">; 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Schonheit et al. 2013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. </w:t>
      </w:r>
      <w:r w:rsidR="009568C1">
        <w:rPr>
          <w:rFonts w:ascii="Arial" w:hAnsi="Arial" w:cs="Arial"/>
          <w:sz w:val="22"/>
          <w:szCs w:val="22"/>
          <w:lang w:eastAsia="zh-CN"/>
        </w:rPr>
        <w:t>P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>rincipal component anal</w:t>
      </w:r>
      <w:r w:rsidR="00985336">
        <w:rPr>
          <w:rFonts w:ascii="Arial" w:hAnsi="Arial" w:cs="Arial"/>
          <w:sz w:val="22"/>
          <w:szCs w:val="22"/>
          <w:lang w:eastAsia="zh-CN"/>
        </w:rPr>
        <w:t xml:space="preserve">ysis of </w:t>
      </w:r>
      <w:r w:rsidR="00CF2AF8">
        <w:rPr>
          <w:rFonts w:ascii="Arial" w:hAnsi="Arial" w:cs="Arial"/>
          <w:sz w:val="22"/>
          <w:szCs w:val="22"/>
          <w:lang w:eastAsia="zh-CN"/>
        </w:rPr>
        <w:t xml:space="preserve">our </w:t>
      </w:r>
      <w:r w:rsidR="00985336">
        <w:rPr>
          <w:rFonts w:ascii="Arial" w:hAnsi="Arial" w:cs="Arial"/>
          <w:sz w:val="22"/>
          <w:szCs w:val="22"/>
          <w:lang w:eastAsia="zh-CN"/>
        </w:rPr>
        <w:t xml:space="preserve">PU.1 </w:t>
      </w:r>
      <w:r w:rsidR="00DF307B">
        <w:rPr>
          <w:rFonts w:ascii="Arial" w:hAnsi="Arial" w:cs="Arial"/>
          <w:sz w:val="22"/>
          <w:szCs w:val="22"/>
          <w:lang w:eastAsia="zh-CN"/>
        </w:rPr>
        <w:t>ChIP-seq data</w:t>
      </w:r>
      <w:r w:rsidR="002809D4">
        <w:rPr>
          <w:rFonts w:ascii="Arial" w:hAnsi="Arial" w:cs="Arial"/>
          <w:sz w:val="22"/>
          <w:szCs w:val="22"/>
          <w:lang w:eastAsia="zh-CN"/>
        </w:rPr>
        <w:t xml:space="preserve"> of DC development 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and </w:t>
      </w:r>
      <w:r w:rsidR="00CF2AF8">
        <w:rPr>
          <w:rFonts w:ascii="Arial" w:hAnsi="Arial" w:cs="Arial"/>
          <w:sz w:val="22"/>
          <w:szCs w:val="22"/>
          <w:lang w:eastAsia="zh-CN"/>
        </w:rPr>
        <w:t xml:space="preserve">PU.1 data </w:t>
      </w:r>
      <w:r w:rsidR="009568C1">
        <w:rPr>
          <w:rFonts w:ascii="Arial" w:hAnsi="Arial" w:cs="Arial"/>
          <w:sz w:val="22"/>
          <w:szCs w:val="22"/>
          <w:lang w:eastAsia="zh-CN"/>
        </w:rPr>
        <w:t>of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 multiple hematopoietic lineages</w:t>
      </w:r>
      <w:r w:rsidR="00DF307B">
        <w:rPr>
          <w:rFonts w:ascii="Arial" w:hAnsi="Arial" w:cs="Arial"/>
          <w:sz w:val="22"/>
          <w:szCs w:val="22"/>
          <w:lang w:eastAsia="zh-CN"/>
        </w:rPr>
        <w:t xml:space="preserve"> from previous studies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3369A5">
        <w:rPr>
          <w:rFonts w:ascii="Arial" w:hAnsi="Arial" w:cs="Arial"/>
          <w:sz w:val="22"/>
          <w:szCs w:val="22"/>
          <w:lang w:eastAsia="zh-CN"/>
        </w:rPr>
        <w:t>demonstrated</w:t>
      </w:r>
      <w:r w:rsidR="003369A5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three distinctive development </w:t>
      </w:r>
      <w:r w:rsidR="003369A5">
        <w:rPr>
          <w:rFonts w:ascii="Arial" w:hAnsi="Arial" w:cs="Arial"/>
          <w:sz w:val="22"/>
          <w:szCs w:val="22"/>
          <w:lang w:eastAsia="zh-CN"/>
        </w:rPr>
        <w:t>pathways</w:t>
      </w:r>
      <w:r w:rsidR="00655D38">
        <w:rPr>
          <w:rFonts w:ascii="Arial" w:hAnsi="Arial" w:cs="Arial"/>
          <w:sz w:val="22"/>
          <w:szCs w:val="22"/>
          <w:lang w:eastAsia="zh-CN"/>
        </w:rPr>
        <w:t>: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 from </w:t>
      </w:r>
      <w:r w:rsidR="00E42E0F">
        <w:rPr>
          <w:rFonts w:ascii="Arial" w:hAnsi="Arial" w:cs="Arial"/>
          <w:sz w:val="22"/>
          <w:szCs w:val="22"/>
          <w:lang w:eastAsia="zh-CN"/>
        </w:rPr>
        <w:t>MPP</w:t>
      </w:r>
      <w:r w:rsidR="005F6CE5">
        <w:rPr>
          <w:rFonts w:ascii="Arial" w:hAnsi="Arial" w:cs="Arial"/>
          <w:sz w:val="22"/>
          <w:szCs w:val="22"/>
          <w:lang w:eastAsia="zh-CN"/>
        </w:rPr>
        <w:t xml:space="preserve"> towards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 erythroid</w:t>
      </w:r>
      <w:r w:rsidR="005F6CE5">
        <w:rPr>
          <w:rFonts w:ascii="Arial" w:hAnsi="Arial" w:cs="Arial"/>
          <w:sz w:val="22"/>
          <w:szCs w:val="22"/>
          <w:lang w:eastAsia="zh-CN"/>
        </w:rPr>
        <w:t xml:space="preserve"> cells</w:t>
      </w:r>
      <w:r w:rsidR="00F63C1D">
        <w:rPr>
          <w:rFonts w:ascii="Arial" w:hAnsi="Arial" w:cs="Arial"/>
          <w:sz w:val="22"/>
          <w:szCs w:val="22"/>
          <w:lang w:eastAsia="zh-CN"/>
        </w:rPr>
        <w:t xml:space="preserve">; 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T/B </w:t>
      </w:r>
      <w:r w:rsidR="00F63C1D">
        <w:rPr>
          <w:rFonts w:ascii="Arial" w:hAnsi="Arial" w:cs="Arial"/>
          <w:sz w:val="22"/>
          <w:szCs w:val="22"/>
          <w:lang w:eastAsia="zh-CN"/>
        </w:rPr>
        <w:t>cell</w:t>
      </w:r>
      <w:r w:rsidR="00CC0455">
        <w:rPr>
          <w:rFonts w:ascii="Arial" w:hAnsi="Arial" w:cs="Arial"/>
          <w:sz w:val="22"/>
          <w:szCs w:val="22"/>
          <w:lang w:eastAsia="zh-CN"/>
        </w:rPr>
        <w:t>s</w:t>
      </w:r>
      <w:r w:rsidR="00F63C1D">
        <w:rPr>
          <w:rFonts w:ascii="Arial" w:hAnsi="Arial" w:cs="Arial"/>
          <w:sz w:val="22"/>
          <w:szCs w:val="22"/>
          <w:lang w:eastAsia="zh-CN"/>
        </w:rPr>
        <w:t xml:space="preserve"> and DC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 (</w:t>
      </w:r>
      <w:r w:rsidR="0099553A">
        <w:rPr>
          <w:rFonts w:ascii="Arial" w:hAnsi="Arial" w:cs="Arial"/>
          <w:sz w:val="22"/>
          <w:szCs w:val="22"/>
          <w:lang w:eastAsia="zh-CN"/>
        </w:rPr>
        <w:t>Fig. 4A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). Interestingly, CDP </w:t>
      </w:r>
      <w:r w:rsidR="00E94162">
        <w:rPr>
          <w:rFonts w:ascii="Arial" w:hAnsi="Arial" w:cs="Arial"/>
          <w:sz w:val="22"/>
          <w:szCs w:val="22"/>
          <w:lang w:eastAsia="zh-CN"/>
        </w:rPr>
        <w:t>clustered with DC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 (i.e., </w:t>
      </w:r>
      <w:proofErr w:type="spellStart"/>
      <w:proofErr w:type="gramStart"/>
      <w:r w:rsidR="009A6DF9" w:rsidRPr="00CA1B46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, </w:t>
      </w:r>
      <w:r w:rsidR="00C85B90" w:rsidRPr="00CA1B46">
        <w:rPr>
          <w:rFonts w:ascii="Arial" w:hAnsi="Arial" w:cs="Arial"/>
          <w:sz w:val="22"/>
          <w:szCs w:val="22"/>
          <w:lang w:eastAsia="zh-CN"/>
        </w:rPr>
        <w:t>GM-CSF induced bone marrow derived DC</w:t>
      </w:r>
      <w:r w:rsidR="00C85B90">
        <w:rPr>
          <w:rFonts w:ascii="Arial" w:hAnsi="Arial" w:cs="Arial"/>
          <w:sz w:val="22"/>
          <w:szCs w:val="22"/>
          <w:lang w:eastAsia="zh-CN"/>
        </w:rPr>
        <w:t xml:space="preserve">; 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GM-DC and </w:t>
      </w:r>
      <w:proofErr w:type="spellStart"/>
      <w:r w:rsidR="009A6DF9" w:rsidRPr="00CA1B46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) and were distant from MPP, indicating that CDP exhibited DC-primed PU.1 binding profiles. </w:t>
      </w:r>
      <w:proofErr w:type="spellStart"/>
      <w:proofErr w:type="gramStart"/>
      <w:r w:rsidR="009A6DF9" w:rsidRPr="00CA1B46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 and GM-DC were positioned very close to CDP, which supported </w:t>
      </w:r>
      <w:r w:rsidR="009A6DF9" w:rsidRPr="003369A5">
        <w:rPr>
          <w:rFonts w:ascii="Arial" w:hAnsi="Arial" w:cs="Arial"/>
          <w:sz w:val="22"/>
          <w:szCs w:val="22"/>
          <w:lang w:eastAsia="zh-CN"/>
        </w:rPr>
        <w:t xml:space="preserve">the </w:t>
      </w:r>
      <w:r w:rsidR="00F3254C" w:rsidRPr="003369A5">
        <w:rPr>
          <w:rFonts w:ascii="Arial" w:hAnsi="Arial" w:cs="Arial"/>
          <w:sz w:val="22"/>
          <w:szCs w:val="22"/>
          <w:lang w:eastAsia="zh-CN"/>
        </w:rPr>
        <w:t>hypothesis</w:t>
      </w:r>
      <w:r w:rsidR="009A6DF9" w:rsidRPr="003369A5">
        <w:rPr>
          <w:rFonts w:ascii="Arial" w:hAnsi="Arial" w:cs="Arial"/>
          <w:sz w:val="22"/>
          <w:szCs w:val="22"/>
          <w:lang w:eastAsia="zh-CN"/>
        </w:rPr>
        <w:t xml:space="preserve"> that 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differentiation of </w:t>
      </w:r>
      <w:proofErr w:type="spellStart"/>
      <w:r w:rsidR="009A6DF9" w:rsidRPr="00CA1B46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B5751E">
        <w:rPr>
          <w:rFonts w:ascii="Arial" w:hAnsi="Arial" w:cs="Arial"/>
          <w:sz w:val="22"/>
          <w:szCs w:val="22"/>
          <w:lang w:eastAsia="zh-CN"/>
        </w:rPr>
        <w:t>represents</w:t>
      </w:r>
      <w:r w:rsidR="00670E1D">
        <w:rPr>
          <w:rFonts w:ascii="Arial" w:hAnsi="Arial" w:cs="Arial"/>
          <w:sz w:val="22"/>
          <w:szCs w:val="22"/>
          <w:lang w:eastAsia="zh-CN"/>
        </w:rPr>
        <w:t xml:space="preserve"> the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 default DC development pathway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PEVuZE5vdGU+PENpdGU+PEF1dGhvcj5CZWx6PC9BdXRob3I+PFllYXI+MjAxMjwvWWVhcj48UmVj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PEVuZE5vdGU+PENpdGU+PEF1dGhvcj5CZWx6PC9BdXRob3I+PFllYXI+MjAxMjwvWWVhcj48UmVj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EN.CITE.DATA </w:instrText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Ghosh et al. 2010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 xml:space="preserve">; 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Belz and Nutt 2012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5945CD">
        <w:rPr>
          <w:rFonts w:ascii="Arial" w:hAnsi="Arial" w:cs="Arial"/>
          <w:sz w:val="22"/>
          <w:szCs w:val="22"/>
          <w:lang w:eastAsia="zh-CN"/>
        </w:rPr>
        <w:t>.</w:t>
      </w:r>
    </w:p>
    <w:p w:rsidR="00985336" w:rsidRDefault="00985336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9A6DF9" w:rsidRPr="009A1DE0" w:rsidRDefault="00E93530" w:rsidP="009D69CE">
      <w:pPr>
        <w:spacing w:line="480" w:lineRule="auto"/>
        <w:jc w:val="both"/>
        <w:rPr>
          <w:rFonts w:ascii="Arial" w:hAnsi="Arial" w:cs="Arial"/>
          <w:color w:val="FF0000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G</w:t>
      </w:r>
      <w:r w:rsidR="00C963C1">
        <w:rPr>
          <w:rFonts w:ascii="Arial" w:hAnsi="Arial" w:cs="Arial"/>
          <w:sz w:val="22"/>
          <w:szCs w:val="22"/>
          <w:lang w:eastAsia="zh-CN"/>
        </w:rPr>
        <w:t xml:space="preserve">enome wide analysis of PU.1 </w:t>
      </w:r>
      <w:r w:rsidR="00B75B08">
        <w:rPr>
          <w:rFonts w:ascii="Arial" w:hAnsi="Arial" w:cs="Arial"/>
          <w:sz w:val="22"/>
          <w:szCs w:val="22"/>
          <w:lang w:eastAsia="zh-CN"/>
        </w:rPr>
        <w:t xml:space="preserve">ChIP-seq data </w:t>
      </w:r>
      <w:r>
        <w:rPr>
          <w:rFonts w:ascii="Arial" w:hAnsi="Arial" w:cs="Arial"/>
          <w:sz w:val="22"/>
          <w:szCs w:val="22"/>
          <w:lang w:eastAsia="zh-CN"/>
        </w:rPr>
        <w:t>revealed</w:t>
      </w:r>
      <w:r w:rsidR="007155F5">
        <w:rPr>
          <w:rFonts w:ascii="Arial" w:hAnsi="Arial" w:cs="Arial"/>
          <w:sz w:val="22"/>
          <w:szCs w:val="22"/>
          <w:lang w:eastAsia="zh-CN"/>
        </w:rPr>
        <w:t xml:space="preserve"> </w:t>
      </w:r>
      <w:r w:rsidR="00E043E7">
        <w:rPr>
          <w:rFonts w:ascii="Arial" w:hAnsi="Arial" w:cs="Arial"/>
          <w:sz w:val="22"/>
          <w:szCs w:val="22"/>
          <w:lang w:eastAsia="zh-CN"/>
        </w:rPr>
        <w:t>a</w:t>
      </w:r>
      <w:r w:rsidR="007155F5">
        <w:rPr>
          <w:rFonts w:ascii="Arial" w:hAnsi="Arial" w:cs="Arial"/>
          <w:sz w:val="22"/>
          <w:szCs w:val="22"/>
          <w:lang w:eastAsia="zh-CN"/>
        </w:rPr>
        <w:t xml:space="preserve"> preference for </w:t>
      </w:r>
      <w:r w:rsidR="00E043E7">
        <w:rPr>
          <w:rFonts w:ascii="Arial" w:hAnsi="Arial" w:cs="Arial"/>
          <w:sz w:val="22"/>
          <w:szCs w:val="22"/>
          <w:lang w:eastAsia="zh-CN"/>
        </w:rPr>
        <w:t xml:space="preserve">PU.1 </w:t>
      </w:r>
      <w:r w:rsidR="007155F5">
        <w:rPr>
          <w:rFonts w:ascii="Arial" w:hAnsi="Arial" w:cs="Arial"/>
          <w:sz w:val="22"/>
          <w:szCs w:val="22"/>
          <w:lang w:eastAsia="zh-CN"/>
        </w:rPr>
        <w:t xml:space="preserve">binding 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>to gene bodies and intergenic region</w:t>
      </w:r>
      <w:r w:rsidR="000C5617">
        <w:rPr>
          <w:rFonts w:ascii="Arial" w:hAnsi="Arial" w:cs="Arial"/>
          <w:sz w:val="22"/>
          <w:szCs w:val="22"/>
          <w:lang w:eastAsia="zh-CN"/>
        </w:rPr>
        <w:t>s</w:t>
      </w:r>
      <w:r w:rsidR="00E043E7">
        <w:rPr>
          <w:rFonts w:ascii="Arial" w:hAnsi="Arial" w:cs="Arial"/>
          <w:sz w:val="22"/>
          <w:szCs w:val="22"/>
          <w:lang w:eastAsia="zh-CN"/>
        </w:rPr>
        <w:t xml:space="preserve"> </w:t>
      </w:r>
      <w:r w:rsidR="00B11559">
        <w:rPr>
          <w:rFonts w:ascii="Arial" w:hAnsi="Arial" w:cs="Arial"/>
          <w:sz w:val="22"/>
          <w:szCs w:val="22"/>
          <w:lang w:eastAsia="zh-CN"/>
        </w:rPr>
        <w:t xml:space="preserve">in MPP, CDP, </w:t>
      </w:r>
      <w:proofErr w:type="spellStart"/>
      <w:proofErr w:type="gramStart"/>
      <w:r w:rsidR="00B11559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="00B11559">
        <w:rPr>
          <w:rFonts w:ascii="Arial" w:hAnsi="Arial" w:cs="Arial"/>
          <w:sz w:val="22"/>
          <w:szCs w:val="22"/>
          <w:lang w:eastAsia="zh-CN"/>
        </w:rPr>
        <w:t xml:space="preserve"> and </w:t>
      </w:r>
      <w:proofErr w:type="spellStart"/>
      <w:r w:rsidR="00B11559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787231">
        <w:rPr>
          <w:rFonts w:ascii="Arial" w:hAnsi="Arial" w:cs="Arial"/>
          <w:sz w:val="22"/>
          <w:szCs w:val="22"/>
          <w:lang w:eastAsia="zh-CN"/>
        </w:rPr>
        <w:t xml:space="preserve"> 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>(</w:t>
      </w:r>
      <w:r w:rsidR="00CB5652">
        <w:rPr>
          <w:rFonts w:ascii="Arial" w:hAnsi="Arial" w:cs="Arial"/>
          <w:sz w:val="22"/>
          <w:szCs w:val="22"/>
          <w:lang w:eastAsia="zh-CN"/>
        </w:rPr>
        <w:t>Supplemental Fig. S6A</w:t>
      </w:r>
      <w:r w:rsidR="00FA2B91">
        <w:rPr>
          <w:rFonts w:ascii="Arial" w:hAnsi="Arial" w:cs="Arial"/>
          <w:sz w:val="22"/>
          <w:szCs w:val="22"/>
          <w:lang w:eastAsia="zh-CN"/>
        </w:rPr>
        <w:t>).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 This </w:t>
      </w:r>
      <w:r w:rsidR="007D507D">
        <w:rPr>
          <w:rFonts w:ascii="Arial" w:hAnsi="Arial" w:cs="Arial"/>
          <w:sz w:val="22"/>
          <w:szCs w:val="22"/>
          <w:lang w:eastAsia="zh-CN"/>
        </w:rPr>
        <w:t>is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 consistent with observa</w:t>
      </w:r>
      <w:r w:rsidR="00627004">
        <w:rPr>
          <w:rFonts w:ascii="Arial" w:hAnsi="Arial" w:cs="Arial"/>
          <w:sz w:val="22"/>
          <w:szCs w:val="22"/>
          <w:lang w:eastAsia="zh-CN"/>
        </w:rPr>
        <w:t xml:space="preserve">tions in previous studies </w:t>
      </w:r>
      <w:r w:rsidR="00965E71">
        <w:rPr>
          <w:rFonts w:ascii="Arial" w:hAnsi="Arial" w:cs="Arial"/>
          <w:sz w:val="22"/>
          <w:szCs w:val="22"/>
          <w:lang w:eastAsia="zh-CN"/>
        </w:rPr>
        <w:t xml:space="preserve">and PU.1 function as an 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>enhancer</w:t>
      </w:r>
      <w:r w:rsidR="00965E71">
        <w:rPr>
          <w:rFonts w:ascii="Arial" w:hAnsi="Arial" w:cs="Arial"/>
          <w:sz w:val="22"/>
          <w:szCs w:val="22"/>
          <w:lang w:eastAsia="zh-CN"/>
        </w:rPr>
        <w:t xml:space="preserve"> factor</w:t>
      </w:r>
      <w:r w:rsidR="005945CD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PEVuZE5vdGU+PENpdGU+PEF1dGhvcj5HYXJiZXI8L0F1dGhvcj48WWVhcj4yMDEyPC9ZZWFyPjxS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PEVuZE5vdGU+PENpdGU+PEF1dGhvcj5HYXJiZXI8L0F1dGhvcj48WWVhcj4yMDEyPC9ZZWFyPjxS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EN.CITE.DATA </w:instrText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Heinz et al. 2010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 xml:space="preserve">; 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Garber et al. 2012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9A6DF9" w:rsidRPr="00CA1B46">
        <w:rPr>
          <w:rFonts w:ascii="Arial" w:hAnsi="Arial" w:cs="Arial"/>
          <w:sz w:val="22"/>
          <w:szCs w:val="22"/>
          <w:lang w:eastAsia="zh-CN"/>
        </w:rPr>
        <w:t>.</w:t>
      </w:r>
      <w:r w:rsidR="003369A5">
        <w:rPr>
          <w:rFonts w:ascii="Arial" w:hAnsi="Arial" w:cs="Arial"/>
          <w:sz w:val="22"/>
          <w:szCs w:val="22"/>
          <w:lang w:eastAsia="zh-CN"/>
        </w:rPr>
        <w:t xml:space="preserve"> Additionally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, a prominent increase of PU.1 binding events was observed in the promoter region from MPP to CDP and </w:t>
      </w:r>
      <w:proofErr w:type="spellStart"/>
      <w:proofErr w:type="gramStart"/>
      <w:r w:rsidR="009A6DF9" w:rsidRPr="00CA1B46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 (</w:t>
      </w:r>
      <w:r w:rsidR="00CB5652">
        <w:rPr>
          <w:rFonts w:ascii="Arial" w:hAnsi="Arial" w:cs="Arial"/>
          <w:sz w:val="22"/>
          <w:szCs w:val="22"/>
          <w:lang w:eastAsia="zh-CN"/>
        </w:rPr>
        <w:t>Supplemental Fig. S6A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). </w:t>
      </w:r>
      <w:r w:rsidR="002A31C6">
        <w:rPr>
          <w:rFonts w:ascii="Arial" w:hAnsi="Arial" w:cs="Arial"/>
          <w:sz w:val="22"/>
          <w:szCs w:val="22"/>
          <w:lang w:eastAsia="zh-CN"/>
        </w:rPr>
        <w:t>Next, we used H3K4me1 and H3K4me3 peaks to define cell specific promoters and enhancers. A</w:t>
      </w:r>
      <w:r w:rsidR="009A1DE0" w:rsidRPr="00E01AB3">
        <w:rPr>
          <w:rFonts w:ascii="Arial" w:hAnsi="Arial" w:cs="Arial"/>
          <w:sz w:val="22"/>
          <w:szCs w:val="22"/>
          <w:lang w:eastAsia="zh-CN"/>
        </w:rPr>
        <w:t xml:space="preserve">n increasing number of PU.1 peaks in CDP, </w:t>
      </w:r>
      <w:proofErr w:type="spellStart"/>
      <w:proofErr w:type="gramStart"/>
      <w:r w:rsidR="009A1DE0" w:rsidRPr="00E01AB3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="009A1DE0" w:rsidRPr="00E01AB3">
        <w:rPr>
          <w:rFonts w:ascii="Arial" w:hAnsi="Arial" w:cs="Arial"/>
          <w:sz w:val="22"/>
          <w:szCs w:val="22"/>
          <w:lang w:eastAsia="zh-CN"/>
        </w:rPr>
        <w:t xml:space="preserve"> and </w:t>
      </w:r>
      <w:proofErr w:type="spellStart"/>
      <w:r w:rsidR="009A1DE0" w:rsidRPr="00E01AB3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9A1DE0" w:rsidRPr="00E01AB3">
        <w:rPr>
          <w:rFonts w:ascii="Arial" w:hAnsi="Arial" w:cs="Arial"/>
          <w:sz w:val="22"/>
          <w:szCs w:val="22"/>
          <w:lang w:eastAsia="zh-CN"/>
        </w:rPr>
        <w:t xml:space="preserve"> were found in active promoter and enhancer regions, which were significantly enriched comp</w:t>
      </w:r>
      <w:r w:rsidR="00ED689C" w:rsidRPr="00E01AB3">
        <w:rPr>
          <w:rFonts w:ascii="Arial" w:hAnsi="Arial" w:cs="Arial"/>
          <w:sz w:val="22"/>
          <w:szCs w:val="22"/>
          <w:lang w:eastAsia="zh-CN"/>
        </w:rPr>
        <w:t>ared to those in MPP (Fig. 4B</w:t>
      </w:r>
      <w:r w:rsidR="009A1DE0" w:rsidRPr="00E01AB3">
        <w:rPr>
          <w:rFonts w:ascii="Arial" w:hAnsi="Arial" w:cs="Arial"/>
          <w:sz w:val="22"/>
          <w:szCs w:val="22"/>
          <w:lang w:eastAsia="zh-CN"/>
        </w:rPr>
        <w:t xml:space="preserve">). </w:t>
      </w:r>
      <w:r w:rsidR="002A31C6">
        <w:rPr>
          <w:rFonts w:ascii="Arial" w:hAnsi="Arial" w:cs="Arial"/>
          <w:sz w:val="22"/>
          <w:szCs w:val="22"/>
          <w:lang w:eastAsia="zh-CN"/>
        </w:rPr>
        <w:t>A similar</w:t>
      </w:r>
      <w:r w:rsidR="002A31C6" w:rsidRPr="00E01AB3">
        <w:rPr>
          <w:rFonts w:ascii="Arial" w:hAnsi="Arial" w:cs="Arial"/>
          <w:sz w:val="22"/>
          <w:szCs w:val="22"/>
          <w:lang w:eastAsia="zh-CN"/>
        </w:rPr>
        <w:t xml:space="preserve"> </w:t>
      </w:r>
      <w:r w:rsidR="009A1DE0" w:rsidRPr="00E01AB3">
        <w:rPr>
          <w:rFonts w:ascii="Arial" w:hAnsi="Arial" w:cs="Arial"/>
          <w:sz w:val="22"/>
          <w:szCs w:val="22"/>
          <w:lang w:eastAsia="zh-CN"/>
        </w:rPr>
        <w:t xml:space="preserve">trend was observed </w:t>
      </w:r>
      <w:r w:rsidR="002A31C6">
        <w:rPr>
          <w:rFonts w:ascii="Arial" w:hAnsi="Arial" w:cs="Arial"/>
          <w:sz w:val="22"/>
          <w:szCs w:val="22"/>
          <w:lang w:eastAsia="zh-CN"/>
        </w:rPr>
        <w:t>in</w:t>
      </w:r>
      <w:r w:rsidR="009A1DE0" w:rsidRPr="00E01AB3">
        <w:rPr>
          <w:rFonts w:ascii="Arial" w:hAnsi="Arial" w:cs="Arial"/>
          <w:sz w:val="22"/>
          <w:szCs w:val="22"/>
          <w:lang w:eastAsia="zh-CN"/>
        </w:rPr>
        <w:t xml:space="preserve"> GM-DC</w:t>
      </w:r>
      <w:r w:rsidR="009A1DE0" w:rsidRPr="009A1DE0">
        <w:rPr>
          <w:rFonts w:ascii="Arial" w:hAnsi="Arial" w:cs="Arial"/>
          <w:color w:val="FF0000"/>
          <w:sz w:val="22"/>
          <w:szCs w:val="22"/>
          <w:lang w:eastAsia="zh-CN"/>
        </w:rPr>
        <w:t xml:space="preserve"> </w:t>
      </w:r>
      <w:r w:rsidR="00413F61" w:rsidRPr="00B97BC3">
        <w:rPr>
          <w:rFonts w:ascii="Arial" w:hAnsi="Arial" w:cs="Arial"/>
          <w:sz w:val="22"/>
          <w:szCs w:val="22"/>
          <w:lang w:eastAsia="zh-CN"/>
        </w:rPr>
        <w:t>ChIP-seq data obtained from the literature</w:t>
      </w:r>
      <w:r w:rsidR="00B97BC3" w:rsidRPr="00B97BC3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PEVuZE5vdGU+PENpdGU+PEF1dGhvcj5HYXJiZXI8L0F1dGhvcj48WWVhcj4yMDEyPC9ZZWFyPjxS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PEVuZE5vdGU+PENpdGU+PEF1dGhvcj5HYXJiZXI8L0F1dGhvcj48WWVhcj4yMDEyPC9ZZWFyPjxS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EN.CITE.DATA </w:instrText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Garber et al. 2012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B97BC3">
        <w:rPr>
          <w:rFonts w:ascii="Arial" w:hAnsi="Arial" w:cs="Arial"/>
          <w:color w:val="FF0000"/>
          <w:sz w:val="22"/>
          <w:szCs w:val="22"/>
          <w:lang w:eastAsia="zh-CN"/>
        </w:rPr>
        <w:t xml:space="preserve"> </w:t>
      </w:r>
      <w:r w:rsidR="00413F61">
        <w:rPr>
          <w:rFonts w:ascii="Arial" w:hAnsi="Arial" w:cs="Arial"/>
          <w:color w:val="FF0000"/>
          <w:sz w:val="22"/>
          <w:szCs w:val="22"/>
          <w:lang w:eastAsia="zh-CN"/>
        </w:rPr>
        <w:t xml:space="preserve"> </w:t>
      </w:r>
      <w:r w:rsidR="00C85B90" w:rsidRPr="00C85B90">
        <w:rPr>
          <w:rFonts w:ascii="Arial" w:hAnsi="Arial" w:cs="Arial"/>
          <w:sz w:val="22"/>
          <w:szCs w:val="22"/>
          <w:lang w:eastAsia="zh-CN"/>
        </w:rPr>
        <w:t>(</w:t>
      </w:r>
      <w:r w:rsidR="00ED689C">
        <w:rPr>
          <w:rFonts w:ascii="Arial" w:hAnsi="Arial" w:cs="Arial"/>
          <w:sz w:val="22"/>
          <w:szCs w:val="22"/>
          <w:lang w:eastAsia="zh-CN"/>
        </w:rPr>
        <w:t>Supplemental Fig. S6B</w:t>
      </w:r>
      <w:r w:rsidR="00C85B90" w:rsidRPr="00C85B90">
        <w:rPr>
          <w:rFonts w:ascii="Arial" w:hAnsi="Arial" w:cs="Arial"/>
          <w:sz w:val="22"/>
          <w:szCs w:val="22"/>
          <w:lang w:eastAsia="zh-CN"/>
        </w:rPr>
        <w:t>)</w:t>
      </w:r>
      <w:r w:rsidR="009A1DE0" w:rsidRPr="00C85B90">
        <w:rPr>
          <w:rFonts w:ascii="Arial" w:hAnsi="Arial" w:cs="Arial"/>
          <w:sz w:val="22"/>
          <w:szCs w:val="22"/>
          <w:lang w:eastAsia="zh-CN"/>
        </w:rPr>
        <w:t>.</w:t>
      </w:r>
      <w:r w:rsidR="009A1DE0" w:rsidRPr="009A1DE0">
        <w:rPr>
          <w:rFonts w:ascii="Arial" w:hAnsi="Arial" w:cs="Arial"/>
          <w:color w:val="FF0000"/>
          <w:sz w:val="22"/>
          <w:szCs w:val="22"/>
          <w:lang w:eastAsia="zh-CN"/>
        </w:rPr>
        <w:t xml:space="preserve"> 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>These results suggest that PU.1 play</w:t>
      </w:r>
      <w:r w:rsidR="006A5C7A">
        <w:rPr>
          <w:rFonts w:ascii="Arial" w:hAnsi="Arial" w:cs="Arial"/>
          <w:sz w:val="22"/>
          <w:szCs w:val="22"/>
          <w:lang w:eastAsia="zh-CN"/>
        </w:rPr>
        <w:t>s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 a positive role in DC lineage commitment. </w:t>
      </w:r>
      <w:r w:rsidR="003369A5">
        <w:rPr>
          <w:rFonts w:ascii="Arial" w:hAnsi="Arial" w:cs="Arial"/>
          <w:sz w:val="22"/>
          <w:szCs w:val="22"/>
          <w:lang w:eastAsia="zh-CN"/>
        </w:rPr>
        <w:t>Moreover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, </w:t>
      </w:r>
      <w:proofErr w:type="spellStart"/>
      <w:proofErr w:type="gramStart"/>
      <w:r w:rsidR="009A6DF9" w:rsidRPr="00CA1B46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 and </w:t>
      </w:r>
      <w:proofErr w:type="spellStart"/>
      <w:r w:rsidR="009A6DF9" w:rsidRPr="00CA1B46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lastRenderedPageBreak/>
        <w:t>showed difference</w:t>
      </w:r>
      <w:r w:rsidR="002B16B3">
        <w:rPr>
          <w:rFonts w:ascii="Arial" w:hAnsi="Arial" w:cs="Arial"/>
          <w:sz w:val="22"/>
          <w:szCs w:val="22"/>
          <w:lang w:eastAsia="zh-CN"/>
        </w:rPr>
        <w:t>s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 in PU.1 occupancy</w:t>
      </w:r>
      <w:r w:rsidR="001262BF">
        <w:rPr>
          <w:rFonts w:ascii="Arial" w:hAnsi="Arial" w:cs="Arial"/>
          <w:sz w:val="22"/>
          <w:szCs w:val="22"/>
          <w:lang w:eastAsia="zh-CN"/>
        </w:rPr>
        <w:t xml:space="preserve"> (</w:t>
      </w:r>
      <w:r w:rsidR="000070F2">
        <w:rPr>
          <w:rFonts w:ascii="Arial" w:hAnsi="Arial" w:cs="Arial"/>
          <w:sz w:val="22"/>
          <w:szCs w:val="22"/>
          <w:lang w:eastAsia="zh-CN"/>
        </w:rPr>
        <w:t>Supplemental Fig. S6A</w:t>
      </w:r>
      <w:r w:rsidR="001262BF">
        <w:rPr>
          <w:rFonts w:ascii="Arial" w:hAnsi="Arial" w:cs="Arial"/>
          <w:sz w:val="22"/>
          <w:szCs w:val="22"/>
          <w:lang w:eastAsia="zh-CN"/>
        </w:rPr>
        <w:t>)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>, indicating that PU.1 might be also involved in the regulation of DC lineage diversification.</w:t>
      </w:r>
    </w:p>
    <w:p w:rsidR="00EA0971" w:rsidRPr="00CA1B46" w:rsidRDefault="00EA0971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655C21" w:rsidRDefault="002B16B3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 xml:space="preserve">Next, we analyzed </w:t>
      </w:r>
      <w:r w:rsidR="008576A5">
        <w:rPr>
          <w:rFonts w:ascii="Arial" w:hAnsi="Arial" w:cs="Arial"/>
          <w:sz w:val="22"/>
          <w:szCs w:val="22"/>
          <w:lang w:eastAsia="zh-CN"/>
        </w:rPr>
        <w:t xml:space="preserve">the dynamics of the </w:t>
      </w:r>
      <w:r w:rsidR="003D74A4">
        <w:rPr>
          <w:rFonts w:ascii="Arial" w:hAnsi="Arial" w:cs="Arial"/>
          <w:sz w:val="22"/>
          <w:szCs w:val="22"/>
          <w:lang w:eastAsia="zh-CN"/>
        </w:rPr>
        <w:t xml:space="preserve">differential </w:t>
      </w:r>
      <w:r w:rsidR="00B51876">
        <w:rPr>
          <w:rFonts w:ascii="Arial" w:hAnsi="Arial" w:cs="Arial"/>
          <w:sz w:val="22"/>
          <w:szCs w:val="22"/>
          <w:lang w:eastAsia="zh-CN"/>
        </w:rPr>
        <w:t>PU.1</w:t>
      </w:r>
      <w:r w:rsidR="00EB0CAE">
        <w:rPr>
          <w:rFonts w:ascii="Arial" w:hAnsi="Arial" w:cs="Arial"/>
          <w:sz w:val="22"/>
          <w:szCs w:val="22"/>
          <w:lang w:eastAsia="zh-CN"/>
        </w:rPr>
        <w:t xml:space="preserve"> </w:t>
      </w:r>
      <w:r w:rsidR="003D74A4">
        <w:rPr>
          <w:rFonts w:ascii="Arial" w:hAnsi="Arial" w:cs="Arial"/>
          <w:sz w:val="22"/>
          <w:szCs w:val="22"/>
          <w:lang w:eastAsia="zh-CN"/>
        </w:rPr>
        <w:t xml:space="preserve">peaks </w:t>
      </w:r>
      <w:r w:rsidR="00EB0CAE">
        <w:rPr>
          <w:rFonts w:ascii="Arial" w:hAnsi="Arial" w:cs="Arial"/>
          <w:sz w:val="22"/>
          <w:szCs w:val="22"/>
          <w:lang w:eastAsia="zh-CN"/>
        </w:rPr>
        <w:t xml:space="preserve">in MPP, CDP, </w:t>
      </w:r>
      <w:proofErr w:type="spellStart"/>
      <w:proofErr w:type="gramStart"/>
      <w:r w:rsidR="00EB0CAE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="00EB0CAE">
        <w:rPr>
          <w:rFonts w:ascii="Arial" w:hAnsi="Arial" w:cs="Arial"/>
          <w:sz w:val="22"/>
          <w:szCs w:val="22"/>
          <w:lang w:eastAsia="zh-CN"/>
        </w:rPr>
        <w:t xml:space="preserve"> and </w:t>
      </w:r>
      <w:proofErr w:type="spellStart"/>
      <w:r w:rsidR="00B51876">
        <w:rPr>
          <w:rFonts w:ascii="Arial" w:hAnsi="Arial" w:cs="Arial"/>
          <w:sz w:val="22"/>
          <w:szCs w:val="22"/>
          <w:lang w:eastAsia="zh-CN"/>
        </w:rPr>
        <w:t>p</w:t>
      </w:r>
      <w:r w:rsidR="0059076F">
        <w:rPr>
          <w:rFonts w:ascii="Arial" w:hAnsi="Arial" w:cs="Arial"/>
          <w:sz w:val="22"/>
          <w:szCs w:val="22"/>
          <w:lang w:eastAsia="zh-CN"/>
        </w:rPr>
        <w:t>DC</w:t>
      </w:r>
      <w:proofErr w:type="spellEnd"/>
      <w:r w:rsidR="00D253C3">
        <w:rPr>
          <w:rFonts w:ascii="Arial" w:hAnsi="Arial" w:cs="Arial"/>
          <w:sz w:val="22"/>
          <w:szCs w:val="22"/>
          <w:lang w:eastAsia="zh-CN"/>
        </w:rPr>
        <w:t xml:space="preserve"> and the associated PU.1 motifs</w:t>
      </w:r>
      <w:r w:rsidR="0059076F">
        <w:rPr>
          <w:rFonts w:ascii="Arial" w:hAnsi="Arial" w:cs="Arial"/>
          <w:sz w:val="22"/>
          <w:szCs w:val="22"/>
          <w:lang w:eastAsia="zh-CN"/>
        </w:rPr>
        <w:t xml:space="preserve"> (</w:t>
      </w:r>
      <w:r w:rsidR="00A57C56">
        <w:rPr>
          <w:rFonts w:ascii="Arial" w:hAnsi="Arial" w:cs="Arial"/>
          <w:sz w:val="22"/>
          <w:szCs w:val="22"/>
          <w:lang w:eastAsia="zh-CN"/>
        </w:rPr>
        <w:t>Fig</w:t>
      </w:r>
      <w:r w:rsidR="00D979FA">
        <w:rPr>
          <w:rFonts w:ascii="Arial" w:hAnsi="Arial" w:cs="Arial"/>
          <w:sz w:val="22"/>
          <w:szCs w:val="22"/>
          <w:lang w:eastAsia="zh-CN"/>
        </w:rPr>
        <w:t>. 4C</w:t>
      </w:r>
      <w:r w:rsidR="0059076F">
        <w:rPr>
          <w:rFonts w:ascii="Arial" w:hAnsi="Arial" w:cs="Arial"/>
          <w:sz w:val="22"/>
          <w:szCs w:val="22"/>
          <w:lang w:eastAsia="zh-CN"/>
        </w:rPr>
        <w:t>)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>. A tot</w:t>
      </w:r>
      <w:r w:rsidR="001E322B">
        <w:rPr>
          <w:rFonts w:ascii="Arial" w:hAnsi="Arial" w:cs="Arial"/>
          <w:sz w:val="22"/>
          <w:szCs w:val="22"/>
          <w:lang w:eastAsia="zh-CN"/>
        </w:rPr>
        <w:t xml:space="preserve">al of 19,944 MPP and 23,054 CDP </w:t>
      </w:r>
      <w:r w:rsidR="00231958">
        <w:rPr>
          <w:rFonts w:ascii="Arial" w:hAnsi="Arial" w:cs="Arial"/>
          <w:sz w:val="22"/>
          <w:szCs w:val="22"/>
          <w:lang w:eastAsia="zh-CN"/>
        </w:rPr>
        <w:t>differential</w:t>
      </w:r>
      <w:r w:rsidR="00231958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>peaks were detected</w:t>
      </w:r>
      <w:r w:rsidR="00B62134">
        <w:rPr>
          <w:rFonts w:ascii="Arial" w:hAnsi="Arial" w:cs="Arial"/>
          <w:sz w:val="22"/>
          <w:szCs w:val="22"/>
          <w:lang w:eastAsia="zh-CN"/>
        </w:rPr>
        <w:t xml:space="preserve">. </w:t>
      </w:r>
      <w:r w:rsidR="00B02A9A">
        <w:rPr>
          <w:rFonts w:ascii="Arial" w:hAnsi="Arial" w:cs="Arial"/>
          <w:sz w:val="22"/>
          <w:szCs w:val="22"/>
          <w:lang w:eastAsia="zh-CN"/>
        </w:rPr>
        <w:t>I</w:t>
      </w:r>
      <w:r w:rsidR="006127EB">
        <w:rPr>
          <w:rFonts w:ascii="Arial" w:hAnsi="Arial" w:cs="Arial"/>
          <w:sz w:val="22"/>
          <w:szCs w:val="22"/>
          <w:lang w:eastAsia="zh-CN"/>
        </w:rPr>
        <w:t>nterestingly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 MPP peaks </w:t>
      </w:r>
      <w:r w:rsidR="00C82550" w:rsidRPr="00CA1B46">
        <w:rPr>
          <w:rFonts w:ascii="Arial" w:hAnsi="Arial" w:cs="Arial"/>
          <w:sz w:val="22"/>
          <w:szCs w:val="22"/>
          <w:lang w:eastAsia="zh-CN"/>
        </w:rPr>
        <w:t xml:space="preserve">revealed 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>an alternative de-novo motif</w:t>
      </w:r>
      <w:r w:rsidR="00231958">
        <w:rPr>
          <w:rFonts w:ascii="Arial" w:hAnsi="Arial" w:cs="Arial"/>
          <w:sz w:val="22"/>
          <w:szCs w:val="22"/>
          <w:lang w:eastAsia="zh-CN"/>
        </w:rPr>
        <w:t xml:space="preserve"> with a weak GGAA sequence</w:t>
      </w:r>
      <w:r w:rsidR="006127EB">
        <w:rPr>
          <w:rFonts w:ascii="Arial" w:hAnsi="Arial" w:cs="Arial"/>
          <w:sz w:val="22"/>
          <w:szCs w:val="22"/>
          <w:lang w:eastAsia="zh-CN"/>
        </w:rPr>
        <w:t xml:space="preserve">, while </w:t>
      </w:r>
      <w:r w:rsidR="00C45C3E" w:rsidRPr="00CA1B46">
        <w:rPr>
          <w:rFonts w:ascii="Arial" w:hAnsi="Arial" w:cs="Arial"/>
          <w:sz w:val="22"/>
          <w:szCs w:val="22"/>
          <w:lang w:eastAsia="zh-CN"/>
        </w:rPr>
        <w:t xml:space="preserve">CDP peaks </w:t>
      </w:r>
      <w:r w:rsidR="00457F79" w:rsidRPr="00E01AB3">
        <w:rPr>
          <w:rFonts w:ascii="Arial" w:hAnsi="Arial" w:cs="Arial"/>
          <w:sz w:val="22"/>
          <w:szCs w:val="22"/>
          <w:lang w:eastAsia="zh-CN"/>
        </w:rPr>
        <w:t>showed</w:t>
      </w:r>
      <w:r w:rsidR="003F00BC" w:rsidRPr="00E01AB3">
        <w:rPr>
          <w:rFonts w:ascii="Arial" w:hAnsi="Arial" w:cs="Arial"/>
          <w:sz w:val="22"/>
          <w:szCs w:val="22"/>
          <w:lang w:eastAsia="zh-CN"/>
        </w:rPr>
        <w:t xml:space="preserve"> </w:t>
      </w:r>
      <w:r w:rsidR="00CB5F2F" w:rsidRPr="00E01AB3">
        <w:rPr>
          <w:rFonts w:ascii="Arial" w:hAnsi="Arial" w:cs="Arial"/>
          <w:sz w:val="22"/>
          <w:szCs w:val="22"/>
          <w:lang w:eastAsia="zh-CN"/>
        </w:rPr>
        <w:t>the</w:t>
      </w:r>
      <w:r w:rsidR="00141F19" w:rsidRPr="00E01AB3">
        <w:rPr>
          <w:rFonts w:ascii="Arial" w:hAnsi="Arial" w:cs="Arial"/>
          <w:sz w:val="22"/>
          <w:szCs w:val="22"/>
          <w:lang w:eastAsia="zh-CN"/>
        </w:rPr>
        <w:t xml:space="preserve"> </w:t>
      </w:r>
      <w:r w:rsidR="00A570CC" w:rsidRPr="00E01AB3">
        <w:rPr>
          <w:rFonts w:ascii="Arial" w:hAnsi="Arial" w:cs="Arial"/>
          <w:sz w:val="22"/>
          <w:szCs w:val="22"/>
          <w:lang w:eastAsia="zh-CN"/>
        </w:rPr>
        <w:t xml:space="preserve">classical </w:t>
      </w:r>
      <w:r w:rsidR="00D979FA" w:rsidRPr="00E01AB3">
        <w:rPr>
          <w:rFonts w:ascii="Arial" w:hAnsi="Arial" w:cs="Arial"/>
          <w:sz w:val="22"/>
          <w:szCs w:val="22"/>
          <w:lang w:eastAsia="zh-CN"/>
        </w:rPr>
        <w:t xml:space="preserve">PU.1 motif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/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 &lt;EndNote&gt;&lt;Cite&gt;&lt;Author&gt;Robasky&lt;/Author&gt;&lt;Year&gt;2011&lt;/Year&gt;&lt;RecNum&gt;54&lt;/RecNum&gt;&lt;DisplayText&gt;(Robasky and Bulyk 2011)&lt;/DisplayText&gt;&lt;record&gt;&lt;rec-number&gt;54&lt;/rec-number&gt;&lt;foreign-keys&gt;&lt;key app="EN" db-id="desx020vj0zarpeft21pse9fp9wpxdzwrwtv"&gt;54&lt;/key&gt;&lt;/foreign-keys&gt;&lt;ref-type name="Journal Article"&gt;17&lt;/ref-type&gt;&lt;contributors&gt;&lt;authors&gt;&lt;author&gt;Robasky, K.&lt;/author&gt;&lt;author&gt;Bulyk, M. L.&lt;/author&gt;&lt;/authors&gt;&lt;/contributors&gt;&lt;auth-address&gt;Department of Medicine, Division of Genetics, Brigham and Women&amp;apos;s Hospital and Harvard Medical School, Boston, MA 02115, USA.&lt;/auth-address&gt;&lt;titles&gt;&lt;title&gt;UniPROBE, update 2011: expanded content and search tools in the online database of protein-binding microarray data on protein-DNA interactions&lt;/title&gt;&lt;secondary-title&gt;Nucleic Acids Res&lt;/secondary-title&gt;&lt;alt-title&gt;Nucleic acids research&lt;/alt-title&gt;&lt;/titles&gt;&lt;periodical&gt;&lt;full-title&gt;Nucleic Acids Res&lt;/full-title&gt;&lt;abbr-1&gt;Nucleic acids research&lt;/abbr-1&gt;&lt;/periodical&gt;&lt;alt-periodical&gt;&lt;full-title&gt;Nucleic Acids Res&lt;/full-title&gt;&lt;abbr-1&gt;Nucleic acids research&lt;/abbr-1&gt;&lt;/alt-periodical&gt;&lt;pages&gt;D124-8&lt;/pages&gt;&lt;volume&gt;39&lt;/volume&gt;&lt;number&gt;Database issue&lt;/number&gt;&lt;keywords&gt;&lt;keyword&gt;Animals&lt;/keyword&gt;&lt;keyword&gt;Binding Sites&lt;/keyword&gt;&lt;keyword&gt;DNA/chemistry/metabolism&lt;/keyword&gt;&lt;keyword&gt;DNA-Binding Proteins/chemistry/*metabolism&lt;/keyword&gt;&lt;keyword&gt;*Databases, Protein&lt;/keyword&gt;&lt;keyword&gt;Humans&lt;/keyword&gt;&lt;keyword&gt;Internet&lt;/keyword&gt;&lt;keyword&gt;Protein Array Analysis&lt;/keyword&gt;&lt;keyword&gt;Sequence Analysis, Protein&lt;/keyword&gt;&lt;keyword&gt;Software&lt;/keyword&gt;&lt;/keywords&gt;&lt;dates&gt;&lt;year&gt;2011&lt;/year&gt;&lt;pub-dates&gt;&lt;date&gt;Jan&lt;/date&gt;&lt;/pub-dates&gt;&lt;/dates&gt;&lt;isbn&gt;1362-4962 (Electronic)&amp;#xD;0305-1048 (Linking)&lt;/isbn&gt;&lt;accession-num&gt;21037262&lt;/accession-num&gt;&lt;urls&gt;&lt;related-urls&gt;&lt;url&gt;http://www.ncbi.nlm.nih.gov/pubmed/21037262&lt;/url&gt;&lt;/related-urls&gt;&lt;/urls&gt;&lt;custom2&gt;3013812&lt;/custom2&gt;&lt;electronic-resource-num&gt;10.1093/nar/gkq992&lt;/electronic-resource-num&gt;&lt;/record&gt;&lt;/Cite&gt;&lt;/EndNote&gt;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Robasky and Bulyk 2011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D979FA">
        <w:rPr>
          <w:rFonts w:ascii="Arial" w:hAnsi="Arial" w:cs="Arial"/>
          <w:sz w:val="22"/>
          <w:szCs w:val="22"/>
          <w:lang w:eastAsia="zh-CN"/>
        </w:rPr>
        <w:t xml:space="preserve"> </w:t>
      </w:r>
      <w:r w:rsidR="00141F19">
        <w:rPr>
          <w:rFonts w:ascii="Arial" w:hAnsi="Arial" w:cs="Arial"/>
          <w:sz w:val="22"/>
          <w:szCs w:val="22"/>
          <w:lang w:eastAsia="zh-CN"/>
        </w:rPr>
        <w:t>containing</w:t>
      </w:r>
      <w:r w:rsidR="00C45C3E" w:rsidRPr="00CA1B46">
        <w:rPr>
          <w:rFonts w:ascii="Arial" w:hAnsi="Arial" w:cs="Arial"/>
          <w:sz w:val="22"/>
          <w:szCs w:val="22"/>
          <w:lang w:eastAsia="zh-CN"/>
        </w:rPr>
        <w:t xml:space="preserve"> a</w:t>
      </w:r>
      <w:r w:rsidR="00C45C3E">
        <w:rPr>
          <w:rFonts w:ascii="Arial" w:hAnsi="Arial" w:cs="Arial"/>
          <w:sz w:val="22"/>
          <w:szCs w:val="22"/>
          <w:lang w:eastAsia="zh-CN"/>
        </w:rPr>
        <w:t>n</w:t>
      </w:r>
      <w:r w:rsidR="00C45C3E" w:rsidRPr="00CA1B46">
        <w:rPr>
          <w:rFonts w:ascii="Arial" w:hAnsi="Arial" w:cs="Arial"/>
          <w:sz w:val="22"/>
          <w:szCs w:val="22"/>
          <w:lang w:eastAsia="zh-CN"/>
        </w:rPr>
        <w:t xml:space="preserve"> ET</w:t>
      </w:r>
      <w:r w:rsidR="00C45C3E">
        <w:rPr>
          <w:rFonts w:ascii="Arial" w:hAnsi="Arial" w:cs="Arial"/>
          <w:sz w:val="22"/>
          <w:szCs w:val="22"/>
          <w:lang w:eastAsia="zh-CN"/>
        </w:rPr>
        <w:t xml:space="preserve">S </w:t>
      </w:r>
      <w:r w:rsidR="00671E4B">
        <w:rPr>
          <w:rFonts w:ascii="Arial" w:hAnsi="Arial" w:cs="Arial"/>
          <w:sz w:val="22"/>
          <w:szCs w:val="22"/>
          <w:lang w:eastAsia="zh-CN"/>
        </w:rPr>
        <w:t>binding site</w:t>
      </w:r>
      <w:r w:rsidR="00C45C3E">
        <w:rPr>
          <w:rFonts w:ascii="Arial" w:hAnsi="Arial" w:cs="Arial"/>
          <w:sz w:val="22"/>
          <w:szCs w:val="22"/>
          <w:lang w:eastAsia="zh-CN"/>
        </w:rPr>
        <w:t xml:space="preserve"> (GGAA core site</w:t>
      </w:r>
      <w:r w:rsidR="001215F0">
        <w:rPr>
          <w:rFonts w:ascii="Arial" w:hAnsi="Arial" w:cs="Arial"/>
          <w:sz w:val="22"/>
          <w:szCs w:val="22"/>
          <w:lang w:eastAsia="zh-CN"/>
        </w:rPr>
        <w:t xml:space="preserve">; </w:t>
      </w:r>
      <w:r w:rsidR="00FF67B8">
        <w:rPr>
          <w:rFonts w:ascii="Arial" w:hAnsi="Arial" w:cs="Arial"/>
          <w:sz w:val="22"/>
          <w:szCs w:val="22"/>
          <w:lang w:eastAsia="zh-CN"/>
        </w:rPr>
        <w:t>Fig.</w:t>
      </w:r>
      <w:r w:rsidR="00FF67B8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D6313C">
        <w:rPr>
          <w:rFonts w:ascii="Arial" w:hAnsi="Arial" w:cs="Arial"/>
          <w:sz w:val="22"/>
          <w:szCs w:val="22"/>
          <w:lang w:eastAsia="zh-CN"/>
        </w:rPr>
        <w:t>4</w:t>
      </w:r>
      <w:r w:rsidR="00FF67B8">
        <w:rPr>
          <w:rFonts w:ascii="Arial" w:hAnsi="Arial" w:cs="Arial"/>
          <w:sz w:val="22"/>
          <w:szCs w:val="22"/>
          <w:lang w:eastAsia="zh-CN"/>
        </w:rPr>
        <w:t>C</w:t>
      </w:r>
      <w:r w:rsidR="006127EB">
        <w:rPr>
          <w:rFonts w:ascii="Arial" w:hAnsi="Arial" w:cs="Arial"/>
          <w:sz w:val="22"/>
          <w:szCs w:val="22"/>
          <w:lang w:eastAsia="zh-CN"/>
        </w:rPr>
        <w:t>)</w:t>
      </w:r>
      <w:r w:rsidR="0059292F">
        <w:rPr>
          <w:rFonts w:ascii="Arial" w:hAnsi="Arial" w:cs="Arial"/>
          <w:sz w:val="22"/>
          <w:szCs w:val="22"/>
          <w:lang w:eastAsia="zh-CN"/>
        </w:rPr>
        <w:t>.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C9713D">
        <w:rPr>
          <w:rFonts w:ascii="Arial" w:hAnsi="Arial" w:cs="Arial"/>
          <w:sz w:val="22"/>
          <w:szCs w:val="22"/>
          <w:lang w:eastAsia="zh-CN"/>
        </w:rPr>
        <w:t>Similarly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>,</w:t>
      </w:r>
      <w:r w:rsidR="00477761">
        <w:rPr>
          <w:rFonts w:ascii="Arial" w:hAnsi="Arial" w:cs="Arial"/>
          <w:sz w:val="22"/>
          <w:szCs w:val="22"/>
          <w:lang w:eastAsia="zh-CN"/>
        </w:rPr>
        <w:t xml:space="preserve"> </w:t>
      </w:r>
      <w:r w:rsidR="00055600">
        <w:rPr>
          <w:rFonts w:ascii="Arial" w:hAnsi="Arial" w:cs="Arial"/>
          <w:sz w:val="22"/>
          <w:szCs w:val="22"/>
          <w:lang w:eastAsia="zh-CN"/>
        </w:rPr>
        <w:t>PU.1 occupancy was also differen</w:t>
      </w:r>
      <w:r w:rsidR="00EB5BCC">
        <w:rPr>
          <w:rFonts w:ascii="Arial" w:hAnsi="Arial" w:cs="Arial"/>
          <w:sz w:val="22"/>
          <w:szCs w:val="22"/>
          <w:lang w:eastAsia="zh-CN"/>
        </w:rPr>
        <w:t>t</w:t>
      </w:r>
      <w:r w:rsidR="00055600">
        <w:rPr>
          <w:rFonts w:ascii="Arial" w:hAnsi="Arial" w:cs="Arial"/>
          <w:sz w:val="22"/>
          <w:szCs w:val="22"/>
          <w:lang w:eastAsia="zh-CN"/>
        </w:rPr>
        <w:t xml:space="preserve"> </w:t>
      </w:r>
      <w:commentRangeStart w:id="7"/>
      <w:r w:rsidR="00D007D5">
        <w:rPr>
          <w:rFonts w:ascii="Arial" w:hAnsi="Arial" w:cs="Arial"/>
          <w:sz w:val="22"/>
          <w:szCs w:val="22"/>
          <w:lang w:eastAsia="zh-CN"/>
        </w:rPr>
        <w:t>in</w:t>
      </w:r>
      <w:commentRangeEnd w:id="7"/>
      <w:r w:rsidR="000B79BF">
        <w:rPr>
          <w:rStyle w:val="Refdecomentrio"/>
        </w:rPr>
        <w:commentReference w:id="7"/>
      </w:r>
      <w:r w:rsidR="00D007D5">
        <w:rPr>
          <w:rFonts w:ascii="Arial" w:hAnsi="Arial" w:cs="Arial"/>
          <w:sz w:val="22"/>
          <w:szCs w:val="22"/>
          <w:lang w:eastAsia="zh-CN"/>
        </w:rPr>
        <w:t xml:space="preserve"> </w:t>
      </w:r>
      <w:proofErr w:type="spellStart"/>
      <w:proofErr w:type="gramStart"/>
      <w:r w:rsidR="00D007D5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="00D007D5">
        <w:rPr>
          <w:rFonts w:ascii="Arial" w:hAnsi="Arial" w:cs="Arial"/>
          <w:sz w:val="22"/>
          <w:szCs w:val="22"/>
          <w:lang w:eastAsia="zh-CN"/>
        </w:rPr>
        <w:t xml:space="preserve"> and </w:t>
      </w:r>
      <w:proofErr w:type="spellStart"/>
      <w:r w:rsidR="00D007D5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231958">
        <w:rPr>
          <w:rFonts w:ascii="Arial" w:hAnsi="Arial" w:cs="Arial"/>
          <w:sz w:val="22"/>
          <w:szCs w:val="22"/>
          <w:lang w:eastAsia="zh-CN"/>
        </w:rPr>
        <w:t>. T</w:t>
      </w:r>
      <w:r w:rsidR="008E245D">
        <w:rPr>
          <w:rFonts w:ascii="Arial" w:hAnsi="Arial" w:cs="Arial"/>
          <w:sz w:val="22"/>
          <w:szCs w:val="22"/>
          <w:lang w:eastAsia="zh-CN"/>
        </w:rPr>
        <w:t xml:space="preserve">he </w:t>
      </w:r>
      <w:r w:rsidR="004F19F1">
        <w:rPr>
          <w:rFonts w:ascii="Arial" w:hAnsi="Arial" w:cs="Arial"/>
          <w:sz w:val="22"/>
          <w:szCs w:val="22"/>
          <w:lang w:eastAsia="zh-CN"/>
        </w:rPr>
        <w:t>PU.1 binding sequence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55464E">
        <w:rPr>
          <w:rFonts w:ascii="Arial" w:hAnsi="Arial" w:cs="Arial"/>
          <w:sz w:val="22"/>
          <w:szCs w:val="22"/>
          <w:lang w:eastAsia="zh-CN"/>
        </w:rPr>
        <w:t>in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proofErr w:type="spellStart"/>
      <w:proofErr w:type="gramStart"/>
      <w:r w:rsidR="009A6DF9" w:rsidRPr="00CA1B46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3D74A4">
        <w:rPr>
          <w:rFonts w:ascii="Arial" w:hAnsi="Arial" w:cs="Arial"/>
          <w:sz w:val="22"/>
          <w:szCs w:val="22"/>
          <w:lang w:eastAsia="zh-CN"/>
        </w:rPr>
        <w:t>resembles</w:t>
      </w:r>
      <w:r w:rsidR="00231958">
        <w:rPr>
          <w:rFonts w:ascii="Arial" w:hAnsi="Arial" w:cs="Arial"/>
          <w:sz w:val="22"/>
          <w:szCs w:val="22"/>
          <w:lang w:eastAsia="zh-CN"/>
        </w:rPr>
        <w:t xml:space="preserve"> </w:t>
      </w:r>
      <w:r w:rsidR="003E5C30">
        <w:rPr>
          <w:rFonts w:ascii="Arial" w:hAnsi="Arial" w:cs="Arial"/>
          <w:sz w:val="22"/>
          <w:szCs w:val="22"/>
          <w:lang w:eastAsia="zh-CN"/>
        </w:rPr>
        <w:t>the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 classic</w:t>
      </w:r>
      <w:r w:rsidR="00B76158">
        <w:rPr>
          <w:rFonts w:ascii="Arial" w:hAnsi="Arial" w:cs="Arial"/>
          <w:sz w:val="22"/>
          <w:szCs w:val="22"/>
          <w:lang w:eastAsia="zh-CN"/>
        </w:rPr>
        <w:t>al</w:t>
      </w:r>
      <w:r w:rsidR="001B4C0A">
        <w:rPr>
          <w:rFonts w:ascii="Arial" w:hAnsi="Arial" w:cs="Arial"/>
          <w:sz w:val="22"/>
          <w:szCs w:val="22"/>
          <w:lang w:eastAsia="zh-CN"/>
        </w:rPr>
        <w:t xml:space="preserve"> PU.1 motif</w:t>
      </w:r>
      <w:r w:rsidR="00231958">
        <w:rPr>
          <w:rFonts w:ascii="Arial" w:hAnsi="Arial" w:cs="Arial"/>
          <w:sz w:val="22"/>
          <w:szCs w:val="22"/>
          <w:lang w:eastAsia="zh-CN"/>
        </w:rPr>
        <w:t xml:space="preserve">, while the </w:t>
      </w:r>
      <w:proofErr w:type="spellStart"/>
      <w:r w:rsidR="00231958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231958">
        <w:rPr>
          <w:rFonts w:ascii="Arial" w:hAnsi="Arial" w:cs="Arial"/>
          <w:sz w:val="22"/>
          <w:szCs w:val="22"/>
          <w:lang w:eastAsia="zh-CN"/>
        </w:rPr>
        <w:t xml:space="preserve"> binding sequence has a similar consensus sequence but lower </w:t>
      </w:r>
      <w:r w:rsidR="00423600">
        <w:rPr>
          <w:rFonts w:ascii="Arial" w:hAnsi="Arial" w:cs="Arial"/>
          <w:sz w:val="22"/>
          <w:szCs w:val="22"/>
          <w:lang w:eastAsia="zh-CN"/>
        </w:rPr>
        <w:t>information content</w:t>
      </w:r>
      <w:r w:rsidR="00D007D5">
        <w:rPr>
          <w:rFonts w:ascii="Arial" w:hAnsi="Arial" w:cs="Arial"/>
          <w:sz w:val="22"/>
          <w:szCs w:val="22"/>
          <w:lang w:eastAsia="zh-CN"/>
        </w:rPr>
        <w:t xml:space="preserve"> </w:t>
      </w:r>
      <w:r w:rsidR="00D979FA">
        <w:rPr>
          <w:rFonts w:ascii="Arial" w:hAnsi="Arial" w:cs="Arial"/>
          <w:sz w:val="22"/>
          <w:szCs w:val="22"/>
          <w:lang w:eastAsia="zh-CN"/>
        </w:rPr>
        <w:t>(Fig.</w:t>
      </w:r>
      <w:r w:rsidR="00D007D5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D979FA">
        <w:rPr>
          <w:rFonts w:ascii="Arial" w:hAnsi="Arial" w:cs="Arial"/>
          <w:sz w:val="22"/>
          <w:szCs w:val="22"/>
          <w:lang w:eastAsia="zh-CN"/>
        </w:rPr>
        <w:t>4C</w:t>
      </w:r>
      <w:r w:rsidR="004F19F1">
        <w:rPr>
          <w:rFonts w:ascii="Arial" w:hAnsi="Arial" w:cs="Arial"/>
          <w:sz w:val="22"/>
          <w:szCs w:val="22"/>
          <w:lang w:eastAsia="zh-CN"/>
        </w:rPr>
        <w:t>)</w:t>
      </w:r>
      <w:r w:rsidR="001B4C0A">
        <w:rPr>
          <w:rFonts w:ascii="Arial" w:hAnsi="Arial" w:cs="Arial"/>
          <w:sz w:val="22"/>
          <w:szCs w:val="22"/>
          <w:lang w:eastAsia="zh-CN"/>
        </w:rPr>
        <w:t xml:space="preserve">. </w:t>
      </w:r>
      <w:r w:rsidR="00E06F91">
        <w:rPr>
          <w:rFonts w:ascii="Arial" w:hAnsi="Arial" w:cs="Arial"/>
          <w:sz w:val="22"/>
          <w:szCs w:val="22"/>
          <w:lang w:eastAsia="zh-CN"/>
        </w:rPr>
        <w:t>These results are in further support of DC-primed PU.1 binding profiles in CDP (see above).</w:t>
      </w:r>
    </w:p>
    <w:p w:rsidR="00655C21" w:rsidRPr="008F47B1" w:rsidRDefault="00655C21" w:rsidP="009D69CE">
      <w:pPr>
        <w:spacing w:line="480" w:lineRule="auto"/>
        <w:jc w:val="both"/>
        <w:rPr>
          <w:rFonts w:ascii="Arial" w:hAnsi="Arial" w:cs="Arial"/>
          <w:color w:val="FF0000"/>
          <w:sz w:val="22"/>
          <w:szCs w:val="22"/>
          <w:lang w:eastAsia="zh-CN"/>
        </w:rPr>
      </w:pPr>
    </w:p>
    <w:p w:rsidR="009A6DF9" w:rsidRPr="00E01AB3" w:rsidRDefault="00357EB2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r w:rsidRPr="00E01AB3">
        <w:rPr>
          <w:rFonts w:ascii="Arial" w:hAnsi="Arial" w:cs="Arial"/>
          <w:sz w:val="22"/>
          <w:szCs w:val="22"/>
          <w:lang w:eastAsia="zh-CN"/>
        </w:rPr>
        <w:t>To in</w:t>
      </w:r>
      <w:r w:rsidR="00102E38" w:rsidRPr="00E01AB3">
        <w:rPr>
          <w:rFonts w:ascii="Arial" w:hAnsi="Arial" w:cs="Arial"/>
          <w:sz w:val="22"/>
          <w:szCs w:val="22"/>
          <w:lang w:eastAsia="zh-CN"/>
        </w:rPr>
        <w:t>vestigate the role of PU.1 as a</w:t>
      </w:r>
      <w:r w:rsidRPr="00E01AB3">
        <w:rPr>
          <w:rFonts w:ascii="Arial" w:hAnsi="Arial" w:cs="Arial"/>
          <w:sz w:val="22"/>
          <w:szCs w:val="22"/>
          <w:lang w:eastAsia="zh-CN"/>
        </w:rPr>
        <w:t xml:space="preserve"> transcriptional activator</w:t>
      </w:r>
      <w:r w:rsidR="00DF39BB" w:rsidRPr="00E01AB3">
        <w:rPr>
          <w:rFonts w:ascii="Arial" w:hAnsi="Arial" w:cs="Arial"/>
          <w:sz w:val="22"/>
          <w:szCs w:val="22"/>
          <w:lang w:eastAsia="zh-CN"/>
        </w:rPr>
        <w:t>, we</w:t>
      </w:r>
      <w:r w:rsidR="00DF39BB">
        <w:rPr>
          <w:rFonts w:ascii="Arial" w:hAnsi="Arial" w:cs="Arial"/>
          <w:sz w:val="22"/>
          <w:szCs w:val="22"/>
          <w:lang w:eastAsia="zh-CN"/>
        </w:rPr>
        <w:t xml:space="preserve"> compared </w:t>
      </w:r>
      <w:r w:rsidR="000809C0">
        <w:rPr>
          <w:rFonts w:ascii="Arial" w:hAnsi="Arial" w:cs="Arial"/>
          <w:sz w:val="22"/>
          <w:szCs w:val="22"/>
          <w:lang w:eastAsia="zh-CN"/>
        </w:rPr>
        <w:t>the inter</w:t>
      </w:r>
      <w:r w:rsidR="0003065B">
        <w:rPr>
          <w:rFonts w:ascii="Arial" w:hAnsi="Arial" w:cs="Arial"/>
          <w:sz w:val="22"/>
          <w:szCs w:val="22"/>
          <w:lang w:eastAsia="zh-CN"/>
        </w:rPr>
        <w:t>-</w:t>
      </w:r>
      <w:r w:rsidR="000809C0">
        <w:rPr>
          <w:rFonts w:ascii="Arial" w:hAnsi="Arial" w:cs="Arial"/>
          <w:sz w:val="22"/>
          <w:szCs w:val="22"/>
          <w:lang w:eastAsia="zh-CN"/>
        </w:rPr>
        <w:t xml:space="preserve">relationship of </w:t>
      </w:r>
      <w:r w:rsidR="00033E65">
        <w:rPr>
          <w:rFonts w:ascii="Arial" w:hAnsi="Arial" w:cs="Arial"/>
          <w:sz w:val="22"/>
          <w:szCs w:val="22"/>
          <w:lang w:eastAsia="zh-CN"/>
        </w:rPr>
        <w:t xml:space="preserve">differential </w:t>
      </w:r>
      <w:r w:rsidR="00DF39BB">
        <w:rPr>
          <w:rFonts w:ascii="Arial" w:hAnsi="Arial" w:cs="Arial"/>
          <w:sz w:val="22"/>
          <w:szCs w:val="22"/>
          <w:lang w:eastAsia="zh-CN"/>
        </w:rPr>
        <w:t xml:space="preserve">PU.1 </w:t>
      </w:r>
      <w:r w:rsidR="00033E65">
        <w:rPr>
          <w:rFonts w:ascii="Arial" w:hAnsi="Arial" w:cs="Arial"/>
          <w:sz w:val="22"/>
          <w:szCs w:val="22"/>
          <w:lang w:eastAsia="zh-CN"/>
        </w:rPr>
        <w:t xml:space="preserve">peaks </w:t>
      </w:r>
      <w:r w:rsidR="000809C0">
        <w:rPr>
          <w:rFonts w:ascii="Arial" w:hAnsi="Arial" w:cs="Arial"/>
          <w:sz w:val="22"/>
          <w:szCs w:val="22"/>
          <w:lang w:eastAsia="zh-CN"/>
        </w:rPr>
        <w:t>to</w:t>
      </w:r>
      <w:r w:rsidR="008A5BD7">
        <w:rPr>
          <w:rFonts w:ascii="Arial" w:hAnsi="Arial" w:cs="Arial"/>
          <w:sz w:val="22"/>
          <w:szCs w:val="22"/>
          <w:lang w:eastAsia="zh-CN"/>
        </w:rPr>
        <w:t xml:space="preserve"> </w:t>
      </w:r>
      <w:r w:rsidR="00E648EC">
        <w:rPr>
          <w:rFonts w:ascii="Arial" w:hAnsi="Arial" w:cs="Arial"/>
          <w:sz w:val="22"/>
          <w:szCs w:val="22"/>
          <w:lang w:eastAsia="zh-CN"/>
        </w:rPr>
        <w:t>differentially expressed</w:t>
      </w:r>
      <w:r w:rsidR="008A5BD7">
        <w:rPr>
          <w:rFonts w:ascii="Arial" w:hAnsi="Arial" w:cs="Arial"/>
          <w:sz w:val="22"/>
          <w:szCs w:val="22"/>
          <w:lang w:eastAsia="zh-CN"/>
        </w:rPr>
        <w:t xml:space="preserve"> gene</w:t>
      </w:r>
      <w:r w:rsidR="003D74A4">
        <w:rPr>
          <w:rFonts w:ascii="Arial" w:hAnsi="Arial" w:cs="Arial"/>
          <w:sz w:val="22"/>
          <w:szCs w:val="22"/>
          <w:lang w:eastAsia="zh-CN"/>
        </w:rPr>
        <w:t>s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r w:rsidR="000809C0">
        <w:rPr>
          <w:rFonts w:ascii="Arial" w:hAnsi="Arial" w:cs="Arial"/>
          <w:sz w:val="22"/>
          <w:szCs w:val="22"/>
          <w:lang w:eastAsia="zh-CN"/>
        </w:rPr>
        <w:t xml:space="preserve">in </w:t>
      </w:r>
      <w:r>
        <w:rPr>
          <w:rFonts w:ascii="Arial" w:hAnsi="Arial" w:cs="Arial"/>
          <w:sz w:val="22"/>
          <w:szCs w:val="22"/>
          <w:lang w:eastAsia="zh-CN"/>
        </w:rPr>
        <w:t xml:space="preserve">the same cell types, e.g., CDP differential peaks </w:t>
      </w:r>
      <w:r w:rsidR="000F4EA3">
        <w:rPr>
          <w:rFonts w:ascii="Arial" w:hAnsi="Arial" w:cs="Arial"/>
          <w:sz w:val="22"/>
          <w:szCs w:val="22"/>
          <w:lang w:eastAsia="zh-CN"/>
        </w:rPr>
        <w:t xml:space="preserve">next </w:t>
      </w:r>
      <w:r>
        <w:rPr>
          <w:rFonts w:ascii="Arial" w:hAnsi="Arial" w:cs="Arial"/>
          <w:sz w:val="22"/>
          <w:szCs w:val="22"/>
          <w:lang w:eastAsia="zh-CN"/>
        </w:rPr>
        <w:t>to CDP differential genes</w:t>
      </w:r>
      <w:r w:rsidR="008A5BD7">
        <w:rPr>
          <w:rFonts w:ascii="Arial" w:hAnsi="Arial" w:cs="Arial"/>
          <w:sz w:val="22"/>
          <w:szCs w:val="22"/>
          <w:lang w:eastAsia="zh-CN"/>
        </w:rPr>
        <w:t xml:space="preserve">. </w:t>
      </w:r>
      <w:r w:rsidR="00A2233A">
        <w:rPr>
          <w:rFonts w:ascii="Arial" w:hAnsi="Arial" w:cs="Arial"/>
          <w:sz w:val="22"/>
          <w:szCs w:val="22"/>
          <w:lang w:eastAsia="zh-CN"/>
        </w:rPr>
        <w:t>W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e found that </w:t>
      </w:r>
      <w:r w:rsidR="0003065B">
        <w:rPr>
          <w:rFonts w:ascii="Arial" w:hAnsi="Arial" w:cs="Arial"/>
          <w:sz w:val="22"/>
          <w:szCs w:val="22"/>
          <w:lang w:eastAsia="zh-CN"/>
        </w:rPr>
        <w:t>PU.1</w:t>
      </w:r>
      <w:r w:rsidR="0003065B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>binding was signific</w:t>
      </w:r>
      <w:r w:rsidR="00423D62">
        <w:rPr>
          <w:rFonts w:ascii="Arial" w:hAnsi="Arial" w:cs="Arial"/>
          <w:sz w:val="22"/>
          <w:szCs w:val="22"/>
          <w:lang w:eastAsia="zh-CN"/>
        </w:rPr>
        <w:t>antly associated with tran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>scriptional activation of lineage</w:t>
      </w:r>
      <w:r w:rsidR="00FF67B8">
        <w:rPr>
          <w:rFonts w:ascii="Arial" w:hAnsi="Arial" w:cs="Arial"/>
          <w:sz w:val="22"/>
          <w:szCs w:val="22"/>
          <w:lang w:eastAsia="zh-CN"/>
        </w:rPr>
        <w:t>-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>specific g</w:t>
      </w:r>
      <w:r w:rsidR="007278E3">
        <w:rPr>
          <w:rFonts w:ascii="Arial" w:hAnsi="Arial" w:cs="Arial"/>
          <w:sz w:val="22"/>
          <w:szCs w:val="22"/>
          <w:lang w:eastAsia="zh-CN"/>
        </w:rPr>
        <w:t xml:space="preserve">enes in CDP, </w:t>
      </w:r>
      <w:proofErr w:type="spellStart"/>
      <w:proofErr w:type="gramStart"/>
      <w:r w:rsidR="007278E3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="007278E3">
        <w:rPr>
          <w:rFonts w:ascii="Arial" w:hAnsi="Arial" w:cs="Arial"/>
          <w:sz w:val="22"/>
          <w:szCs w:val="22"/>
          <w:lang w:eastAsia="zh-CN"/>
        </w:rPr>
        <w:t xml:space="preserve"> and </w:t>
      </w:r>
      <w:proofErr w:type="spellStart"/>
      <w:r w:rsidR="007278E3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7278E3">
        <w:rPr>
          <w:rFonts w:ascii="Arial" w:hAnsi="Arial" w:cs="Arial"/>
          <w:sz w:val="22"/>
          <w:szCs w:val="22"/>
          <w:lang w:eastAsia="zh-CN"/>
        </w:rPr>
        <w:t xml:space="preserve"> (Fig.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278E3">
        <w:rPr>
          <w:rFonts w:ascii="Arial" w:hAnsi="Arial" w:cs="Arial"/>
          <w:sz w:val="22"/>
          <w:szCs w:val="22"/>
          <w:lang w:eastAsia="zh-CN"/>
        </w:rPr>
        <w:t>4D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). This </w:t>
      </w:r>
      <w:r w:rsidR="0003065B">
        <w:rPr>
          <w:rFonts w:ascii="Arial" w:hAnsi="Arial" w:cs="Arial"/>
          <w:sz w:val="22"/>
          <w:szCs w:val="22"/>
          <w:lang w:eastAsia="zh-CN"/>
        </w:rPr>
        <w:t>indicates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03065B">
        <w:rPr>
          <w:rFonts w:ascii="Arial" w:hAnsi="Arial" w:cs="Arial"/>
          <w:sz w:val="22"/>
          <w:szCs w:val="22"/>
          <w:lang w:eastAsia="zh-CN"/>
        </w:rPr>
        <w:t>a</w:t>
      </w:r>
      <w:r w:rsidR="0003065B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>positive role of PU.1 in regu</w:t>
      </w:r>
      <w:r w:rsidR="00633D32">
        <w:rPr>
          <w:rFonts w:ascii="Arial" w:hAnsi="Arial" w:cs="Arial"/>
          <w:sz w:val="22"/>
          <w:szCs w:val="22"/>
          <w:lang w:eastAsia="zh-CN"/>
        </w:rPr>
        <w:t xml:space="preserve">lating DC lineage fate </w:t>
      </w:r>
      <w:r w:rsidR="00633D32" w:rsidRPr="00E01AB3">
        <w:rPr>
          <w:rFonts w:ascii="Arial" w:hAnsi="Arial" w:cs="Arial"/>
          <w:sz w:val="22"/>
          <w:szCs w:val="22"/>
          <w:lang w:eastAsia="zh-CN"/>
        </w:rPr>
        <w:t>determi</w:t>
      </w:r>
      <w:r w:rsidR="009A6DF9" w:rsidRPr="00E01AB3">
        <w:rPr>
          <w:rFonts w:ascii="Arial" w:hAnsi="Arial" w:cs="Arial"/>
          <w:sz w:val="22"/>
          <w:szCs w:val="22"/>
          <w:lang w:eastAsia="zh-CN"/>
        </w:rPr>
        <w:t xml:space="preserve">nation. </w:t>
      </w:r>
      <w:r w:rsidR="008F47B1" w:rsidRPr="00E01AB3">
        <w:rPr>
          <w:rFonts w:ascii="Arial" w:hAnsi="Arial" w:cs="Arial"/>
          <w:sz w:val="22"/>
          <w:szCs w:val="22"/>
          <w:lang w:eastAsia="zh-CN"/>
        </w:rPr>
        <w:t xml:space="preserve">Additionally, we investigated the role of PU.1 as a repressor by comparing differential PU.1 peaks </w:t>
      </w:r>
      <w:r w:rsidR="004D6BC4">
        <w:rPr>
          <w:rFonts w:ascii="Arial" w:hAnsi="Arial" w:cs="Arial"/>
          <w:sz w:val="22"/>
          <w:szCs w:val="22"/>
          <w:lang w:eastAsia="zh-CN"/>
        </w:rPr>
        <w:t>next</w:t>
      </w:r>
      <w:r w:rsidR="008F47B1" w:rsidRPr="00E01AB3">
        <w:rPr>
          <w:rFonts w:ascii="Arial" w:hAnsi="Arial" w:cs="Arial"/>
          <w:sz w:val="22"/>
          <w:szCs w:val="22"/>
          <w:lang w:eastAsia="zh-CN"/>
        </w:rPr>
        <w:t xml:space="preserve"> to differentially expressed genes in opposing cell types, e.g., CDP differential peaks </w:t>
      </w:r>
      <w:r w:rsidR="004D6BC4">
        <w:rPr>
          <w:rFonts w:ascii="Arial" w:hAnsi="Arial" w:cs="Arial"/>
          <w:sz w:val="22"/>
          <w:szCs w:val="22"/>
          <w:lang w:eastAsia="zh-CN"/>
        </w:rPr>
        <w:t>next</w:t>
      </w:r>
      <w:r w:rsidR="004D6BC4" w:rsidRPr="00E01AB3">
        <w:rPr>
          <w:rFonts w:ascii="Arial" w:hAnsi="Arial" w:cs="Arial"/>
          <w:sz w:val="22"/>
          <w:szCs w:val="22"/>
          <w:lang w:eastAsia="zh-CN"/>
        </w:rPr>
        <w:t xml:space="preserve"> </w:t>
      </w:r>
      <w:r w:rsidR="008F47B1" w:rsidRPr="00E01AB3">
        <w:rPr>
          <w:rFonts w:ascii="Arial" w:hAnsi="Arial" w:cs="Arial"/>
          <w:sz w:val="22"/>
          <w:szCs w:val="22"/>
          <w:lang w:eastAsia="zh-CN"/>
        </w:rPr>
        <w:t xml:space="preserve">to MPP differential genes. Our results suggest that </w:t>
      </w:r>
      <w:r w:rsidR="009A6DF9" w:rsidRPr="00E01AB3">
        <w:rPr>
          <w:rFonts w:ascii="Arial" w:hAnsi="Arial" w:cs="Arial"/>
          <w:sz w:val="22"/>
          <w:szCs w:val="22"/>
          <w:lang w:eastAsia="zh-CN"/>
        </w:rPr>
        <w:t xml:space="preserve">PU.1 might also </w:t>
      </w:r>
      <w:r w:rsidR="003D74A4" w:rsidRPr="00E01AB3">
        <w:rPr>
          <w:rFonts w:ascii="Arial" w:hAnsi="Arial" w:cs="Arial"/>
          <w:sz w:val="22"/>
          <w:szCs w:val="22"/>
          <w:lang w:eastAsia="zh-CN"/>
        </w:rPr>
        <w:t xml:space="preserve">be </w:t>
      </w:r>
      <w:r w:rsidR="009A6DF9" w:rsidRPr="00E01AB3">
        <w:rPr>
          <w:rFonts w:ascii="Arial" w:hAnsi="Arial" w:cs="Arial"/>
          <w:sz w:val="22"/>
          <w:szCs w:val="22"/>
          <w:lang w:eastAsia="zh-CN"/>
        </w:rPr>
        <w:t>involved in transcriptional repression of stem cell-related genes or early hematopoietic gen</w:t>
      </w:r>
      <w:r w:rsidR="007278E3" w:rsidRPr="00E01AB3">
        <w:rPr>
          <w:rFonts w:ascii="Arial" w:hAnsi="Arial" w:cs="Arial"/>
          <w:sz w:val="22"/>
          <w:szCs w:val="22"/>
          <w:lang w:eastAsia="zh-CN"/>
        </w:rPr>
        <w:t xml:space="preserve">es in MPP and </w:t>
      </w:r>
      <w:commentRangeStart w:id="8"/>
      <w:r w:rsidR="007278E3" w:rsidRPr="00E01AB3">
        <w:rPr>
          <w:rFonts w:ascii="Arial" w:hAnsi="Arial" w:cs="Arial"/>
          <w:sz w:val="22"/>
          <w:szCs w:val="22"/>
          <w:lang w:eastAsia="zh-CN"/>
        </w:rPr>
        <w:t>it</w:t>
      </w:r>
      <w:commentRangeEnd w:id="8"/>
      <w:r w:rsidR="008C3A28">
        <w:rPr>
          <w:rStyle w:val="Refdecomentrio"/>
        </w:rPr>
        <w:commentReference w:id="8"/>
      </w:r>
      <w:r w:rsidR="007278E3" w:rsidRPr="00E01AB3">
        <w:rPr>
          <w:rFonts w:ascii="Arial" w:hAnsi="Arial" w:cs="Arial"/>
          <w:sz w:val="22"/>
          <w:szCs w:val="22"/>
          <w:lang w:eastAsia="zh-CN"/>
        </w:rPr>
        <w:t xml:space="preserve"> progeny (Fig.</w:t>
      </w:r>
      <w:r w:rsidR="009A6DF9" w:rsidRPr="00E01AB3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278E3" w:rsidRPr="00E01AB3">
        <w:rPr>
          <w:rFonts w:ascii="Arial" w:hAnsi="Arial" w:cs="Arial"/>
          <w:sz w:val="22"/>
          <w:szCs w:val="22"/>
          <w:lang w:eastAsia="zh-CN"/>
        </w:rPr>
        <w:t>4D</w:t>
      </w:r>
      <w:r w:rsidR="009A6DF9" w:rsidRPr="00E01AB3">
        <w:rPr>
          <w:rFonts w:ascii="Arial" w:hAnsi="Arial" w:cs="Arial"/>
          <w:sz w:val="22"/>
          <w:szCs w:val="22"/>
          <w:lang w:eastAsia="zh-CN"/>
        </w:rPr>
        <w:t>). Taken together, di</w:t>
      </w:r>
      <w:r w:rsidR="00D148FD" w:rsidRPr="00E01AB3">
        <w:rPr>
          <w:rFonts w:ascii="Arial" w:hAnsi="Arial" w:cs="Arial"/>
          <w:sz w:val="22"/>
          <w:szCs w:val="22"/>
          <w:lang w:eastAsia="zh-CN"/>
        </w:rPr>
        <w:t xml:space="preserve">fferential </w:t>
      </w:r>
      <w:r w:rsidR="005D7230">
        <w:rPr>
          <w:rFonts w:ascii="Arial" w:hAnsi="Arial" w:cs="Arial"/>
          <w:sz w:val="22"/>
          <w:szCs w:val="22"/>
          <w:lang w:eastAsia="zh-CN"/>
        </w:rPr>
        <w:t xml:space="preserve">PU.1 </w:t>
      </w:r>
      <w:r w:rsidR="00D148FD" w:rsidRPr="00E01AB3">
        <w:rPr>
          <w:rFonts w:ascii="Arial" w:hAnsi="Arial" w:cs="Arial"/>
          <w:sz w:val="22"/>
          <w:szCs w:val="22"/>
          <w:lang w:eastAsia="zh-CN"/>
        </w:rPr>
        <w:t>binding reg</w:t>
      </w:r>
      <w:r w:rsidR="00517198" w:rsidRPr="00E01AB3">
        <w:rPr>
          <w:rFonts w:ascii="Arial" w:hAnsi="Arial" w:cs="Arial"/>
          <w:sz w:val="22"/>
          <w:szCs w:val="22"/>
          <w:lang w:eastAsia="zh-CN"/>
        </w:rPr>
        <w:t>ulates</w:t>
      </w:r>
      <w:r w:rsidR="009A6DF9" w:rsidRPr="00E01AB3">
        <w:rPr>
          <w:rFonts w:ascii="Arial" w:hAnsi="Arial" w:cs="Arial"/>
          <w:sz w:val="22"/>
          <w:szCs w:val="22"/>
          <w:lang w:eastAsia="zh-CN"/>
        </w:rPr>
        <w:t xml:space="preserve"> DC development </w:t>
      </w:r>
      <w:r w:rsidR="005D7230" w:rsidRPr="00E01AB3">
        <w:rPr>
          <w:rFonts w:ascii="Arial" w:hAnsi="Arial" w:cs="Arial"/>
          <w:sz w:val="22"/>
          <w:szCs w:val="22"/>
          <w:lang w:eastAsia="zh-CN"/>
        </w:rPr>
        <w:t xml:space="preserve">mainly </w:t>
      </w:r>
      <w:r w:rsidR="009A6DF9" w:rsidRPr="00E01AB3">
        <w:rPr>
          <w:rFonts w:ascii="Arial" w:hAnsi="Arial" w:cs="Arial"/>
          <w:sz w:val="22"/>
          <w:szCs w:val="22"/>
          <w:lang w:eastAsia="zh-CN"/>
        </w:rPr>
        <w:t>by</w:t>
      </w:r>
      <w:r w:rsidR="00033E65" w:rsidRPr="00E01AB3">
        <w:rPr>
          <w:rFonts w:ascii="Arial" w:hAnsi="Arial" w:cs="Arial"/>
          <w:sz w:val="22"/>
          <w:szCs w:val="22"/>
          <w:lang w:eastAsia="zh-CN"/>
        </w:rPr>
        <w:t xml:space="preserve"> activating</w:t>
      </w:r>
      <w:r w:rsidR="009A6DF9" w:rsidRPr="00E01AB3">
        <w:rPr>
          <w:rFonts w:ascii="Arial" w:hAnsi="Arial" w:cs="Arial"/>
          <w:sz w:val="22"/>
          <w:szCs w:val="22"/>
          <w:lang w:eastAsia="zh-CN"/>
        </w:rPr>
        <w:t xml:space="preserve"> DC lineage-specific genes.</w:t>
      </w:r>
    </w:p>
    <w:p w:rsidR="009A6DF9" w:rsidRPr="00CA1B46" w:rsidRDefault="009A6DF9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9A6DF9" w:rsidRPr="00CA1B46" w:rsidRDefault="00A02A7B" w:rsidP="009D69CE">
      <w:pPr>
        <w:spacing w:line="480" w:lineRule="auto"/>
        <w:jc w:val="both"/>
        <w:rPr>
          <w:rFonts w:ascii="Arial" w:hAnsi="Arial" w:cs="Arial"/>
          <w:b/>
          <w:sz w:val="22"/>
          <w:szCs w:val="22"/>
          <w:lang w:eastAsia="zh-CN"/>
        </w:rPr>
      </w:pPr>
      <w:r>
        <w:rPr>
          <w:rFonts w:ascii="Arial" w:hAnsi="Arial" w:cs="Arial"/>
          <w:b/>
          <w:sz w:val="22"/>
          <w:szCs w:val="22"/>
          <w:lang w:eastAsia="zh-CN"/>
        </w:rPr>
        <w:t>Identification of PU.1 co-binding transcription f</w:t>
      </w:r>
      <w:r w:rsidR="009A6DF9" w:rsidRPr="00CA1B46">
        <w:rPr>
          <w:rFonts w:ascii="Arial" w:hAnsi="Arial" w:cs="Arial"/>
          <w:b/>
          <w:sz w:val="22"/>
          <w:szCs w:val="22"/>
          <w:lang w:eastAsia="zh-CN"/>
        </w:rPr>
        <w:t>actors</w:t>
      </w:r>
    </w:p>
    <w:p w:rsidR="009A6DF9" w:rsidRPr="00CA1B46" w:rsidRDefault="00B055B2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H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ematopoietic </w:t>
      </w:r>
      <w:r>
        <w:rPr>
          <w:rFonts w:ascii="Arial" w:hAnsi="Arial" w:cs="Arial"/>
          <w:sz w:val="22"/>
          <w:szCs w:val="22"/>
          <w:lang w:eastAsia="zh-CN"/>
        </w:rPr>
        <w:t>cell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 differentiation is controlled by a complex transcription factor network. It has been demonstrated that PU.1 defines macrophage and B cell identities by cooperating 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lastRenderedPageBreak/>
        <w:t>with different cell type-restricted transcription factors</w:t>
      </w:r>
      <w:r w:rsidR="00847E27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PEVuZE5vdGU+PENpdGU+PEF1dGhvcj5IZWluejwvQXV0aG9yPjxZZWFyPjIwMTA8L1llYXI+PFJl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==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 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PEVuZE5vdGU+PENpdGU+PEF1dGhvcj5IZWluejwvQXV0aG9yPjxZZWFyPjIwMTA8L1llYXI+PFJl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==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EN.CITE.DATA </w:instrText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Heinz et al. 2010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847E27">
        <w:rPr>
          <w:rFonts w:ascii="Arial" w:hAnsi="Arial" w:cs="Arial"/>
          <w:sz w:val="22"/>
          <w:szCs w:val="22"/>
          <w:lang w:eastAsia="zh-CN"/>
        </w:rPr>
        <w:t xml:space="preserve">. 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It is </w:t>
      </w:r>
      <w:r>
        <w:rPr>
          <w:rFonts w:ascii="Arial" w:hAnsi="Arial" w:cs="Arial"/>
          <w:sz w:val="22"/>
          <w:szCs w:val="22"/>
          <w:lang w:eastAsia="zh-CN"/>
        </w:rPr>
        <w:t xml:space="preserve">therefore 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conceivable that DC development is regulated by the interactions </w:t>
      </w:r>
      <w:r>
        <w:rPr>
          <w:rFonts w:ascii="Arial" w:hAnsi="Arial" w:cs="Arial"/>
          <w:sz w:val="22"/>
          <w:szCs w:val="22"/>
          <w:lang w:eastAsia="zh-CN"/>
        </w:rPr>
        <w:t>of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>P</w:t>
      </w:r>
      <w:r w:rsidR="00D148FD">
        <w:rPr>
          <w:rFonts w:ascii="Arial" w:hAnsi="Arial" w:cs="Arial"/>
          <w:sz w:val="22"/>
          <w:szCs w:val="22"/>
          <w:lang w:eastAsia="zh-CN"/>
        </w:rPr>
        <w:t xml:space="preserve">U.1 and DC lineage-specific </w:t>
      </w:r>
      <w:r w:rsidR="007C196A">
        <w:rPr>
          <w:rFonts w:ascii="Arial" w:hAnsi="Arial" w:cs="Arial"/>
          <w:sz w:val="22"/>
          <w:szCs w:val="22"/>
          <w:lang w:eastAsia="zh-CN"/>
        </w:rPr>
        <w:t>transcription factor</w:t>
      </w:r>
      <w:r w:rsidR="00D148FD">
        <w:rPr>
          <w:rFonts w:ascii="Arial" w:hAnsi="Arial" w:cs="Arial"/>
          <w:sz w:val="22"/>
          <w:szCs w:val="22"/>
          <w:lang w:eastAsia="zh-CN"/>
        </w:rPr>
        <w:t>s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. To identify key PU.1 co-binding partners during DC commitment and specification, we designed an integrative computational approach to analyze </w:t>
      </w:r>
      <w:r w:rsidR="00E70B51">
        <w:rPr>
          <w:rFonts w:ascii="Arial" w:hAnsi="Arial" w:cs="Arial"/>
          <w:sz w:val="22"/>
          <w:szCs w:val="22"/>
          <w:lang w:eastAsia="zh-CN"/>
        </w:rPr>
        <w:t xml:space="preserve">sequences around 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PU.1 </w:t>
      </w:r>
      <w:r w:rsidR="00E70B51">
        <w:rPr>
          <w:rFonts w:ascii="Arial" w:hAnsi="Arial" w:cs="Arial"/>
          <w:sz w:val="22"/>
          <w:szCs w:val="22"/>
          <w:lang w:eastAsia="zh-CN"/>
        </w:rPr>
        <w:t xml:space="preserve">peaks </w:t>
      </w:r>
      <w:r w:rsidR="00D64E80">
        <w:rPr>
          <w:rFonts w:ascii="Arial" w:hAnsi="Arial" w:cs="Arial"/>
          <w:sz w:val="22"/>
          <w:szCs w:val="22"/>
          <w:lang w:eastAsia="zh-CN"/>
        </w:rPr>
        <w:t>of</w:t>
      </w:r>
      <w:r w:rsidR="00BA5AA7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B33378">
        <w:rPr>
          <w:rFonts w:ascii="Arial" w:hAnsi="Arial" w:cs="Arial"/>
          <w:sz w:val="22"/>
          <w:szCs w:val="22"/>
          <w:lang w:eastAsia="zh-CN"/>
        </w:rPr>
        <w:t>differentially expressed</w:t>
      </w:r>
      <w:r w:rsidR="00761790">
        <w:rPr>
          <w:rFonts w:ascii="Arial" w:hAnsi="Arial" w:cs="Arial"/>
          <w:sz w:val="22"/>
          <w:szCs w:val="22"/>
          <w:lang w:eastAsia="zh-CN"/>
        </w:rPr>
        <w:t xml:space="preserve"> genes</w:t>
      </w:r>
      <w:r w:rsidR="00675649">
        <w:rPr>
          <w:rFonts w:ascii="Arial" w:hAnsi="Arial" w:cs="Arial"/>
          <w:sz w:val="22"/>
          <w:szCs w:val="22"/>
          <w:lang w:eastAsia="zh-CN"/>
        </w:rPr>
        <w:t xml:space="preserve"> (</w:t>
      </w:r>
      <w:r w:rsidR="00A52709">
        <w:rPr>
          <w:rFonts w:ascii="Arial" w:hAnsi="Arial" w:cs="Arial"/>
          <w:sz w:val="22"/>
          <w:szCs w:val="22"/>
          <w:lang w:eastAsia="zh-CN"/>
        </w:rPr>
        <w:t xml:space="preserve">see </w:t>
      </w:r>
      <w:r w:rsidR="0060754A">
        <w:rPr>
          <w:rFonts w:ascii="Arial" w:hAnsi="Arial" w:cs="Arial"/>
          <w:sz w:val="22"/>
          <w:szCs w:val="22"/>
          <w:lang w:eastAsia="zh-CN"/>
        </w:rPr>
        <w:t>Methods section</w:t>
      </w:r>
      <w:r w:rsidR="00675649">
        <w:rPr>
          <w:rFonts w:ascii="Arial" w:hAnsi="Arial" w:cs="Arial"/>
          <w:sz w:val="22"/>
          <w:szCs w:val="22"/>
          <w:lang w:eastAsia="zh-CN"/>
        </w:rPr>
        <w:t>,</w:t>
      </w:r>
      <w:r w:rsidR="00A52709">
        <w:rPr>
          <w:rFonts w:ascii="Arial" w:hAnsi="Arial" w:cs="Arial"/>
          <w:sz w:val="22"/>
          <w:szCs w:val="22"/>
          <w:lang w:eastAsia="zh-CN"/>
        </w:rPr>
        <w:t xml:space="preserve"> </w:t>
      </w:r>
      <w:r w:rsidR="00675649">
        <w:rPr>
          <w:rFonts w:ascii="Arial" w:hAnsi="Arial" w:cs="Arial"/>
          <w:sz w:val="22"/>
          <w:szCs w:val="22"/>
          <w:lang w:eastAsia="zh-CN"/>
        </w:rPr>
        <w:t>Supplemental Fig. S7)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. Briefly, we focused on differentially expressed </w:t>
      </w:r>
      <w:r w:rsidR="007C196A">
        <w:rPr>
          <w:rFonts w:ascii="Arial" w:hAnsi="Arial" w:cs="Arial"/>
          <w:sz w:val="22"/>
          <w:szCs w:val="22"/>
          <w:lang w:eastAsia="zh-CN"/>
        </w:rPr>
        <w:t>transcription factor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>s upon DC development and collected their sequence motifs</w:t>
      </w:r>
      <w:r w:rsidR="001F71CF">
        <w:rPr>
          <w:rFonts w:ascii="Arial" w:hAnsi="Arial" w:cs="Arial"/>
          <w:sz w:val="22"/>
          <w:szCs w:val="22"/>
          <w:lang w:eastAsia="zh-CN"/>
        </w:rPr>
        <w:t xml:space="preserve"> from public databases. </w:t>
      </w:r>
      <w:r w:rsidR="004B0837">
        <w:rPr>
          <w:rFonts w:ascii="Arial" w:hAnsi="Arial" w:cs="Arial"/>
          <w:sz w:val="22"/>
          <w:szCs w:val="22"/>
          <w:lang w:eastAsia="zh-CN"/>
        </w:rPr>
        <w:t>The</w:t>
      </w:r>
      <w:r w:rsidR="005C5B6C">
        <w:rPr>
          <w:rFonts w:ascii="Arial" w:hAnsi="Arial" w:cs="Arial"/>
          <w:sz w:val="22"/>
          <w:szCs w:val="22"/>
          <w:lang w:eastAsia="zh-CN"/>
        </w:rPr>
        <w:t>n</w:t>
      </w:r>
      <w:r w:rsidR="004B0837">
        <w:rPr>
          <w:rFonts w:ascii="Arial" w:hAnsi="Arial" w:cs="Arial"/>
          <w:sz w:val="22"/>
          <w:szCs w:val="22"/>
          <w:lang w:eastAsia="zh-CN"/>
        </w:rPr>
        <w:t xml:space="preserve"> we </w:t>
      </w:r>
      <w:r w:rsidR="005C5B6C">
        <w:rPr>
          <w:rFonts w:ascii="Arial" w:hAnsi="Arial" w:cs="Arial"/>
          <w:sz w:val="22"/>
          <w:szCs w:val="22"/>
          <w:lang w:eastAsia="zh-CN"/>
        </w:rPr>
        <w:t>performed</w:t>
      </w:r>
      <w:r w:rsidR="004B0837" w:rsidRPr="00CA1B46">
        <w:rPr>
          <w:rFonts w:ascii="Arial" w:hAnsi="Arial" w:cs="Arial"/>
          <w:sz w:val="22"/>
          <w:szCs w:val="22"/>
          <w:lang w:eastAsia="zh-CN"/>
        </w:rPr>
        <w:t xml:space="preserve"> motif search </w:t>
      </w:r>
      <w:r w:rsidR="004B0837">
        <w:rPr>
          <w:rFonts w:ascii="Arial" w:hAnsi="Arial" w:cs="Arial"/>
          <w:sz w:val="22"/>
          <w:szCs w:val="22"/>
          <w:lang w:eastAsia="zh-CN"/>
        </w:rPr>
        <w:t>around</w:t>
      </w:r>
      <w:r w:rsidR="004B0837" w:rsidRPr="00CA1B46">
        <w:rPr>
          <w:rFonts w:ascii="Arial" w:hAnsi="Arial" w:cs="Arial"/>
          <w:sz w:val="22"/>
          <w:szCs w:val="22"/>
          <w:lang w:eastAsia="zh-CN"/>
        </w:rPr>
        <w:t xml:space="preserve"> PU.1 differential peaks</w:t>
      </w:r>
      <w:r w:rsidR="004B0837">
        <w:rPr>
          <w:rFonts w:ascii="Arial" w:hAnsi="Arial" w:cs="Arial"/>
          <w:sz w:val="22"/>
          <w:szCs w:val="22"/>
          <w:lang w:eastAsia="zh-CN"/>
        </w:rPr>
        <w:t xml:space="preserve"> to detect</w:t>
      </w:r>
      <w:r w:rsidR="001F71CF">
        <w:rPr>
          <w:rFonts w:ascii="Arial" w:hAnsi="Arial" w:cs="Arial"/>
          <w:sz w:val="22"/>
          <w:szCs w:val="22"/>
          <w:lang w:eastAsia="zh-CN"/>
        </w:rPr>
        <w:t xml:space="preserve"> pu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tative </w:t>
      </w:r>
      <w:r w:rsidR="007C196A">
        <w:rPr>
          <w:rFonts w:ascii="Arial" w:hAnsi="Arial" w:cs="Arial"/>
          <w:sz w:val="22"/>
          <w:szCs w:val="22"/>
          <w:lang w:eastAsia="zh-CN"/>
        </w:rPr>
        <w:t>transcription factor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 binding sites.</w:t>
      </w:r>
      <w:r w:rsidR="00E70B51">
        <w:rPr>
          <w:rFonts w:ascii="Arial" w:hAnsi="Arial" w:cs="Arial"/>
          <w:sz w:val="22"/>
          <w:szCs w:val="22"/>
          <w:lang w:eastAsia="zh-CN"/>
        </w:rPr>
        <w:t xml:space="preserve"> As we assume PU.1 has an activating role in DC development, we only consider PU.1 differential peaks close to </w:t>
      </w:r>
      <w:r w:rsidR="00B33378">
        <w:rPr>
          <w:rFonts w:ascii="Arial" w:hAnsi="Arial" w:cs="Arial"/>
          <w:sz w:val="22"/>
          <w:szCs w:val="22"/>
          <w:lang w:eastAsia="zh-CN"/>
        </w:rPr>
        <w:t>up-regulated genes</w:t>
      </w:r>
      <w:r w:rsidR="008F47B1">
        <w:rPr>
          <w:rFonts w:ascii="Arial" w:hAnsi="Arial" w:cs="Arial"/>
          <w:sz w:val="22"/>
          <w:szCs w:val="22"/>
          <w:lang w:eastAsia="zh-CN"/>
        </w:rPr>
        <w:t xml:space="preserve"> </w:t>
      </w:r>
      <w:r w:rsidR="00675CCE">
        <w:rPr>
          <w:rFonts w:ascii="Arial" w:hAnsi="Arial" w:cs="Arial"/>
          <w:sz w:val="22"/>
          <w:szCs w:val="22"/>
          <w:lang w:eastAsia="zh-CN"/>
        </w:rPr>
        <w:t xml:space="preserve">in </w:t>
      </w:r>
      <w:r w:rsidR="008F47B1">
        <w:rPr>
          <w:rFonts w:ascii="Arial" w:hAnsi="Arial" w:cs="Arial"/>
          <w:sz w:val="22"/>
          <w:szCs w:val="22"/>
          <w:lang w:eastAsia="zh-CN"/>
        </w:rPr>
        <w:t>the same cell types</w:t>
      </w:r>
      <w:r w:rsidR="00E70B51">
        <w:rPr>
          <w:rFonts w:ascii="Arial" w:hAnsi="Arial" w:cs="Arial"/>
          <w:sz w:val="22"/>
          <w:szCs w:val="22"/>
          <w:lang w:eastAsia="zh-CN"/>
        </w:rPr>
        <w:t xml:space="preserve">. 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Finally, one-tailed Fisher’s exact test was applied to measure the enrichment of </w:t>
      </w:r>
      <w:r w:rsidR="003A5CC3">
        <w:rPr>
          <w:rFonts w:ascii="Arial" w:hAnsi="Arial" w:cs="Arial"/>
          <w:sz w:val="22"/>
          <w:szCs w:val="22"/>
          <w:lang w:eastAsia="zh-CN"/>
        </w:rPr>
        <w:t>transcription factor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 binding sites</w:t>
      </w:r>
      <w:r w:rsidR="00E70B51">
        <w:rPr>
          <w:rFonts w:ascii="Arial" w:hAnsi="Arial" w:cs="Arial"/>
          <w:sz w:val="22"/>
          <w:szCs w:val="22"/>
          <w:lang w:eastAsia="zh-CN"/>
        </w:rPr>
        <w:t xml:space="preserve"> around differential PU.1 peaks for each cell</w:t>
      </w:r>
      <w:r w:rsidR="00823DF6">
        <w:rPr>
          <w:rFonts w:ascii="Arial" w:hAnsi="Arial" w:cs="Arial"/>
          <w:sz w:val="22"/>
          <w:szCs w:val="22"/>
          <w:lang w:eastAsia="zh-CN"/>
        </w:rPr>
        <w:t xml:space="preserve"> type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, in order to identify </w:t>
      </w:r>
      <w:r w:rsidR="00A32BC0">
        <w:rPr>
          <w:rFonts w:ascii="Arial" w:hAnsi="Arial" w:cs="Arial"/>
          <w:sz w:val="22"/>
          <w:szCs w:val="22"/>
          <w:lang w:eastAsia="zh-CN"/>
        </w:rPr>
        <w:t>cell</w:t>
      </w:r>
      <w:r w:rsidR="006648A3">
        <w:rPr>
          <w:rFonts w:ascii="Arial" w:hAnsi="Arial" w:cs="Arial"/>
          <w:sz w:val="22"/>
          <w:szCs w:val="22"/>
          <w:lang w:eastAsia="zh-CN"/>
        </w:rPr>
        <w:t xml:space="preserve"> </w:t>
      </w:r>
      <w:r w:rsidR="00A32BC0">
        <w:rPr>
          <w:rFonts w:ascii="Arial" w:hAnsi="Arial" w:cs="Arial"/>
          <w:sz w:val="22"/>
          <w:szCs w:val="22"/>
          <w:lang w:eastAsia="zh-CN"/>
        </w:rPr>
        <w:t xml:space="preserve">specific 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>PU.1 co-binding partners.</w:t>
      </w:r>
    </w:p>
    <w:p w:rsidR="009A6DF9" w:rsidRPr="00CA1B46" w:rsidRDefault="009A6DF9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9A6DF9" w:rsidRPr="00CA1B46" w:rsidRDefault="00847E27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 xml:space="preserve">In total, 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27 </w:t>
      </w:r>
      <w:r w:rsidR="003A5CC3">
        <w:rPr>
          <w:rFonts w:ascii="Arial" w:hAnsi="Arial" w:cs="Arial"/>
          <w:sz w:val="22"/>
          <w:szCs w:val="22"/>
          <w:lang w:eastAsia="zh-CN"/>
        </w:rPr>
        <w:t>transcription factor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>s (</w:t>
      </w:r>
      <w:r w:rsidR="00BA5AA7">
        <w:rPr>
          <w:rFonts w:ascii="Arial" w:hAnsi="Arial" w:cs="Arial"/>
          <w:sz w:val="22"/>
          <w:szCs w:val="22"/>
          <w:lang w:eastAsia="zh-CN"/>
        </w:rPr>
        <w:t xml:space="preserve">represented by 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31 </w:t>
      </w:r>
      <w:r w:rsidR="003A5CC3">
        <w:rPr>
          <w:rFonts w:ascii="Arial" w:hAnsi="Arial" w:cs="Arial"/>
          <w:sz w:val="22"/>
          <w:szCs w:val="22"/>
          <w:lang w:eastAsia="zh-CN"/>
        </w:rPr>
        <w:t>transcription factor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 motifs) were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>significantly enriched</w:t>
      </w:r>
      <w:r w:rsidR="00BA5AA7">
        <w:rPr>
          <w:rFonts w:ascii="Arial" w:hAnsi="Arial" w:cs="Arial"/>
          <w:sz w:val="22"/>
          <w:szCs w:val="22"/>
          <w:lang w:eastAsia="zh-CN"/>
        </w:rPr>
        <w:t xml:space="preserve"> at different stages of </w:t>
      </w:r>
      <w:r w:rsidR="00BA5AA7" w:rsidRPr="00CA1B46">
        <w:rPr>
          <w:rFonts w:ascii="Arial" w:hAnsi="Arial" w:cs="Arial"/>
          <w:sz w:val="22"/>
          <w:szCs w:val="22"/>
          <w:lang w:eastAsia="zh-CN"/>
        </w:rPr>
        <w:t>DC development</w:t>
      </w:r>
      <w:r w:rsidR="007278E3">
        <w:rPr>
          <w:rFonts w:ascii="Arial" w:hAnsi="Arial" w:cs="Arial"/>
          <w:sz w:val="22"/>
          <w:szCs w:val="22"/>
          <w:lang w:eastAsia="zh-CN"/>
        </w:rPr>
        <w:t xml:space="preserve"> (Fig. 5A</w:t>
      </w:r>
      <w:r>
        <w:rPr>
          <w:rFonts w:ascii="Arial" w:hAnsi="Arial" w:cs="Arial"/>
          <w:sz w:val="22"/>
          <w:szCs w:val="22"/>
          <w:lang w:eastAsia="zh-CN"/>
        </w:rPr>
        <w:t>)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. </w:t>
      </w:r>
      <w:r w:rsidR="003A5CC3">
        <w:rPr>
          <w:rFonts w:ascii="Arial" w:hAnsi="Arial" w:cs="Arial"/>
          <w:sz w:val="22"/>
          <w:szCs w:val="22"/>
          <w:lang w:eastAsia="zh-CN"/>
        </w:rPr>
        <w:t>Transcription factor</w:t>
      </w:r>
      <w:r w:rsidR="00BA5AA7">
        <w:rPr>
          <w:rFonts w:ascii="Arial" w:hAnsi="Arial" w:cs="Arial"/>
          <w:sz w:val="22"/>
          <w:szCs w:val="22"/>
          <w:lang w:eastAsia="zh-CN"/>
        </w:rPr>
        <w:t>s</w:t>
      </w:r>
      <w:r w:rsidR="00983DA2">
        <w:rPr>
          <w:rFonts w:ascii="Arial" w:hAnsi="Arial" w:cs="Arial"/>
          <w:sz w:val="22"/>
          <w:szCs w:val="22"/>
          <w:lang w:eastAsia="zh-CN"/>
        </w:rPr>
        <w:t xml:space="preserve"> with contradictory expression and enrichment patterns </w:t>
      </w:r>
      <w:r w:rsidR="00565B6C">
        <w:rPr>
          <w:rFonts w:ascii="Arial" w:hAnsi="Arial" w:cs="Arial"/>
          <w:sz w:val="22"/>
          <w:szCs w:val="22"/>
          <w:lang w:eastAsia="zh-CN"/>
        </w:rPr>
        <w:t>(Supplemental Fig. S8)</w:t>
      </w:r>
      <w:r w:rsidR="00983DA2">
        <w:rPr>
          <w:rFonts w:ascii="Arial" w:hAnsi="Arial" w:cs="Arial"/>
          <w:sz w:val="22"/>
          <w:szCs w:val="22"/>
          <w:lang w:eastAsia="zh-CN"/>
        </w:rPr>
        <w:t xml:space="preserve"> </w:t>
      </w:r>
      <w:r w:rsidR="00565B6C">
        <w:rPr>
          <w:rFonts w:ascii="Arial" w:hAnsi="Arial" w:cs="Arial"/>
          <w:sz w:val="22"/>
          <w:szCs w:val="22"/>
          <w:lang w:eastAsia="zh-CN"/>
        </w:rPr>
        <w:t xml:space="preserve">were excluded from further analysis. 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20 </w:t>
      </w:r>
      <w:r w:rsidR="003A5CC3">
        <w:rPr>
          <w:rFonts w:ascii="Arial" w:hAnsi="Arial" w:cs="Arial"/>
          <w:sz w:val="22"/>
          <w:szCs w:val="22"/>
          <w:lang w:eastAsia="zh-CN"/>
        </w:rPr>
        <w:t>transcription factor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>s including PU.1 itself (</w:t>
      </w:r>
      <w:r w:rsidR="00436C5A" w:rsidRPr="00CA1B46">
        <w:rPr>
          <w:rFonts w:ascii="Arial" w:hAnsi="Arial" w:cs="Arial"/>
          <w:sz w:val="22"/>
          <w:szCs w:val="22"/>
          <w:lang w:eastAsia="zh-CN"/>
        </w:rPr>
        <w:t>labeled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 in red in </w:t>
      </w:r>
      <w:r w:rsidR="000A28F2">
        <w:rPr>
          <w:rFonts w:ascii="Arial" w:hAnsi="Arial" w:cs="Arial"/>
          <w:sz w:val="22"/>
          <w:szCs w:val="22"/>
          <w:lang w:eastAsia="zh-CN"/>
        </w:rPr>
        <w:t>Fig.</w:t>
      </w:r>
      <w:r w:rsidR="000A28F2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3F6AD5">
        <w:rPr>
          <w:rFonts w:ascii="Arial" w:hAnsi="Arial" w:cs="Arial"/>
          <w:sz w:val="22"/>
          <w:szCs w:val="22"/>
          <w:lang w:eastAsia="zh-CN"/>
        </w:rPr>
        <w:t>5</w:t>
      </w:r>
      <w:r w:rsidR="000A28F2">
        <w:rPr>
          <w:rFonts w:ascii="Arial" w:hAnsi="Arial" w:cs="Arial"/>
          <w:sz w:val="22"/>
          <w:szCs w:val="22"/>
          <w:lang w:eastAsia="zh-CN"/>
        </w:rPr>
        <w:t>A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>) were considered as the potential PU.1 partners. For example, interferon regulat</w:t>
      </w:r>
      <w:r w:rsidR="00436C5A">
        <w:rPr>
          <w:rFonts w:ascii="Arial" w:hAnsi="Arial" w:cs="Arial"/>
          <w:sz w:val="22"/>
          <w:szCs w:val="22"/>
          <w:lang w:eastAsia="zh-CN"/>
        </w:rPr>
        <w:t xml:space="preserve">ory factors (Irf8) and the </w:t>
      </w:r>
      <w:proofErr w:type="spellStart"/>
      <w:r w:rsidR="00436C5A">
        <w:rPr>
          <w:rFonts w:ascii="Arial" w:hAnsi="Arial" w:cs="Arial"/>
          <w:sz w:val="22"/>
          <w:szCs w:val="22"/>
          <w:lang w:eastAsia="zh-CN"/>
        </w:rPr>
        <w:t>Ets</w:t>
      </w:r>
      <w:proofErr w:type="spellEnd"/>
      <w:r w:rsidR="00436C5A">
        <w:rPr>
          <w:rFonts w:ascii="Arial" w:hAnsi="Arial" w:cs="Arial"/>
          <w:sz w:val="22"/>
          <w:szCs w:val="22"/>
          <w:lang w:eastAsia="zh-CN"/>
        </w:rPr>
        <w:t>-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>domain transcription factor (</w:t>
      </w:r>
      <w:r w:rsidR="00DE3D61">
        <w:rPr>
          <w:rFonts w:ascii="Arial" w:hAnsi="Arial" w:cs="Arial"/>
          <w:sz w:val="22"/>
          <w:szCs w:val="22"/>
          <w:lang w:eastAsia="zh-CN"/>
        </w:rPr>
        <w:t>e.</w:t>
      </w:r>
      <w:r>
        <w:rPr>
          <w:rFonts w:ascii="Arial" w:hAnsi="Arial" w:cs="Arial"/>
          <w:sz w:val="22"/>
          <w:szCs w:val="22"/>
          <w:lang w:eastAsia="zh-CN"/>
        </w:rPr>
        <w:t>g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., </w:t>
      </w:r>
      <w:proofErr w:type="spellStart"/>
      <w:r w:rsidR="009A6DF9" w:rsidRPr="00CA1B46">
        <w:rPr>
          <w:rFonts w:ascii="Arial" w:hAnsi="Arial" w:cs="Arial"/>
          <w:sz w:val="22"/>
          <w:szCs w:val="22"/>
          <w:lang w:eastAsia="zh-CN"/>
        </w:rPr>
        <w:t>Spib</w:t>
      </w:r>
      <w:proofErr w:type="spellEnd"/>
      <w:r w:rsidR="009A6DF9" w:rsidRPr="00CA1B46">
        <w:rPr>
          <w:rFonts w:ascii="Arial" w:hAnsi="Arial" w:cs="Arial"/>
          <w:sz w:val="22"/>
          <w:szCs w:val="22"/>
          <w:lang w:eastAsia="zh-CN"/>
        </w:rPr>
        <w:t>) are known regulators of DC differentiation. Irf8-deficient mice lack many mature DC subsets</w:t>
      </w:r>
      <w:r w:rsidR="00DE3D61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/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 &lt;EndNote&gt;&lt;Cite&gt;&lt;Author&gt;Belz&lt;/Author&gt;&lt;Year&gt;2012&lt;/Year&gt;&lt;RecNum&gt;2&lt;/RecNum&gt;&lt;DisplayText&gt;(Belz and Nutt 2012)&lt;/DisplayText&gt;&lt;record&gt;&lt;rec-number&gt;2&lt;/rec-number&gt;&lt;foreign-keys&gt;&lt;key app="EN" db-id="desx020vj0zarpeft21pse9fp9wpxdzwrwtv"&gt;2&lt;/key&gt;&lt;/foreign-keys&gt;&lt;ref-type name="Journal Article"&gt;17&lt;/ref-type&gt;&lt;contributors&gt;&lt;authors&gt;&lt;author&gt;Belz, G. T.&lt;/author&gt;&lt;author&gt;Nutt, S. L.&lt;/author&gt;&lt;/authors&gt;&lt;/contributors&gt;&lt;auth-address&gt;Division of Molecular Immunology, Walter and Eliza Hall Institute of Medical Research, 1G Royal Parade, Melbourne, Victoria 3052, Australia. belz@wehi.edu.au; nutt@wehi.edu.au&lt;/auth-address&gt;&lt;titles&gt;&lt;title&gt;Transcriptional programming of the dendritic cell network&lt;/title&gt;&lt;secondary-title&gt;Nat Rev Immunol&lt;/secondary-title&gt;&lt;alt-title&gt;Nature reviews. Immunology&lt;/alt-title&gt;&lt;/titles&gt;&lt;periodical&gt;&lt;full-title&gt;Nat Rev Immunol&lt;/full-title&gt;&lt;abbr-1&gt;Nature reviews. Immunology&lt;/abbr-1&gt;&lt;/periodical&gt;&lt;alt-periodical&gt;&lt;full-title&gt;Nat Rev Immunol&lt;/full-title&gt;&lt;abbr-1&gt;Nature reviews. Immunology&lt;/abbr-1&gt;&lt;/alt-periodical&gt;&lt;pages&gt;101-13&lt;/pages&gt;&lt;volume&gt;12&lt;/volume&gt;&lt;number&gt;2&lt;/number&gt;&lt;keywords&gt;&lt;keyword&gt;Cell Differentiation/genetics/*immunology&lt;/keyword&gt;&lt;keyword&gt;Dendritic Cells/*immunology/metabolism&lt;/keyword&gt;&lt;keyword&gt;Gene Expression Regulation&lt;/keyword&gt;&lt;keyword&gt;Gene Regulatory Networks/genetics/immunology&lt;/keyword&gt;&lt;keyword&gt;Humans&lt;/keyword&gt;&lt;keyword&gt;Models, Immunological&lt;/keyword&gt;&lt;keyword&gt;Signal Transduction/genetics/immunology&lt;/keyword&gt;&lt;keyword&gt;Transcription Factors/genetics/*immunology/metabolism&lt;/keyword&gt;&lt;keyword&gt;Transcription, Genetic&lt;/keyword&gt;&lt;/keywords&gt;&lt;dates&gt;&lt;year&gt;2012&lt;/year&gt;&lt;pub-dates&gt;&lt;date&gt;Feb&lt;/date&gt;&lt;/pub-dates&gt;&lt;/dates&gt;&lt;isbn&gt;1474-1741 (Electronic)&amp;#xD;1474-1733 (Linking)&lt;/isbn&gt;&lt;accession-num&gt;22273772&lt;/accession-num&gt;&lt;urls&gt;&lt;related-urls&gt;&lt;url&gt;http://www.ncbi.nlm.nih.gov/pubmed/22273772&lt;/url&gt;&lt;url&gt;http://www.nature.com/nri/journal/v12/n2/pdf/nri3149.pdf&lt;/url&gt;&lt;/related-urls&gt;&lt;/urls&gt;&lt;electronic-resource-num&gt;10.1038/nri3149&lt;/electronic-resource-num&gt;&lt;/record&gt;&lt;/Cite&gt;&lt;/EndNote&gt;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Belz and Nutt 2012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. </w:t>
      </w:r>
      <w:proofErr w:type="spellStart"/>
      <w:r w:rsidR="009A6DF9" w:rsidRPr="00CA1B46">
        <w:rPr>
          <w:rFonts w:ascii="Arial" w:hAnsi="Arial" w:cs="Arial"/>
          <w:sz w:val="22"/>
          <w:szCs w:val="22"/>
          <w:lang w:eastAsia="zh-CN"/>
        </w:rPr>
        <w:t>Spib</w:t>
      </w:r>
      <w:proofErr w:type="spellEnd"/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 is also indispensable in DC development, particular in </w:t>
      </w:r>
      <w:proofErr w:type="spellStart"/>
      <w:r w:rsidR="009A6DF9" w:rsidRPr="00CA1B46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PEVuZE5vdGU+PENpdGU+PEF1dGhvcj5OYWdhc2F3YTwvQXV0aG9yPjxZZWFyPjIwMDg8L1llYXI+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PEVuZE5vdGU+PENpdGU+PEF1dGhvcj5OYWdhc2F3YTwvQXV0aG9yPjxZZWFyPjIwMDg8L1llYXI+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EN.CITE.DATA </w:instrText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Nagasawa et al. 2008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9A6DF9" w:rsidRPr="00CA1B46">
        <w:rPr>
          <w:rFonts w:ascii="Arial" w:hAnsi="Arial" w:cs="Arial"/>
          <w:sz w:val="22"/>
          <w:szCs w:val="22"/>
          <w:lang w:eastAsia="zh-CN"/>
        </w:rPr>
        <w:t>. Both factors showed a significantly enrichment in MPP, CDP and two DC subtypes</w:t>
      </w:r>
      <w:r w:rsidR="001825E4">
        <w:rPr>
          <w:rFonts w:ascii="Arial" w:hAnsi="Arial" w:cs="Arial"/>
          <w:sz w:val="22"/>
          <w:szCs w:val="22"/>
          <w:lang w:eastAsia="zh-CN"/>
        </w:rPr>
        <w:t>,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 indicating that they </w:t>
      </w:r>
      <w:r w:rsidR="00E355B5">
        <w:rPr>
          <w:rFonts w:ascii="Arial" w:hAnsi="Arial" w:cs="Arial"/>
          <w:sz w:val="22"/>
          <w:szCs w:val="22"/>
          <w:lang w:eastAsia="zh-CN"/>
        </w:rPr>
        <w:t xml:space="preserve">potentially 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>form composite binding with PU.1 in each step of DC development (Fig</w:t>
      </w:r>
      <w:r w:rsidR="00565B6C">
        <w:rPr>
          <w:rFonts w:ascii="Arial" w:hAnsi="Arial" w:cs="Arial"/>
          <w:sz w:val="22"/>
          <w:szCs w:val="22"/>
          <w:lang w:eastAsia="zh-CN"/>
        </w:rPr>
        <w:t xml:space="preserve">. </w:t>
      </w:r>
      <w:r w:rsidR="009A1B4A">
        <w:rPr>
          <w:rFonts w:ascii="Arial" w:hAnsi="Arial" w:cs="Arial"/>
          <w:sz w:val="22"/>
          <w:szCs w:val="22"/>
          <w:lang w:eastAsia="zh-CN"/>
        </w:rPr>
        <w:t>5</w:t>
      </w:r>
      <w:r w:rsidR="00565B6C">
        <w:rPr>
          <w:rFonts w:ascii="Arial" w:hAnsi="Arial" w:cs="Arial"/>
          <w:sz w:val="22"/>
          <w:szCs w:val="22"/>
          <w:lang w:eastAsia="zh-CN"/>
        </w:rPr>
        <w:t>A</w:t>
      </w:r>
      <w:r w:rsidR="00E20D20">
        <w:rPr>
          <w:rFonts w:ascii="Arial" w:hAnsi="Arial" w:cs="Arial"/>
          <w:sz w:val="22"/>
          <w:szCs w:val="22"/>
          <w:lang w:eastAsia="zh-CN"/>
        </w:rPr>
        <w:t xml:space="preserve">, </w:t>
      </w:r>
      <w:r w:rsidR="00E20D20" w:rsidRPr="00CA1B46">
        <w:rPr>
          <w:rFonts w:ascii="Arial" w:hAnsi="Arial" w:cs="Arial"/>
          <w:sz w:val="22"/>
          <w:szCs w:val="22"/>
          <w:lang w:eastAsia="zh-CN"/>
        </w:rPr>
        <w:t>Cluster I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>).</w:t>
      </w:r>
    </w:p>
    <w:p w:rsidR="009A6DF9" w:rsidRPr="00CA1B46" w:rsidRDefault="009A6DF9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9A6DF9" w:rsidRPr="00CA1B46" w:rsidRDefault="009A6DF9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r w:rsidRPr="00CA1B46">
        <w:rPr>
          <w:rFonts w:ascii="Arial" w:hAnsi="Arial" w:cs="Arial"/>
          <w:sz w:val="22"/>
          <w:szCs w:val="22"/>
          <w:lang w:eastAsia="zh-CN"/>
        </w:rPr>
        <w:t xml:space="preserve">Upon DC commitment a panel of </w:t>
      </w:r>
      <w:r w:rsidR="003A5CC3">
        <w:rPr>
          <w:rFonts w:ascii="Arial" w:hAnsi="Arial" w:cs="Arial"/>
          <w:sz w:val="22"/>
          <w:szCs w:val="22"/>
          <w:lang w:eastAsia="zh-CN"/>
        </w:rPr>
        <w:t>transcription factor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s, such as Stat1, Klf4, </w:t>
      </w:r>
      <w:r w:rsidR="000D753F">
        <w:rPr>
          <w:rFonts w:ascii="Arial" w:hAnsi="Arial" w:cs="Arial"/>
          <w:sz w:val="22"/>
          <w:szCs w:val="22"/>
          <w:lang w:eastAsia="zh-CN"/>
        </w:rPr>
        <w:t xml:space="preserve">Egr1, 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Irf1, Runx1, Irf4, </w:t>
      </w:r>
      <w:r w:rsidR="000D753F">
        <w:rPr>
          <w:rFonts w:ascii="Arial" w:hAnsi="Arial" w:cs="Arial"/>
          <w:sz w:val="22"/>
          <w:szCs w:val="22"/>
          <w:lang w:eastAsia="zh-CN"/>
        </w:rPr>
        <w:t xml:space="preserve">and </w:t>
      </w:r>
      <w:r w:rsidRPr="00CA1B46">
        <w:rPr>
          <w:rFonts w:ascii="Arial" w:hAnsi="Arial" w:cs="Arial"/>
          <w:sz w:val="22"/>
          <w:szCs w:val="22"/>
          <w:lang w:eastAsia="zh-CN"/>
        </w:rPr>
        <w:t>Est</w:t>
      </w:r>
      <w:r w:rsidR="000D753F">
        <w:rPr>
          <w:rFonts w:ascii="Arial" w:hAnsi="Arial" w:cs="Arial"/>
          <w:sz w:val="22"/>
          <w:szCs w:val="22"/>
          <w:lang w:eastAsia="zh-CN"/>
        </w:rPr>
        <w:t>1</w:t>
      </w:r>
      <w:r w:rsidRPr="00CA1B46">
        <w:rPr>
          <w:rFonts w:ascii="Arial" w:hAnsi="Arial" w:cs="Arial"/>
          <w:sz w:val="22"/>
          <w:szCs w:val="22"/>
          <w:lang w:eastAsia="zh-CN"/>
        </w:rPr>
        <w:t>, was enriched in CDP (</w:t>
      </w:r>
      <w:r w:rsidR="00E20D20">
        <w:rPr>
          <w:rFonts w:ascii="Arial" w:hAnsi="Arial" w:cs="Arial"/>
          <w:sz w:val="22"/>
          <w:szCs w:val="22"/>
          <w:lang w:eastAsia="zh-CN"/>
        </w:rPr>
        <w:t>Fig.</w:t>
      </w:r>
      <w:r w:rsidR="00E20D20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E20D20">
        <w:rPr>
          <w:rFonts w:ascii="Arial" w:hAnsi="Arial" w:cs="Arial"/>
          <w:sz w:val="22"/>
          <w:szCs w:val="22"/>
          <w:lang w:eastAsia="zh-CN"/>
        </w:rPr>
        <w:t xml:space="preserve">5A, 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Cluster II), indicating that PU.1 initiated the DC </w:t>
      </w:r>
      <w:r w:rsidRPr="00CA1B46">
        <w:rPr>
          <w:rFonts w:ascii="Arial" w:hAnsi="Arial" w:cs="Arial"/>
          <w:sz w:val="22"/>
          <w:szCs w:val="22"/>
          <w:lang w:eastAsia="zh-CN"/>
        </w:rPr>
        <w:lastRenderedPageBreak/>
        <w:t xml:space="preserve">program by recruiting or cooperating with multiple DC </w:t>
      </w:r>
      <w:r w:rsidR="0002385E">
        <w:rPr>
          <w:rFonts w:ascii="Arial" w:hAnsi="Arial" w:cs="Arial"/>
          <w:sz w:val="22"/>
          <w:szCs w:val="22"/>
          <w:lang w:eastAsia="zh-CN"/>
        </w:rPr>
        <w:t>transcription factors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. </w:t>
      </w:r>
      <w:r w:rsidR="00E97A91">
        <w:rPr>
          <w:rFonts w:ascii="Arial" w:hAnsi="Arial" w:cs="Arial"/>
          <w:sz w:val="22"/>
          <w:szCs w:val="22"/>
          <w:lang w:eastAsia="zh-CN"/>
        </w:rPr>
        <w:t xml:space="preserve">For 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example, up-regulation of Id2 expression was accompanied by </w:t>
      </w:r>
      <w:r w:rsidR="00E97A91">
        <w:rPr>
          <w:rFonts w:ascii="Arial" w:hAnsi="Arial" w:cs="Arial"/>
          <w:sz w:val="22"/>
          <w:szCs w:val="22"/>
          <w:lang w:eastAsia="zh-CN"/>
        </w:rPr>
        <w:t>an</w:t>
      </w:r>
      <w:r w:rsidR="00E97A91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increase of PU.1 binding in </w:t>
      </w:r>
      <w:r w:rsidR="00AD4AC7">
        <w:rPr>
          <w:rFonts w:ascii="Arial" w:hAnsi="Arial" w:cs="Arial"/>
          <w:sz w:val="22"/>
          <w:szCs w:val="22"/>
          <w:lang w:eastAsia="zh-CN"/>
        </w:rPr>
        <w:t xml:space="preserve">the </w:t>
      </w:r>
      <w:r w:rsidR="00E97A91">
        <w:rPr>
          <w:rFonts w:ascii="Arial" w:hAnsi="Arial" w:cs="Arial"/>
          <w:sz w:val="22"/>
          <w:szCs w:val="22"/>
          <w:lang w:eastAsia="zh-CN"/>
        </w:rPr>
        <w:t>Id2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promoter from MPP to CDP (</w:t>
      </w:r>
      <w:r w:rsidR="003F6AD5">
        <w:rPr>
          <w:rFonts w:ascii="Arial" w:hAnsi="Arial" w:cs="Arial"/>
          <w:sz w:val="22"/>
          <w:szCs w:val="22"/>
          <w:lang w:eastAsia="zh-CN"/>
        </w:rPr>
        <w:t>Fig.</w:t>
      </w:r>
      <w:r w:rsidR="003F6AD5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3F6AD5">
        <w:rPr>
          <w:rFonts w:ascii="Arial" w:hAnsi="Arial" w:cs="Arial"/>
          <w:sz w:val="22"/>
          <w:szCs w:val="22"/>
          <w:lang w:eastAsia="zh-CN"/>
        </w:rPr>
        <w:t>5B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). Within this PU.1 binding region, Irf8, Klf4 and Egr1 binding sites were detected, suggesting that these factors </w:t>
      </w:r>
      <w:r w:rsidR="00E97A91">
        <w:rPr>
          <w:rFonts w:ascii="Arial" w:hAnsi="Arial" w:cs="Arial"/>
          <w:sz w:val="22"/>
          <w:szCs w:val="22"/>
          <w:lang w:eastAsia="zh-CN"/>
        </w:rPr>
        <w:t>are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E97A91">
        <w:rPr>
          <w:rFonts w:ascii="Arial" w:hAnsi="Arial" w:cs="Arial"/>
          <w:sz w:val="22"/>
          <w:szCs w:val="22"/>
          <w:lang w:eastAsia="zh-CN"/>
        </w:rPr>
        <w:t>recruited</w:t>
      </w:r>
      <w:r w:rsidR="00E97A91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CA1B46">
        <w:rPr>
          <w:rFonts w:ascii="Arial" w:hAnsi="Arial" w:cs="Arial"/>
          <w:sz w:val="22"/>
          <w:szCs w:val="22"/>
          <w:lang w:eastAsia="zh-CN"/>
        </w:rPr>
        <w:t>by PU.1 to promote Id2 expression.</w:t>
      </w:r>
    </w:p>
    <w:p w:rsidR="009A6DF9" w:rsidRPr="00CA1B46" w:rsidRDefault="009A6DF9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9A6DF9" w:rsidRPr="00CA1B46" w:rsidRDefault="009A6DF9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r w:rsidRPr="00CA1B46">
        <w:rPr>
          <w:rFonts w:ascii="Arial" w:hAnsi="Arial" w:cs="Arial"/>
          <w:sz w:val="22"/>
          <w:szCs w:val="22"/>
          <w:lang w:eastAsia="zh-CN"/>
        </w:rPr>
        <w:t xml:space="preserve">Upon DC specifications, PU.1 </w:t>
      </w:r>
      <w:r w:rsidR="001A4579">
        <w:rPr>
          <w:rFonts w:ascii="Arial" w:hAnsi="Arial" w:cs="Arial"/>
          <w:sz w:val="22"/>
          <w:szCs w:val="22"/>
          <w:lang w:eastAsia="zh-CN"/>
        </w:rPr>
        <w:t xml:space="preserve">is predicted to 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collaborate with distinct sets of </w:t>
      </w:r>
      <w:r w:rsidR="001A4579">
        <w:rPr>
          <w:rFonts w:ascii="Arial" w:hAnsi="Arial" w:cs="Arial"/>
          <w:sz w:val="22"/>
          <w:szCs w:val="22"/>
          <w:lang w:eastAsia="zh-CN"/>
        </w:rPr>
        <w:t xml:space="preserve">transcription 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factors to restrict the development program towards to either </w:t>
      </w:r>
      <w:proofErr w:type="spellStart"/>
      <w:proofErr w:type="gramStart"/>
      <w:r w:rsidRPr="00CA1B46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Pr="00CA1B46">
        <w:rPr>
          <w:rFonts w:ascii="Arial" w:hAnsi="Arial" w:cs="Arial"/>
          <w:sz w:val="22"/>
          <w:szCs w:val="22"/>
          <w:lang w:eastAsia="zh-CN"/>
        </w:rPr>
        <w:t xml:space="preserve"> or </w:t>
      </w:r>
      <w:proofErr w:type="spellStart"/>
      <w:r w:rsidRPr="00CA1B46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Pr="00CA1B46">
        <w:rPr>
          <w:rFonts w:ascii="Arial" w:hAnsi="Arial" w:cs="Arial"/>
          <w:sz w:val="22"/>
          <w:szCs w:val="22"/>
          <w:lang w:eastAsia="zh-CN"/>
        </w:rPr>
        <w:t xml:space="preserve">, such as </w:t>
      </w:r>
      <w:proofErr w:type="spellStart"/>
      <w:r w:rsidRPr="00CA1B46">
        <w:rPr>
          <w:rFonts w:ascii="Arial" w:hAnsi="Arial" w:cs="Arial"/>
          <w:sz w:val="22"/>
          <w:szCs w:val="22"/>
          <w:lang w:eastAsia="zh-CN"/>
        </w:rPr>
        <w:t>Rel</w:t>
      </w:r>
      <w:proofErr w:type="spellEnd"/>
      <w:r w:rsidRPr="00CA1B46">
        <w:rPr>
          <w:rFonts w:ascii="Arial" w:hAnsi="Arial" w:cs="Arial"/>
          <w:sz w:val="22"/>
          <w:szCs w:val="22"/>
          <w:lang w:eastAsia="zh-CN"/>
        </w:rPr>
        <w:t>/</w:t>
      </w:r>
      <w:proofErr w:type="spellStart"/>
      <w:r w:rsidRPr="00CA1B46">
        <w:rPr>
          <w:rFonts w:ascii="Arial" w:hAnsi="Arial" w:cs="Arial"/>
          <w:sz w:val="22"/>
          <w:szCs w:val="22"/>
          <w:lang w:eastAsia="zh-CN"/>
        </w:rPr>
        <w:t>Rela</w:t>
      </w:r>
      <w:proofErr w:type="spellEnd"/>
      <w:r w:rsidRPr="00CA1B46">
        <w:rPr>
          <w:rFonts w:ascii="Arial" w:hAnsi="Arial" w:cs="Arial"/>
          <w:sz w:val="22"/>
          <w:szCs w:val="22"/>
          <w:lang w:eastAsia="zh-CN"/>
        </w:rPr>
        <w:t xml:space="preserve">/Nfkb1 and Irf5 for </w:t>
      </w:r>
      <w:proofErr w:type="spellStart"/>
      <w:r w:rsidRPr="00CA1B46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r w:rsidRPr="00CA1B46">
        <w:rPr>
          <w:rFonts w:ascii="Arial" w:hAnsi="Arial" w:cs="Arial"/>
          <w:sz w:val="22"/>
          <w:szCs w:val="22"/>
          <w:lang w:eastAsia="zh-CN"/>
        </w:rPr>
        <w:t xml:space="preserve"> and Tcf4/E2-2 for </w:t>
      </w:r>
      <w:proofErr w:type="spellStart"/>
      <w:r w:rsidRPr="00CA1B46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Pr="00CA1B46">
        <w:rPr>
          <w:rFonts w:ascii="Arial" w:hAnsi="Arial" w:cs="Arial"/>
          <w:sz w:val="22"/>
          <w:szCs w:val="22"/>
          <w:lang w:eastAsia="zh-CN"/>
        </w:rPr>
        <w:t xml:space="preserve"> (</w:t>
      </w:r>
      <w:r w:rsidR="00F52312">
        <w:rPr>
          <w:rFonts w:ascii="Arial" w:hAnsi="Arial" w:cs="Arial"/>
          <w:sz w:val="22"/>
          <w:szCs w:val="22"/>
          <w:lang w:eastAsia="zh-CN"/>
        </w:rPr>
        <w:t>Fig.</w:t>
      </w:r>
      <w:r w:rsidR="00F52312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F52312">
        <w:rPr>
          <w:rFonts w:ascii="Arial" w:hAnsi="Arial" w:cs="Arial"/>
          <w:sz w:val="22"/>
          <w:szCs w:val="22"/>
          <w:lang w:eastAsia="zh-CN"/>
        </w:rPr>
        <w:t>5A</w:t>
      </w:r>
      <w:r w:rsidR="003D4EEE">
        <w:rPr>
          <w:rFonts w:ascii="Arial" w:hAnsi="Arial" w:cs="Arial"/>
          <w:sz w:val="22"/>
          <w:szCs w:val="22"/>
          <w:lang w:eastAsia="zh-CN"/>
        </w:rPr>
        <w:t xml:space="preserve">, </w:t>
      </w:r>
      <w:r w:rsidR="003D4EEE" w:rsidRPr="00CA1B46">
        <w:rPr>
          <w:rFonts w:ascii="Arial" w:hAnsi="Arial" w:cs="Arial"/>
          <w:sz w:val="22"/>
          <w:szCs w:val="22"/>
          <w:lang w:eastAsia="zh-CN"/>
        </w:rPr>
        <w:t>Cluster</w:t>
      </w:r>
      <w:r w:rsidR="005D594A">
        <w:rPr>
          <w:rFonts w:ascii="Arial" w:hAnsi="Arial" w:cs="Arial"/>
          <w:sz w:val="22"/>
          <w:szCs w:val="22"/>
          <w:lang w:eastAsia="zh-CN"/>
        </w:rPr>
        <w:t>s</w:t>
      </w:r>
      <w:r w:rsidR="00CB555E">
        <w:rPr>
          <w:rFonts w:ascii="Arial" w:hAnsi="Arial" w:cs="Arial"/>
          <w:sz w:val="22"/>
          <w:szCs w:val="22"/>
          <w:lang w:eastAsia="zh-CN"/>
        </w:rPr>
        <w:t xml:space="preserve"> III, IV and</w:t>
      </w:r>
      <w:r w:rsidR="003D4EEE" w:rsidRPr="00CA1B46">
        <w:rPr>
          <w:rFonts w:ascii="Arial" w:hAnsi="Arial" w:cs="Arial"/>
          <w:sz w:val="22"/>
          <w:szCs w:val="22"/>
          <w:lang w:eastAsia="zh-CN"/>
        </w:rPr>
        <w:t xml:space="preserve"> V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). </w:t>
      </w:r>
      <w:r w:rsidR="00EB2FB5">
        <w:rPr>
          <w:rFonts w:ascii="Arial" w:hAnsi="Arial" w:cs="Arial"/>
          <w:sz w:val="22"/>
          <w:szCs w:val="22"/>
          <w:lang w:eastAsia="zh-CN"/>
        </w:rPr>
        <w:t xml:space="preserve">The </w:t>
      </w:r>
      <w:r w:rsidRPr="00CA1B46">
        <w:rPr>
          <w:rFonts w:ascii="Arial" w:hAnsi="Arial" w:cs="Arial"/>
          <w:sz w:val="22"/>
          <w:szCs w:val="22"/>
          <w:lang w:eastAsia="zh-CN"/>
        </w:rPr>
        <w:t>Id2</w:t>
      </w:r>
      <w:r w:rsidR="00EB2FB5">
        <w:rPr>
          <w:rFonts w:ascii="Arial" w:hAnsi="Arial" w:cs="Arial"/>
          <w:sz w:val="22"/>
          <w:szCs w:val="22"/>
          <w:lang w:eastAsia="zh-CN"/>
        </w:rPr>
        <w:t xml:space="preserve"> gene, a prototype </w:t>
      </w:r>
      <w:proofErr w:type="spellStart"/>
      <w:r w:rsidR="00EB2FB5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r w:rsidR="00EB2FB5">
        <w:rPr>
          <w:rFonts w:ascii="Arial" w:hAnsi="Arial" w:cs="Arial"/>
          <w:sz w:val="22"/>
          <w:szCs w:val="22"/>
          <w:lang w:eastAsia="zh-CN"/>
        </w:rPr>
        <w:t xml:space="preserve"> marker, contained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EB2FB5">
        <w:rPr>
          <w:rFonts w:ascii="Arial" w:hAnsi="Arial" w:cs="Arial"/>
          <w:sz w:val="22"/>
          <w:szCs w:val="22"/>
          <w:lang w:eastAsia="zh-CN"/>
        </w:rPr>
        <w:t xml:space="preserve">specific PU.1 peaks at </w:t>
      </w:r>
      <w:r w:rsidR="00EB2FB5" w:rsidRPr="00CA1B46">
        <w:rPr>
          <w:rFonts w:ascii="Arial" w:hAnsi="Arial" w:cs="Arial"/>
          <w:sz w:val="22"/>
          <w:szCs w:val="22"/>
          <w:lang w:eastAsia="zh-CN"/>
        </w:rPr>
        <w:t xml:space="preserve">promoter </w:t>
      </w:r>
      <w:r w:rsidR="00FD159D">
        <w:rPr>
          <w:rFonts w:ascii="Arial" w:hAnsi="Arial" w:cs="Arial"/>
          <w:sz w:val="22"/>
          <w:szCs w:val="22"/>
          <w:lang w:eastAsia="zh-CN"/>
        </w:rPr>
        <w:t>and</w:t>
      </w:r>
      <w:r w:rsidR="00FD159D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EB2FB5" w:rsidRPr="00CA1B46">
        <w:rPr>
          <w:rFonts w:ascii="Arial" w:hAnsi="Arial" w:cs="Arial"/>
          <w:sz w:val="22"/>
          <w:szCs w:val="22"/>
          <w:lang w:eastAsia="zh-CN"/>
        </w:rPr>
        <w:t>distal regions</w:t>
      </w:r>
      <w:r w:rsidR="00EB2FB5">
        <w:rPr>
          <w:rFonts w:ascii="Arial" w:hAnsi="Arial" w:cs="Arial"/>
          <w:sz w:val="22"/>
          <w:szCs w:val="22"/>
          <w:lang w:eastAsia="zh-CN"/>
        </w:rPr>
        <w:t xml:space="preserve"> in </w:t>
      </w:r>
      <w:proofErr w:type="spellStart"/>
      <w:r w:rsidR="00EB2FB5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r w:rsidR="00EB2FB5">
        <w:rPr>
          <w:rFonts w:ascii="Arial" w:hAnsi="Arial" w:cs="Arial"/>
          <w:sz w:val="22"/>
          <w:szCs w:val="22"/>
          <w:lang w:eastAsia="zh-CN"/>
        </w:rPr>
        <w:t xml:space="preserve">, which were associated with 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binding sites of Jun/Ap1, </w:t>
      </w:r>
      <w:proofErr w:type="spellStart"/>
      <w:r w:rsidRPr="00CA1B46">
        <w:rPr>
          <w:rFonts w:ascii="Arial" w:hAnsi="Arial" w:cs="Arial"/>
          <w:sz w:val="22"/>
          <w:szCs w:val="22"/>
          <w:lang w:eastAsia="zh-CN"/>
        </w:rPr>
        <w:t>Rel</w:t>
      </w:r>
      <w:proofErr w:type="spellEnd"/>
      <w:r w:rsidRPr="00CA1B46">
        <w:rPr>
          <w:rFonts w:ascii="Arial" w:hAnsi="Arial" w:cs="Arial"/>
          <w:sz w:val="22"/>
          <w:szCs w:val="22"/>
          <w:lang w:eastAsia="zh-CN"/>
        </w:rPr>
        <w:t>/</w:t>
      </w:r>
      <w:proofErr w:type="spellStart"/>
      <w:r w:rsidRPr="00CA1B46">
        <w:rPr>
          <w:rFonts w:ascii="Arial" w:hAnsi="Arial" w:cs="Arial"/>
          <w:sz w:val="22"/>
          <w:szCs w:val="22"/>
          <w:lang w:eastAsia="zh-CN"/>
        </w:rPr>
        <w:t>Nfkb</w:t>
      </w:r>
      <w:proofErr w:type="spellEnd"/>
      <w:r w:rsidR="00EB2FB5">
        <w:rPr>
          <w:rFonts w:ascii="Arial" w:hAnsi="Arial" w:cs="Arial"/>
          <w:sz w:val="22"/>
          <w:szCs w:val="22"/>
          <w:lang w:eastAsia="zh-CN"/>
        </w:rPr>
        <w:t xml:space="preserve">, </w:t>
      </w:r>
      <w:r w:rsidRPr="00CA1B46">
        <w:rPr>
          <w:rFonts w:ascii="Arial" w:hAnsi="Arial" w:cs="Arial"/>
          <w:sz w:val="22"/>
          <w:szCs w:val="22"/>
          <w:lang w:eastAsia="zh-CN"/>
        </w:rPr>
        <w:t>Irf8, Klf4</w:t>
      </w:r>
      <w:r w:rsidR="00EB2FB5">
        <w:rPr>
          <w:rFonts w:ascii="Arial" w:hAnsi="Arial" w:cs="Arial"/>
          <w:sz w:val="22"/>
          <w:szCs w:val="22"/>
          <w:lang w:eastAsia="zh-CN"/>
        </w:rPr>
        <w:t xml:space="preserve"> and </w:t>
      </w:r>
      <w:r w:rsidRPr="00CA1B46">
        <w:rPr>
          <w:rFonts w:ascii="Arial" w:hAnsi="Arial" w:cs="Arial"/>
          <w:sz w:val="22"/>
          <w:szCs w:val="22"/>
          <w:lang w:eastAsia="zh-CN"/>
        </w:rPr>
        <w:t>Egr1</w:t>
      </w:r>
      <w:r w:rsidR="00EB2FB5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CA1B46">
        <w:rPr>
          <w:rFonts w:ascii="Arial" w:hAnsi="Arial" w:cs="Arial"/>
          <w:sz w:val="22"/>
          <w:szCs w:val="22"/>
          <w:lang w:eastAsia="zh-CN"/>
        </w:rPr>
        <w:t>(</w:t>
      </w:r>
      <w:r w:rsidR="00BE498E">
        <w:rPr>
          <w:rFonts w:ascii="Arial" w:hAnsi="Arial" w:cs="Arial"/>
          <w:sz w:val="22"/>
          <w:szCs w:val="22"/>
          <w:lang w:eastAsia="zh-CN"/>
        </w:rPr>
        <w:t>Fig.</w:t>
      </w:r>
      <w:r w:rsidR="00BE498E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BE498E">
        <w:rPr>
          <w:rFonts w:ascii="Arial" w:hAnsi="Arial" w:cs="Arial"/>
          <w:sz w:val="22"/>
          <w:szCs w:val="22"/>
          <w:lang w:eastAsia="zh-CN"/>
        </w:rPr>
        <w:t>5B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). Conversely, </w:t>
      </w:r>
      <w:r w:rsidR="00637314">
        <w:rPr>
          <w:rFonts w:ascii="Arial" w:hAnsi="Arial" w:cs="Arial"/>
          <w:sz w:val="22"/>
          <w:szCs w:val="22"/>
          <w:lang w:eastAsia="zh-CN"/>
        </w:rPr>
        <w:t xml:space="preserve">the </w:t>
      </w:r>
      <w:proofErr w:type="spellStart"/>
      <w:r w:rsidRPr="00CA1B46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Pr="00CA1B46">
        <w:rPr>
          <w:rFonts w:ascii="Arial" w:hAnsi="Arial" w:cs="Arial"/>
          <w:sz w:val="22"/>
          <w:szCs w:val="22"/>
          <w:lang w:eastAsia="zh-CN"/>
        </w:rPr>
        <w:t>-</w:t>
      </w:r>
      <w:r w:rsidR="00045852" w:rsidRPr="00045852">
        <w:rPr>
          <w:rFonts w:ascii="Arial" w:hAnsi="Arial" w:cs="Arial"/>
          <w:sz w:val="22"/>
          <w:szCs w:val="22"/>
          <w:lang w:eastAsia="zh-CN"/>
        </w:rPr>
        <w:t>affiliated</w:t>
      </w:r>
      <w:r w:rsidR="00045852" w:rsidRPr="00045852" w:rsidDel="00045852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gene Irf1 </w:t>
      </w:r>
      <w:r w:rsidR="00637314">
        <w:rPr>
          <w:rFonts w:ascii="Arial" w:hAnsi="Arial" w:cs="Arial"/>
          <w:sz w:val="22"/>
          <w:szCs w:val="22"/>
          <w:lang w:eastAsia="zh-CN"/>
        </w:rPr>
        <w:t xml:space="preserve">contained 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PU.1 </w:t>
      </w:r>
      <w:r w:rsidR="00637314">
        <w:rPr>
          <w:rFonts w:ascii="Arial" w:hAnsi="Arial" w:cs="Arial"/>
          <w:sz w:val="22"/>
          <w:szCs w:val="22"/>
          <w:lang w:eastAsia="zh-CN"/>
        </w:rPr>
        <w:t xml:space="preserve">binding </w:t>
      </w:r>
      <w:r w:rsidRPr="00CA1B46">
        <w:rPr>
          <w:rFonts w:ascii="Arial" w:hAnsi="Arial" w:cs="Arial"/>
          <w:sz w:val="22"/>
          <w:szCs w:val="22"/>
          <w:lang w:eastAsia="zh-CN"/>
        </w:rPr>
        <w:t>region</w:t>
      </w:r>
      <w:r w:rsidR="00637314">
        <w:rPr>
          <w:rFonts w:ascii="Arial" w:hAnsi="Arial" w:cs="Arial"/>
          <w:sz w:val="22"/>
          <w:szCs w:val="22"/>
          <w:lang w:eastAsia="zh-CN"/>
        </w:rPr>
        <w:t>s</w:t>
      </w:r>
      <w:r w:rsidR="00E61333">
        <w:rPr>
          <w:rFonts w:ascii="Arial" w:hAnsi="Arial" w:cs="Arial"/>
          <w:sz w:val="22"/>
          <w:szCs w:val="22"/>
          <w:lang w:eastAsia="zh-CN"/>
        </w:rPr>
        <w:t>,</w:t>
      </w:r>
      <w:r w:rsidR="008B75AE">
        <w:rPr>
          <w:rFonts w:ascii="Arial" w:hAnsi="Arial" w:cs="Arial"/>
          <w:sz w:val="22"/>
          <w:szCs w:val="22"/>
          <w:lang w:eastAsia="zh-CN"/>
        </w:rPr>
        <w:t xml:space="preserve"> </w:t>
      </w:r>
      <w:r w:rsidR="00637314">
        <w:rPr>
          <w:rFonts w:ascii="Arial" w:hAnsi="Arial" w:cs="Arial"/>
          <w:sz w:val="22"/>
          <w:szCs w:val="22"/>
          <w:lang w:eastAsia="zh-CN"/>
        </w:rPr>
        <w:t xml:space="preserve">which harbored </w:t>
      </w:r>
      <w:r w:rsidRPr="00CA1B46">
        <w:rPr>
          <w:rFonts w:ascii="Arial" w:hAnsi="Arial" w:cs="Arial"/>
          <w:sz w:val="22"/>
          <w:szCs w:val="22"/>
          <w:lang w:eastAsia="zh-CN"/>
        </w:rPr>
        <w:t>the bind</w:t>
      </w:r>
      <w:r w:rsidR="00637314">
        <w:rPr>
          <w:rFonts w:ascii="Arial" w:hAnsi="Arial" w:cs="Arial"/>
          <w:sz w:val="22"/>
          <w:szCs w:val="22"/>
          <w:lang w:eastAsia="zh-CN"/>
        </w:rPr>
        <w:t>ing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s</w:t>
      </w:r>
      <w:r w:rsidR="0024149F">
        <w:rPr>
          <w:rFonts w:ascii="Arial" w:hAnsi="Arial" w:cs="Arial"/>
          <w:sz w:val="22"/>
          <w:szCs w:val="22"/>
          <w:lang w:eastAsia="zh-CN"/>
        </w:rPr>
        <w:t>ites of Tcf4/E2-2</w:t>
      </w:r>
      <w:r w:rsidR="00637314">
        <w:rPr>
          <w:rFonts w:ascii="Arial" w:hAnsi="Arial" w:cs="Arial"/>
          <w:sz w:val="22"/>
          <w:szCs w:val="22"/>
          <w:lang w:eastAsia="zh-CN"/>
        </w:rPr>
        <w:t xml:space="preserve">, a prototype </w:t>
      </w:r>
      <w:proofErr w:type="spellStart"/>
      <w:r w:rsidR="00637314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637314">
        <w:rPr>
          <w:rFonts w:ascii="Arial" w:hAnsi="Arial" w:cs="Arial"/>
          <w:sz w:val="22"/>
          <w:szCs w:val="22"/>
          <w:lang w:eastAsia="zh-CN"/>
        </w:rPr>
        <w:t xml:space="preserve"> transcription factor</w:t>
      </w:r>
      <w:r w:rsidR="0024149F">
        <w:rPr>
          <w:rFonts w:ascii="Arial" w:hAnsi="Arial" w:cs="Arial"/>
          <w:sz w:val="22"/>
          <w:szCs w:val="22"/>
          <w:lang w:eastAsia="zh-CN"/>
        </w:rPr>
        <w:t xml:space="preserve"> (</w:t>
      </w:r>
      <w:r w:rsidR="00310570">
        <w:rPr>
          <w:rFonts w:ascii="Arial" w:hAnsi="Arial" w:cs="Arial"/>
          <w:sz w:val="22"/>
          <w:szCs w:val="22"/>
          <w:lang w:eastAsia="zh-CN"/>
        </w:rPr>
        <w:t>Fig.</w:t>
      </w:r>
      <w:r w:rsidR="00310570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310570">
        <w:rPr>
          <w:rFonts w:ascii="Arial" w:hAnsi="Arial" w:cs="Arial"/>
          <w:sz w:val="22"/>
          <w:szCs w:val="22"/>
          <w:lang w:eastAsia="zh-CN"/>
        </w:rPr>
        <w:t>5B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). Furthermore, many </w:t>
      </w:r>
      <w:proofErr w:type="spellStart"/>
      <w:proofErr w:type="gramStart"/>
      <w:r w:rsidRPr="00CA1B46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Pr="00CA1B46">
        <w:rPr>
          <w:rFonts w:ascii="Arial" w:hAnsi="Arial" w:cs="Arial"/>
          <w:sz w:val="22"/>
          <w:szCs w:val="22"/>
          <w:lang w:eastAsia="zh-CN"/>
        </w:rPr>
        <w:t xml:space="preserve"> or </w:t>
      </w:r>
      <w:proofErr w:type="spellStart"/>
      <w:r w:rsidRPr="00CA1B46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Pr="00CA1B46">
        <w:rPr>
          <w:rFonts w:ascii="Arial" w:hAnsi="Arial" w:cs="Arial"/>
          <w:sz w:val="22"/>
          <w:szCs w:val="22"/>
          <w:lang w:eastAsia="zh-CN"/>
        </w:rPr>
        <w:t xml:space="preserve"> specific regulators identified in </w:t>
      </w:r>
      <w:r w:rsidR="007B36F4">
        <w:rPr>
          <w:rFonts w:ascii="Arial" w:hAnsi="Arial" w:cs="Arial"/>
          <w:sz w:val="22"/>
          <w:szCs w:val="22"/>
          <w:lang w:eastAsia="zh-CN"/>
        </w:rPr>
        <w:t xml:space="preserve">this </w:t>
      </w:r>
      <w:r w:rsidRPr="00CA1B46">
        <w:rPr>
          <w:rFonts w:ascii="Arial" w:hAnsi="Arial" w:cs="Arial"/>
          <w:sz w:val="22"/>
          <w:szCs w:val="22"/>
          <w:lang w:eastAsia="zh-CN"/>
        </w:rPr>
        <w:t>analysis were found to b</w:t>
      </w:r>
      <w:r w:rsidR="005A6573">
        <w:rPr>
          <w:rFonts w:ascii="Arial" w:hAnsi="Arial" w:cs="Arial"/>
          <w:sz w:val="22"/>
          <w:szCs w:val="22"/>
          <w:lang w:eastAsia="zh-CN"/>
        </w:rPr>
        <w:t>e enriched in CDP (</w:t>
      </w:r>
      <w:r w:rsidR="00F04F95">
        <w:rPr>
          <w:rFonts w:ascii="Arial" w:hAnsi="Arial" w:cs="Arial"/>
          <w:sz w:val="22"/>
          <w:szCs w:val="22"/>
          <w:lang w:eastAsia="zh-CN"/>
        </w:rPr>
        <w:t>Fig.</w:t>
      </w:r>
      <w:r w:rsidR="00F04F95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F04F95">
        <w:rPr>
          <w:rFonts w:ascii="Arial" w:hAnsi="Arial" w:cs="Arial"/>
          <w:sz w:val="22"/>
          <w:szCs w:val="22"/>
          <w:lang w:eastAsia="zh-CN"/>
        </w:rPr>
        <w:t>5A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), such as </w:t>
      </w:r>
      <w:proofErr w:type="spellStart"/>
      <w:r w:rsidRPr="00CA1B46">
        <w:rPr>
          <w:rFonts w:ascii="Arial" w:hAnsi="Arial" w:cs="Arial"/>
          <w:sz w:val="22"/>
          <w:szCs w:val="22"/>
          <w:lang w:eastAsia="zh-CN"/>
        </w:rPr>
        <w:t>Fos</w:t>
      </w:r>
      <w:proofErr w:type="spellEnd"/>
      <w:r w:rsidRPr="00CA1B46">
        <w:rPr>
          <w:rFonts w:ascii="Arial" w:hAnsi="Arial" w:cs="Arial"/>
          <w:sz w:val="22"/>
          <w:szCs w:val="22"/>
          <w:lang w:eastAsia="zh-CN"/>
        </w:rPr>
        <w:t xml:space="preserve">/Jun/Ap1 and Tcf4, </w:t>
      </w:r>
      <w:r w:rsidR="007B36F4">
        <w:rPr>
          <w:rFonts w:ascii="Arial" w:hAnsi="Arial" w:cs="Arial"/>
          <w:sz w:val="22"/>
          <w:szCs w:val="22"/>
          <w:lang w:eastAsia="zh-CN"/>
        </w:rPr>
        <w:t xml:space="preserve">again </w:t>
      </w:r>
      <w:r w:rsidRPr="00CA1B46">
        <w:rPr>
          <w:rFonts w:ascii="Arial" w:hAnsi="Arial" w:cs="Arial"/>
          <w:sz w:val="22"/>
          <w:szCs w:val="22"/>
          <w:lang w:eastAsia="zh-CN"/>
        </w:rPr>
        <w:t>supporting the notion of DC priming in CDP.</w:t>
      </w:r>
    </w:p>
    <w:p w:rsidR="001E405F" w:rsidRPr="00CA1B46" w:rsidRDefault="001E405F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9A6DF9" w:rsidRPr="00CA1B46" w:rsidRDefault="00A02A7B" w:rsidP="009D69CE">
      <w:pPr>
        <w:spacing w:line="480" w:lineRule="auto"/>
        <w:jc w:val="both"/>
        <w:rPr>
          <w:rFonts w:ascii="Arial" w:hAnsi="Arial" w:cs="Arial"/>
          <w:b/>
          <w:sz w:val="22"/>
          <w:szCs w:val="22"/>
          <w:lang w:eastAsia="zh-CN"/>
        </w:rPr>
      </w:pPr>
      <w:r>
        <w:rPr>
          <w:rFonts w:ascii="Arial" w:hAnsi="Arial" w:cs="Arial"/>
          <w:b/>
          <w:sz w:val="22"/>
          <w:szCs w:val="22"/>
          <w:lang w:eastAsia="zh-CN"/>
        </w:rPr>
        <w:t>PU.1 centered r</w:t>
      </w:r>
      <w:r w:rsidR="009A6DF9" w:rsidRPr="00CA1B46">
        <w:rPr>
          <w:rFonts w:ascii="Arial" w:hAnsi="Arial" w:cs="Arial"/>
          <w:b/>
          <w:sz w:val="22"/>
          <w:szCs w:val="22"/>
          <w:lang w:eastAsia="zh-CN"/>
        </w:rPr>
        <w:t>egulato</w:t>
      </w:r>
      <w:r>
        <w:rPr>
          <w:rFonts w:ascii="Arial" w:hAnsi="Arial" w:cs="Arial"/>
          <w:b/>
          <w:sz w:val="22"/>
          <w:szCs w:val="22"/>
          <w:lang w:eastAsia="zh-CN"/>
        </w:rPr>
        <w:t>ry circuitry of DC d</w:t>
      </w:r>
      <w:r w:rsidR="009A6DF9" w:rsidRPr="00CA1B46">
        <w:rPr>
          <w:rFonts w:ascii="Arial" w:hAnsi="Arial" w:cs="Arial"/>
          <w:b/>
          <w:sz w:val="22"/>
          <w:szCs w:val="22"/>
          <w:lang w:eastAsia="zh-CN"/>
        </w:rPr>
        <w:t>evelopment</w:t>
      </w:r>
    </w:p>
    <w:p w:rsidR="009A6DF9" w:rsidRPr="00CA1B46" w:rsidRDefault="009A6DF9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r w:rsidRPr="00CA1B46">
        <w:rPr>
          <w:rFonts w:ascii="Arial" w:hAnsi="Arial" w:cs="Arial"/>
          <w:sz w:val="22"/>
          <w:szCs w:val="22"/>
          <w:lang w:eastAsia="zh-CN"/>
        </w:rPr>
        <w:t xml:space="preserve">To better understand the </w:t>
      </w:r>
      <w:r w:rsidR="00FC77CF">
        <w:rPr>
          <w:rFonts w:ascii="Arial" w:hAnsi="Arial" w:cs="Arial"/>
          <w:sz w:val="22"/>
          <w:szCs w:val="22"/>
          <w:lang w:eastAsia="zh-CN"/>
        </w:rPr>
        <w:t>inter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relationship among individual PU.1 co-binding factors, four lineage-specific transcription factor regulatory </w:t>
      </w:r>
      <w:r w:rsidR="00762BDA" w:rsidRPr="00CA1B46">
        <w:rPr>
          <w:rFonts w:ascii="Arial" w:hAnsi="Arial" w:cs="Arial"/>
          <w:sz w:val="22"/>
          <w:szCs w:val="22"/>
          <w:lang w:eastAsia="zh-CN"/>
        </w:rPr>
        <w:t>networks were constructed (</w:t>
      </w:r>
      <w:r w:rsidR="00233A90">
        <w:rPr>
          <w:rFonts w:ascii="Arial" w:hAnsi="Arial" w:cs="Arial"/>
          <w:sz w:val="22"/>
          <w:szCs w:val="22"/>
          <w:lang w:eastAsia="zh-CN"/>
        </w:rPr>
        <w:t>Fig.</w:t>
      </w:r>
      <w:r w:rsidR="00233A90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233A90">
        <w:rPr>
          <w:rFonts w:ascii="Arial" w:hAnsi="Arial" w:cs="Arial"/>
          <w:sz w:val="22"/>
          <w:szCs w:val="22"/>
          <w:lang w:eastAsia="zh-CN"/>
        </w:rPr>
        <w:t>5C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). In each network, nodes represent the </w:t>
      </w:r>
      <w:r w:rsidR="00A45B45">
        <w:rPr>
          <w:rFonts w:ascii="Arial" w:hAnsi="Arial" w:cs="Arial"/>
          <w:sz w:val="22"/>
          <w:szCs w:val="22"/>
          <w:lang w:eastAsia="zh-CN"/>
        </w:rPr>
        <w:t>potential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PU.1 co-binding partners</w:t>
      </w:r>
      <w:r w:rsidR="00A45B45">
        <w:rPr>
          <w:rFonts w:ascii="Arial" w:hAnsi="Arial" w:cs="Arial"/>
          <w:sz w:val="22"/>
          <w:szCs w:val="22"/>
          <w:lang w:eastAsia="zh-CN"/>
        </w:rPr>
        <w:t xml:space="preserve"> (Fig. 5A)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and selected key DC regulators from </w:t>
      </w:r>
      <w:r w:rsidR="00A45B45">
        <w:rPr>
          <w:rFonts w:ascii="Arial" w:hAnsi="Arial" w:cs="Arial"/>
          <w:sz w:val="22"/>
          <w:szCs w:val="22"/>
          <w:lang w:eastAsia="zh-CN"/>
        </w:rPr>
        <w:t xml:space="preserve">the </w:t>
      </w:r>
      <w:r w:rsidRPr="00CA1B46">
        <w:rPr>
          <w:rFonts w:ascii="Arial" w:hAnsi="Arial" w:cs="Arial"/>
          <w:sz w:val="22"/>
          <w:szCs w:val="22"/>
          <w:lang w:eastAsia="zh-CN"/>
        </w:rPr>
        <w:t>literature (e.g., Flt3, Kit and Id2)</w:t>
      </w:r>
      <w:r w:rsidR="00E61333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PEVuZE5vdGU+PENpdGU+PEF1dGhvcj5CZWx6PC9BdXRob3I+PFllYXI+MjAxMjwvWWVhcj48UmVj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PEVuZE5vdGU+PENpdGU+PEF1dGhvcj5CZWx6PC9BdXRob3I+PFllYXI+MjAxMjwvWWVhcj48UmVj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EN.CITE.DATA </w:instrText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Belz and Nutt 2012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 xml:space="preserve">; 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Miller et al. 2012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. An edge between two nodes indicates that a particular </w:t>
      </w:r>
      <w:r w:rsidR="003A5CC3">
        <w:rPr>
          <w:rFonts w:ascii="Arial" w:hAnsi="Arial" w:cs="Arial"/>
          <w:sz w:val="22"/>
          <w:szCs w:val="22"/>
          <w:lang w:eastAsia="zh-CN"/>
        </w:rPr>
        <w:t>transcription factor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activates its target gene</w:t>
      </w:r>
      <w:r w:rsidR="00E70B51">
        <w:rPr>
          <w:rFonts w:ascii="Arial" w:hAnsi="Arial" w:cs="Arial"/>
          <w:sz w:val="22"/>
          <w:szCs w:val="22"/>
          <w:lang w:eastAsia="zh-CN"/>
        </w:rPr>
        <w:t>, i.e</w:t>
      </w:r>
      <w:r w:rsidR="003669B4">
        <w:rPr>
          <w:rFonts w:ascii="Arial" w:hAnsi="Arial" w:cs="Arial"/>
          <w:sz w:val="22"/>
          <w:szCs w:val="22"/>
          <w:lang w:eastAsia="zh-CN"/>
        </w:rPr>
        <w:t>.</w:t>
      </w:r>
      <w:r w:rsidR="00AF08A7">
        <w:rPr>
          <w:rFonts w:ascii="Arial" w:hAnsi="Arial" w:cs="Arial"/>
          <w:sz w:val="22"/>
          <w:szCs w:val="22"/>
          <w:lang w:eastAsia="zh-CN"/>
        </w:rPr>
        <w:t>,</w:t>
      </w:r>
      <w:r w:rsidR="00E70B51">
        <w:rPr>
          <w:rFonts w:ascii="Arial" w:hAnsi="Arial" w:cs="Arial"/>
          <w:sz w:val="22"/>
          <w:szCs w:val="22"/>
          <w:lang w:eastAsia="zh-CN"/>
        </w:rPr>
        <w:t xml:space="preserve"> </w:t>
      </w:r>
      <w:r w:rsidR="00AF08A7">
        <w:rPr>
          <w:rFonts w:ascii="Arial" w:hAnsi="Arial" w:cs="Arial"/>
          <w:sz w:val="22"/>
          <w:szCs w:val="22"/>
          <w:lang w:eastAsia="zh-CN"/>
        </w:rPr>
        <w:t>(</w:t>
      </w:r>
      <w:proofErr w:type="spellStart"/>
      <w:r w:rsidR="00AF08A7">
        <w:rPr>
          <w:rFonts w:ascii="Arial" w:hAnsi="Arial" w:cs="Arial"/>
          <w:sz w:val="22"/>
          <w:szCs w:val="22"/>
          <w:lang w:eastAsia="zh-CN"/>
        </w:rPr>
        <w:t>i</w:t>
      </w:r>
      <w:proofErr w:type="spellEnd"/>
      <w:r w:rsidR="00AF08A7">
        <w:rPr>
          <w:rFonts w:ascii="Arial" w:hAnsi="Arial" w:cs="Arial"/>
          <w:sz w:val="22"/>
          <w:szCs w:val="22"/>
          <w:lang w:eastAsia="zh-CN"/>
        </w:rPr>
        <w:t xml:space="preserve">) </w:t>
      </w:r>
      <w:r w:rsidR="00E70B51">
        <w:rPr>
          <w:rFonts w:ascii="Arial" w:hAnsi="Arial" w:cs="Arial"/>
          <w:sz w:val="22"/>
          <w:szCs w:val="22"/>
          <w:lang w:eastAsia="zh-CN"/>
        </w:rPr>
        <w:t xml:space="preserve">the </w:t>
      </w:r>
      <w:r w:rsidR="003A5CC3">
        <w:rPr>
          <w:rFonts w:ascii="Arial" w:hAnsi="Arial" w:cs="Arial"/>
          <w:sz w:val="22"/>
          <w:szCs w:val="22"/>
          <w:lang w:eastAsia="zh-CN"/>
        </w:rPr>
        <w:t>transcription factor</w:t>
      </w:r>
      <w:r w:rsidR="00E70B51">
        <w:rPr>
          <w:rFonts w:ascii="Arial" w:hAnsi="Arial" w:cs="Arial"/>
          <w:sz w:val="22"/>
          <w:szCs w:val="22"/>
          <w:lang w:eastAsia="zh-CN"/>
        </w:rPr>
        <w:t xml:space="preserve"> is enriched in the </w:t>
      </w:r>
      <w:r w:rsidR="00AF08A7">
        <w:rPr>
          <w:rFonts w:ascii="Arial" w:hAnsi="Arial" w:cs="Arial"/>
          <w:sz w:val="22"/>
          <w:szCs w:val="22"/>
          <w:lang w:eastAsia="zh-CN"/>
        </w:rPr>
        <w:t xml:space="preserve">respective </w:t>
      </w:r>
      <w:r w:rsidR="00E70B51">
        <w:rPr>
          <w:rFonts w:ascii="Arial" w:hAnsi="Arial" w:cs="Arial"/>
          <w:sz w:val="22"/>
          <w:szCs w:val="22"/>
          <w:lang w:eastAsia="zh-CN"/>
        </w:rPr>
        <w:t>cell</w:t>
      </w:r>
      <w:r w:rsidR="006831FF">
        <w:rPr>
          <w:rFonts w:ascii="Arial" w:hAnsi="Arial" w:cs="Arial"/>
          <w:sz w:val="22"/>
          <w:szCs w:val="22"/>
          <w:lang w:eastAsia="zh-CN"/>
        </w:rPr>
        <w:t xml:space="preserve"> type</w:t>
      </w:r>
      <w:r w:rsidR="00AF08A7">
        <w:rPr>
          <w:rFonts w:ascii="Arial" w:hAnsi="Arial" w:cs="Arial"/>
          <w:sz w:val="22"/>
          <w:szCs w:val="22"/>
          <w:lang w:eastAsia="zh-CN"/>
        </w:rPr>
        <w:t>, (ii)</w:t>
      </w:r>
      <w:r w:rsidR="00E70B51">
        <w:rPr>
          <w:rFonts w:ascii="Arial" w:hAnsi="Arial" w:cs="Arial"/>
          <w:sz w:val="22"/>
          <w:szCs w:val="22"/>
          <w:lang w:eastAsia="zh-CN"/>
        </w:rPr>
        <w:t xml:space="preserve"> the target gene is differentially expressed </w:t>
      </w:r>
      <w:r w:rsidR="006831FF">
        <w:rPr>
          <w:rFonts w:ascii="Arial" w:hAnsi="Arial" w:cs="Arial"/>
          <w:sz w:val="22"/>
          <w:szCs w:val="22"/>
          <w:lang w:eastAsia="zh-CN"/>
        </w:rPr>
        <w:t xml:space="preserve">during DC commitment </w:t>
      </w:r>
      <w:r w:rsidR="003A5CC3">
        <w:rPr>
          <w:rFonts w:ascii="Arial" w:hAnsi="Arial" w:cs="Arial"/>
          <w:sz w:val="22"/>
          <w:szCs w:val="22"/>
          <w:lang w:eastAsia="zh-CN"/>
        </w:rPr>
        <w:t xml:space="preserve">(MPP versus CDP) </w:t>
      </w:r>
      <w:r w:rsidR="006831FF">
        <w:rPr>
          <w:rFonts w:ascii="Arial" w:hAnsi="Arial" w:cs="Arial"/>
          <w:sz w:val="22"/>
          <w:szCs w:val="22"/>
          <w:lang w:eastAsia="zh-CN"/>
        </w:rPr>
        <w:t>or DC subset specification</w:t>
      </w:r>
      <w:r w:rsidR="00D94159">
        <w:rPr>
          <w:rFonts w:ascii="Arial" w:hAnsi="Arial" w:cs="Arial"/>
          <w:sz w:val="22"/>
          <w:szCs w:val="22"/>
          <w:lang w:eastAsia="zh-CN"/>
        </w:rPr>
        <w:t xml:space="preserve"> </w:t>
      </w:r>
      <w:r w:rsidR="003A5CC3">
        <w:rPr>
          <w:rFonts w:ascii="Arial" w:hAnsi="Arial" w:cs="Arial"/>
          <w:sz w:val="22"/>
          <w:szCs w:val="22"/>
          <w:lang w:eastAsia="zh-CN"/>
        </w:rPr>
        <w:t>(</w:t>
      </w:r>
      <w:proofErr w:type="spellStart"/>
      <w:r w:rsidR="003A5CC3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r w:rsidR="003A5CC3">
        <w:rPr>
          <w:rFonts w:ascii="Arial" w:hAnsi="Arial" w:cs="Arial"/>
          <w:sz w:val="22"/>
          <w:szCs w:val="22"/>
          <w:lang w:eastAsia="zh-CN"/>
        </w:rPr>
        <w:t xml:space="preserve"> versus </w:t>
      </w:r>
      <w:proofErr w:type="spellStart"/>
      <w:r w:rsidR="003A5CC3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3A5CC3">
        <w:rPr>
          <w:rFonts w:ascii="Arial" w:hAnsi="Arial" w:cs="Arial"/>
          <w:sz w:val="22"/>
          <w:szCs w:val="22"/>
          <w:lang w:eastAsia="zh-CN"/>
        </w:rPr>
        <w:t xml:space="preserve">) </w:t>
      </w:r>
      <w:r w:rsidR="00D94159">
        <w:rPr>
          <w:rFonts w:ascii="Arial" w:hAnsi="Arial" w:cs="Arial"/>
          <w:sz w:val="22"/>
          <w:szCs w:val="22"/>
          <w:lang w:eastAsia="zh-CN"/>
        </w:rPr>
        <w:t xml:space="preserve">and </w:t>
      </w:r>
      <w:r w:rsidR="00AF08A7">
        <w:rPr>
          <w:rFonts w:ascii="Arial" w:hAnsi="Arial" w:cs="Arial"/>
          <w:sz w:val="22"/>
          <w:szCs w:val="22"/>
          <w:lang w:eastAsia="zh-CN"/>
        </w:rPr>
        <w:t xml:space="preserve">(iii) there is </w:t>
      </w:r>
      <w:r w:rsidR="00D94159">
        <w:rPr>
          <w:rFonts w:ascii="Arial" w:hAnsi="Arial" w:cs="Arial"/>
          <w:sz w:val="22"/>
          <w:szCs w:val="22"/>
          <w:lang w:eastAsia="zh-CN"/>
        </w:rPr>
        <w:t xml:space="preserve">a </w:t>
      </w:r>
      <w:r w:rsidR="003A5CC3">
        <w:rPr>
          <w:rFonts w:ascii="Arial" w:hAnsi="Arial" w:cs="Arial"/>
          <w:sz w:val="22"/>
          <w:szCs w:val="22"/>
          <w:lang w:eastAsia="zh-CN"/>
        </w:rPr>
        <w:t>transcription factor</w:t>
      </w:r>
      <w:r w:rsidR="00AF08A7">
        <w:rPr>
          <w:rFonts w:ascii="Arial" w:hAnsi="Arial" w:cs="Arial"/>
          <w:sz w:val="22"/>
          <w:szCs w:val="22"/>
          <w:lang w:eastAsia="zh-CN"/>
        </w:rPr>
        <w:t xml:space="preserve"> </w:t>
      </w:r>
      <w:r w:rsidR="00D94159">
        <w:rPr>
          <w:rFonts w:ascii="Arial" w:hAnsi="Arial" w:cs="Arial"/>
          <w:sz w:val="22"/>
          <w:szCs w:val="22"/>
          <w:lang w:eastAsia="zh-CN"/>
        </w:rPr>
        <w:t>binding site at the differential PU.1 peak close to the target gene.</w:t>
      </w:r>
    </w:p>
    <w:p w:rsidR="009A6DF9" w:rsidRPr="00CA1B46" w:rsidRDefault="009A6DF9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9A6DF9" w:rsidRPr="00CA1B46" w:rsidRDefault="009A6DF9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r w:rsidRPr="00CA1B46">
        <w:rPr>
          <w:rFonts w:ascii="Arial" w:hAnsi="Arial" w:cs="Arial"/>
          <w:sz w:val="22"/>
          <w:szCs w:val="22"/>
          <w:lang w:eastAsia="zh-CN"/>
        </w:rPr>
        <w:lastRenderedPageBreak/>
        <w:t>Different topologies and connectivity densit</w:t>
      </w:r>
      <w:r w:rsidR="00B0512C">
        <w:rPr>
          <w:rFonts w:ascii="Arial" w:hAnsi="Arial" w:cs="Arial"/>
          <w:sz w:val="22"/>
          <w:szCs w:val="22"/>
          <w:lang w:eastAsia="zh-CN"/>
        </w:rPr>
        <w:t>ies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of </w:t>
      </w:r>
      <w:r w:rsidR="00B0512C">
        <w:rPr>
          <w:rFonts w:ascii="Arial" w:hAnsi="Arial" w:cs="Arial"/>
          <w:sz w:val="22"/>
          <w:szCs w:val="22"/>
          <w:lang w:eastAsia="zh-CN"/>
        </w:rPr>
        <w:t xml:space="preserve">the </w:t>
      </w:r>
      <w:r w:rsidRPr="00CA1B46">
        <w:rPr>
          <w:rFonts w:ascii="Arial" w:hAnsi="Arial" w:cs="Arial"/>
          <w:sz w:val="22"/>
          <w:szCs w:val="22"/>
          <w:lang w:eastAsia="zh-CN"/>
        </w:rPr>
        <w:t>four lineage-specific networks reflect how dynamics of PU.1 composite binding drive</w:t>
      </w:r>
      <w:r w:rsidR="00B0512C">
        <w:rPr>
          <w:rFonts w:ascii="Arial" w:hAnsi="Arial" w:cs="Arial"/>
          <w:sz w:val="22"/>
          <w:szCs w:val="22"/>
          <w:lang w:eastAsia="zh-CN"/>
        </w:rPr>
        <w:t>s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DC development. Upon lineage commitment, PU.1 recruited a core set of </w:t>
      </w:r>
      <w:r w:rsidR="003A5CC3">
        <w:rPr>
          <w:rFonts w:ascii="Arial" w:hAnsi="Arial" w:cs="Arial"/>
          <w:sz w:val="22"/>
          <w:szCs w:val="22"/>
          <w:lang w:eastAsia="zh-CN"/>
        </w:rPr>
        <w:t>transcription factor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s (i.e., Irf8, </w:t>
      </w:r>
      <w:proofErr w:type="spellStart"/>
      <w:r w:rsidRPr="00CA1B46">
        <w:rPr>
          <w:rFonts w:ascii="Arial" w:hAnsi="Arial" w:cs="Arial"/>
          <w:sz w:val="22"/>
          <w:szCs w:val="22"/>
          <w:lang w:eastAsia="zh-CN"/>
        </w:rPr>
        <w:t>Klfr</w:t>
      </w:r>
      <w:proofErr w:type="spellEnd"/>
      <w:r w:rsidRPr="00CA1B46">
        <w:rPr>
          <w:rFonts w:ascii="Arial" w:hAnsi="Arial" w:cs="Arial"/>
          <w:sz w:val="22"/>
          <w:szCs w:val="22"/>
          <w:lang w:eastAsia="zh-CN"/>
        </w:rPr>
        <w:t>, Runx1, Egr1 and Stat1)</w:t>
      </w:r>
      <w:r w:rsidR="00762BDA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CA1B46">
        <w:rPr>
          <w:rFonts w:ascii="Arial" w:hAnsi="Arial" w:cs="Arial"/>
          <w:sz w:val="22"/>
          <w:szCs w:val="22"/>
          <w:lang w:eastAsia="zh-CN"/>
        </w:rPr>
        <w:t>to activate the expression of DC marker genes (e.g., Id2,</w:t>
      </w:r>
      <w:r w:rsidR="00762BDA" w:rsidRPr="00CA1B46">
        <w:rPr>
          <w:rFonts w:ascii="Arial" w:hAnsi="Arial" w:cs="Arial"/>
          <w:sz w:val="22"/>
          <w:szCs w:val="22"/>
          <w:lang w:eastAsia="zh-CN"/>
        </w:rPr>
        <w:t xml:space="preserve"> Csf1 and Tcf4) in CDP (Fig</w:t>
      </w:r>
      <w:r w:rsidR="00B0512C">
        <w:rPr>
          <w:rFonts w:ascii="Arial" w:hAnsi="Arial" w:cs="Arial"/>
          <w:sz w:val="22"/>
          <w:szCs w:val="22"/>
          <w:lang w:eastAsia="zh-CN"/>
        </w:rPr>
        <w:t>.</w:t>
      </w:r>
      <w:r w:rsidR="00762BDA" w:rsidRPr="00CA1B46">
        <w:rPr>
          <w:rFonts w:ascii="Arial" w:hAnsi="Arial" w:cs="Arial"/>
          <w:sz w:val="22"/>
          <w:szCs w:val="22"/>
          <w:lang w:eastAsia="zh-CN"/>
        </w:rPr>
        <w:t xml:space="preserve"> 5</w:t>
      </w:r>
      <w:r w:rsidR="00B0512C">
        <w:rPr>
          <w:rFonts w:ascii="Arial" w:hAnsi="Arial" w:cs="Arial"/>
          <w:sz w:val="22"/>
          <w:szCs w:val="22"/>
          <w:lang w:eastAsia="zh-CN"/>
        </w:rPr>
        <w:t>C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). Upon specification, the DC subtype-specific </w:t>
      </w:r>
      <w:r w:rsidR="003A5CC3">
        <w:rPr>
          <w:rFonts w:ascii="Arial" w:hAnsi="Arial" w:cs="Arial"/>
          <w:sz w:val="22"/>
          <w:szCs w:val="22"/>
          <w:lang w:eastAsia="zh-CN"/>
        </w:rPr>
        <w:t>transcription factor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s collaborated with PU.1 to define </w:t>
      </w:r>
      <w:proofErr w:type="spellStart"/>
      <w:proofErr w:type="gramStart"/>
      <w:r w:rsidRPr="00CA1B46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Pr="00CA1B46">
        <w:rPr>
          <w:rFonts w:ascii="Arial" w:hAnsi="Arial" w:cs="Arial"/>
          <w:sz w:val="22"/>
          <w:szCs w:val="22"/>
          <w:lang w:eastAsia="zh-CN"/>
        </w:rPr>
        <w:t xml:space="preserve"> or </w:t>
      </w:r>
      <w:proofErr w:type="spellStart"/>
      <w:r w:rsidRPr="00CA1B46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Pr="00CA1B46">
        <w:rPr>
          <w:rFonts w:ascii="Arial" w:hAnsi="Arial" w:cs="Arial"/>
          <w:sz w:val="22"/>
          <w:szCs w:val="22"/>
          <w:lang w:eastAsia="zh-CN"/>
        </w:rPr>
        <w:t xml:space="preserve"> iden</w:t>
      </w:r>
      <w:r w:rsidR="00762BDA" w:rsidRPr="00CA1B46">
        <w:rPr>
          <w:rFonts w:ascii="Arial" w:hAnsi="Arial" w:cs="Arial"/>
          <w:sz w:val="22"/>
          <w:szCs w:val="22"/>
          <w:lang w:eastAsia="zh-CN"/>
        </w:rPr>
        <w:t>tity (</w:t>
      </w:r>
      <w:r w:rsidR="008A4EA6">
        <w:rPr>
          <w:rFonts w:ascii="Arial" w:hAnsi="Arial" w:cs="Arial"/>
          <w:sz w:val="22"/>
          <w:szCs w:val="22"/>
          <w:lang w:eastAsia="zh-CN"/>
        </w:rPr>
        <w:t>Fig.</w:t>
      </w:r>
      <w:r w:rsidR="008A4EA6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8A4EA6">
        <w:rPr>
          <w:rFonts w:ascii="Arial" w:hAnsi="Arial" w:cs="Arial"/>
          <w:sz w:val="22"/>
          <w:szCs w:val="22"/>
          <w:lang w:eastAsia="zh-CN"/>
        </w:rPr>
        <w:t>5C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). For instance, </w:t>
      </w:r>
      <w:proofErr w:type="spellStart"/>
      <w:r w:rsidRPr="00CA1B46">
        <w:rPr>
          <w:rFonts w:ascii="Arial" w:hAnsi="Arial" w:cs="Arial"/>
          <w:sz w:val="22"/>
          <w:szCs w:val="22"/>
          <w:lang w:eastAsia="zh-CN"/>
        </w:rPr>
        <w:t>Rel</w:t>
      </w:r>
      <w:proofErr w:type="spellEnd"/>
      <w:r w:rsidRPr="00CA1B46">
        <w:rPr>
          <w:rFonts w:ascii="Arial" w:hAnsi="Arial" w:cs="Arial"/>
          <w:sz w:val="22"/>
          <w:szCs w:val="22"/>
          <w:lang w:eastAsia="zh-CN"/>
        </w:rPr>
        <w:t>/</w:t>
      </w:r>
      <w:proofErr w:type="spellStart"/>
      <w:r w:rsidRPr="00CA1B46">
        <w:rPr>
          <w:rFonts w:ascii="Arial" w:hAnsi="Arial" w:cs="Arial"/>
          <w:sz w:val="22"/>
          <w:szCs w:val="22"/>
          <w:lang w:eastAsia="zh-CN"/>
        </w:rPr>
        <w:t>Nfkb</w:t>
      </w:r>
      <w:proofErr w:type="spellEnd"/>
      <w:r w:rsidRPr="00CA1B46">
        <w:rPr>
          <w:rFonts w:ascii="Arial" w:hAnsi="Arial" w:cs="Arial"/>
          <w:sz w:val="22"/>
          <w:szCs w:val="22"/>
          <w:lang w:eastAsia="zh-CN"/>
        </w:rPr>
        <w:t xml:space="preserve"> and Irf4 exclusively co-bound with PU.1 in </w:t>
      </w:r>
      <w:proofErr w:type="spellStart"/>
      <w:proofErr w:type="gramStart"/>
      <w:r w:rsidRPr="00CA1B46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Pr="00CA1B46">
        <w:rPr>
          <w:rFonts w:ascii="Arial" w:hAnsi="Arial" w:cs="Arial"/>
          <w:sz w:val="22"/>
          <w:szCs w:val="22"/>
          <w:lang w:eastAsia="zh-CN"/>
        </w:rPr>
        <w:t xml:space="preserve">, whereas Tcf4, Ets1, Irf1 and </w:t>
      </w:r>
      <w:proofErr w:type="spellStart"/>
      <w:r w:rsidRPr="00CA1B46">
        <w:rPr>
          <w:rFonts w:ascii="Arial" w:hAnsi="Arial" w:cs="Arial"/>
          <w:sz w:val="22"/>
          <w:szCs w:val="22"/>
          <w:lang w:eastAsia="zh-CN"/>
        </w:rPr>
        <w:t>Spib</w:t>
      </w:r>
      <w:proofErr w:type="spellEnd"/>
      <w:r w:rsidRPr="00CA1B46">
        <w:rPr>
          <w:rFonts w:ascii="Arial" w:hAnsi="Arial" w:cs="Arial"/>
          <w:sz w:val="22"/>
          <w:szCs w:val="22"/>
          <w:lang w:eastAsia="zh-CN"/>
        </w:rPr>
        <w:t xml:space="preserve"> only cooperated with PU.1 in </w:t>
      </w:r>
      <w:proofErr w:type="spellStart"/>
      <w:r w:rsidRPr="00CA1B46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Pr="00CA1B46">
        <w:rPr>
          <w:rFonts w:ascii="Arial" w:hAnsi="Arial" w:cs="Arial"/>
          <w:sz w:val="22"/>
          <w:szCs w:val="22"/>
          <w:lang w:eastAsia="zh-CN"/>
        </w:rPr>
        <w:t>.</w:t>
      </w:r>
    </w:p>
    <w:p w:rsidR="009A6DF9" w:rsidRPr="00CA1B46" w:rsidRDefault="009A6DF9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9A6DF9" w:rsidRPr="00CA1B46" w:rsidRDefault="008F44A6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A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>uto-regulatory feedback loops are importan</w:t>
      </w:r>
      <w:r w:rsidR="00762BDA" w:rsidRPr="00CA1B46">
        <w:rPr>
          <w:rFonts w:ascii="Arial" w:hAnsi="Arial" w:cs="Arial"/>
          <w:sz w:val="22"/>
          <w:szCs w:val="22"/>
          <w:lang w:eastAsia="zh-CN"/>
        </w:rPr>
        <w:t xml:space="preserve">t building blocks </w:t>
      </w:r>
      <w:r>
        <w:rPr>
          <w:rFonts w:ascii="Arial" w:hAnsi="Arial" w:cs="Arial"/>
          <w:sz w:val="22"/>
          <w:szCs w:val="22"/>
          <w:lang w:eastAsia="zh-CN"/>
        </w:rPr>
        <w:t>of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62BDA" w:rsidRPr="00CA1B46">
        <w:rPr>
          <w:rFonts w:ascii="Arial" w:hAnsi="Arial" w:cs="Arial"/>
          <w:sz w:val="22"/>
          <w:szCs w:val="22"/>
          <w:lang w:eastAsia="zh-CN"/>
        </w:rPr>
        <w:t>transcrip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>tional regulatory networks</w:t>
      </w:r>
      <w:r w:rsidR="00F72CE5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PEVuZE5vdGU+PENpdGU+PEF1dGhvcj5LaWVsYmFzYTwvQXV0aG9yPjxZZWFyPjIwMDg8L1llYXI+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PEVuZE5vdGU+PENpdGU+PEF1dGhvcj5LaWVsYmFzYTwvQXV0aG9yPjxZZWFyPjIwMDg8L1llYXI+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EN.CITE.DATA </w:instrText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Kielbasa and Vingron 2008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 xml:space="preserve">; 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Kueh et al. 2013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. PU.1 was previously observed to control hematopoietic development by forming auto-regulatory loops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PEVuZE5vdGU+PENpdGU+PEF1dGhvcj5MZWRkaW48L0F1dGhvcj48WWVhcj4yMDExPC9ZZWFyPjxS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PEVuZE5vdGU+PENpdGU+PEF1dGhvcj5MZWRkaW48L0F1dGhvcj48WWVhcj4yMDExPC9ZZWFyPjxS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EN.CITE.DATA </w:instrText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Okuno et al. 2005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 xml:space="preserve">; 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Leddin et al. 2011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9A6DF9" w:rsidRPr="00CA1B46">
        <w:rPr>
          <w:rFonts w:ascii="Arial" w:hAnsi="Arial" w:cs="Arial"/>
          <w:sz w:val="22"/>
          <w:szCs w:val="22"/>
          <w:lang w:eastAsia="zh-CN"/>
        </w:rPr>
        <w:t>. Intri</w:t>
      </w:r>
      <w:r w:rsidR="00762BDA" w:rsidRPr="00CA1B46">
        <w:rPr>
          <w:rFonts w:ascii="Arial" w:hAnsi="Arial" w:cs="Arial"/>
          <w:sz w:val="22"/>
          <w:szCs w:val="22"/>
          <w:lang w:eastAsia="zh-CN"/>
        </w:rPr>
        <w:t>guingly, several positive auto</w:t>
      </w:r>
      <w:r w:rsidR="00F72CE5">
        <w:rPr>
          <w:rFonts w:ascii="Arial" w:hAnsi="Arial" w:cs="Arial"/>
          <w:sz w:val="22"/>
          <w:szCs w:val="22"/>
          <w:lang w:eastAsia="zh-CN"/>
        </w:rPr>
        <w:t>-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>regulatory loops of key DC genes were capture</w:t>
      </w:r>
      <w:r w:rsidR="00762BDA" w:rsidRPr="00CA1B46">
        <w:rPr>
          <w:rFonts w:ascii="Arial" w:hAnsi="Arial" w:cs="Arial"/>
          <w:sz w:val="22"/>
          <w:szCs w:val="22"/>
          <w:lang w:eastAsia="zh-CN"/>
        </w:rPr>
        <w:t xml:space="preserve">d in </w:t>
      </w:r>
      <w:r>
        <w:rPr>
          <w:rFonts w:ascii="Arial" w:hAnsi="Arial" w:cs="Arial"/>
          <w:sz w:val="22"/>
          <w:szCs w:val="22"/>
          <w:lang w:eastAsia="zh-CN"/>
        </w:rPr>
        <w:t>our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62BDA" w:rsidRPr="00CA1B46">
        <w:rPr>
          <w:rFonts w:ascii="Arial" w:hAnsi="Arial" w:cs="Arial"/>
          <w:sz w:val="22"/>
          <w:szCs w:val="22"/>
          <w:lang w:eastAsia="zh-CN"/>
        </w:rPr>
        <w:t xml:space="preserve">networks </w:t>
      </w:r>
      <w:r w:rsidR="004A55BC" w:rsidRPr="00CA1B46">
        <w:rPr>
          <w:rFonts w:ascii="Arial" w:hAnsi="Arial" w:cs="Arial"/>
          <w:sz w:val="22"/>
          <w:szCs w:val="22"/>
          <w:lang w:eastAsia="zh-CN"/>
        </w:rPr>
        <w:t>(</w:t>
      </w:r>
      <w:r w:rsidR="004A55BC">
        <w:rPr>
          <w:rFonts w:ascii="Arial" w:hAnsi="Arial" w:cs="Arial"/>
          <w:sz w:val="22"/>
          <w:szCs w:val="22"/>
          <w:lang w:eastAsia="zh-CN"/>
        </w:rPr>
        <w:t xml:space="preserve">Fig. 5C, </w:t>
      </w:r>
      <w:r w:rsidR="004A55BC" w:rsidRPr="00CA1B46">
        <w:rPr>
          <w:rFonts w:ascii="Arial" w:hAnsi="Arial" w:cs="Arial"/>
          <w:sz w:val="22"/>
          <w:szCs w:val="22"/>
          <w:lang w:eastAsia="zh-CN"/>
        </w:rPr>
        <w:t>highlighted in gray</w:t>
      </w:r>
      <w:r w:rsidR="006F5143">
        <w:rPr>
          <w:rFonts w:ascii="Arial" w:hAnsi="Arial" w:cs="Arial"/>
          <w:sz w:val="22"/>
          <w:szCs w:val="22"/>
          <w:lang w:eastAsia="zh-CN"/>
        </w:rPr>
        <w:t>)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. For example, </w:t>
      </w:r>
      <w:r w:rsidR="00DD0FC7">
        <w:rPr>
          <w:rFonts w:ascii="Arial" w:hAnsi="Arial" w:cs="Arial"/>
          <w:sz w:val="22"/>
          <w:szCs w:val="22"/>
          <w:lang w:eastAsia="zh-CN"/>
        </w:rPr>
        <w:t xml:space="preserve">the </w:t>
      </w:r>
      <w:r w:rsidR="006F5143" w:rsidRPr="00CA1B46">
        <w:rPr>
          <w:rFonts w:ascii="Arial" w:hAnsi="Arial" w:cs="Arial"/>
          <w:sz w:val="22"/>
          <w:szCs w:val="22"/>
          <w:lang w:eastAsia="zh-CN"/>
        </w:rPr>
        <w:t xml:space="preserve">auto-regulatory 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>loop of Irf8 in CDP indicate</w:t>
      </w:r>
      <w:r w:rsidR="0088556A">
        <w:rPr>
          <w:rFonts w:ascii="Arial" w:hAnsi="Arial" w:cs="Arial"/>
          <w:sz w:val="22"/>
          <w:szCs w:val="22"/>
          <w:lang w:eastAsia="zh-CN"/>
        </w:rPr>
        <w:t>s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 that Irf8 </w:t>
      </w:r>
      <w:r w:rsidR="00DD0FC7">
        <w:rPr>
          <w:rFonts w:ascii="Arial" w:hAnsi="Arial" w:cs="Arial"/>
          <w:sz w:val="22"/>
          <w:szCs w:val="22"/>
          <w:lang w:eastAsia="zh-CN"/>
        </w:rPr>
        <w:t>induces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 its </w:t>
      </w:r>
      <w:r w:rsidR="0088556A">
        <w:rPr>
          <w:rFonts w:ascii="Arial" w:hAnsi="Arial" w:cs="Arial"/>
          <w:sz w:val="22"/>
          <w:szCs w:val="22"/>
          <w:lang w:eastAsia="zh-CN"/>
        </w:rPr>
        <w:t xml:space="preserve">own 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transcription, </w:t>
      </w:r>
      <w:r>
        <w:rPr>
          <w:rFonts w:ascii="Arial" w:hAnsi="Arial" w:cs="Arial"/>
          <w:sz w:val="22"/>
          <w:szCs w:val="22"/>
          <w:lang w:eastAsia="zh-CN"/>
        </w:rPr>
        <w:t>indicating the important function of Irf8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>
        <w:rPr>
          <w:rFonts w:ascii="Arial" w:hAnsi="Arial" w:cs="Arial"/>
          <w:sz w:val="22"/>
          <w:szCs w:val="22"/>
          <w:lang w:eastAsia="zh-CN"/>
        </w:rPr>
        <w:t>in</w:t>
      </w:r>
      <w:r w:rsidR="00E904BE">
        <w:rPr>
          <w:rFonts w:ascii="Arial" w:hAnsi="Arial" w:cs="Arial"/>
          <w:sz w:val="22"/>
          <w:szCs w:val="22"/>
          <w:lang w:eastAsia="zh-CN"/>
        </w:rPr>
        <w:t xml:space="preserve"> DC commitment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. </w:t>
      </w:r>
      <w:commentRangeStart w:id="9"/>
      <w:proofErr w:type="gramStart"/>
      <w:r>
        <w:rPr>
          <w:rFonts w:ascii="Arial" w:hAnsi="Arial" w:cs="Arial"/>
          <w:sz w:val="22"/>
          <w:szCs w:val="22"/>
          <w:lang w:eastAsia="zh-CN"/>
        </w:rPr>
        <w:t>A</w:t>
      </w:r>
      <w:commentRangeEnd w:id="9"/>
      <w:proofErr w:type="gramEnd"/>
      <w:r w:rsidR="00334313">
        <w:rPr>
          <w:rStyle w:val="Refdecomentrio"/>
        </w:rPr>
        <w:commentReference w:id="9"/>
      </w:r>
      <w:r w:rsidR="00E904BE">
        <w:rPr>
          <w:rFonts w:ascii="Arial" w:hAnsi="Arial" w:cs="Arial"/>
          <w:sz w:val="22"/>
          <w:szCs w:val="22"/>
          <w:lang w:eastAsia="zh-CN"/>
        </w:rPr>
        <w:t xml:space="preserve"> </w:t>
      </w:r>
      <w:r w:rsidR="00E904BE" w:rsidRPr="00CA1B46">
        <w:rPr>
          <w:rFonts w:ascii="Arial" w:hAnsi="Arial" w:cs="Arial"/>
          <w:sz w:val="22"/>
          <w:szCs w:val="22"/>
          <w:lang w:eastAsia="zh-CN"/>
        </w:rPr>
        <w:t>auto-regulatory loop of Irf8</w:t>
      </w:r>
      <w:r w:rsidR="00E904BE">
        <w:rPr>
          <w:rFonts w:ascii="Arial" w:hAnsi="Arial" w:cs="Arial"/>
          <w:sz w:val="22"/>
          <w:szCs w:val="22"/>
          <w:lang w:eastAsia="zh-CN"/>
        </w:rPr>
        <w:t xml:space="preserve"> was also observed in </w:t>
      </w:r>
      <w:proofErr w:type="spellStart"/>
      <w:r w:rsidR="00E904BE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E904BE">
        <w:rPr>
          <w:rFonts w:ascii="Arial" w:hAnsi="Arial" w:cs="Arial"/>
          <w:sz w:val="22"/>
          <w:szCs w:val="22"/>
          <w:lang w:eastAsia="zh-CN"/>
        </w:rPr>
        <w:t xml:space="preserve">, which is in line with 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Irf8 </w:t>
      </w:r>
      <w:r w:rsidR="00E904BE">
        <w:rPr>
          <w:rFonts w:ascii="Arial" w:hAnsi="Arial" w:cs="Arial"/>
          <w:sz w:val="22"/>
          <w:szCs w:val="22"/>
          <w:lang w:eastAsia="zh-CN"/>
        </w:rPr>
        <w:t xml:space="preserve">being abundantly expressed in </w:t>
      </w:r>
      <w:proofErr w:type="spellStart"/>
      <w:r w:rsidR="00E904BE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E904BE">
        <w:rPr>
          <w:rFonts w:ascii="Arial" w:hAnsi="Arial" w:cs="Arial"/>
          <w:sz w:val="22"/>
          <w:szCs w:val="22"/>
          <w:lang w:eastAsia="zh-CN"/>
        </w:rPr>
        <w:t xml:space="preserve"> and 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required </w:t>
      </w:r>
      <w:r w:rsidR="00E904BE">
        <w:rPr>
          <w:rFonts w:ascii="Arial" w:hAnsi="Arial" w:cs="Arial"/>
          <w:sz w:val="22"/>
          <w:szCs w:val="22"/>
          <w:lang w:eastAsia="zh-CN"/>
        </w:rPr>
        <w:t xml:space="preserve">for </w:t>
      </w:r>
      <w:proofErr w:type="spellStart"/>
      <w:r w:rsidR="009A6DF9" w:rsidRPr="00CA1B46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 development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PEVuZE5vdGU+PENpdGU+PEF1dGhvcj5Uc3VqaW11cmE8L0F1dGhvcj48WWVhcj4yMDAzPC9ZZWFy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PEVuZE5vdGU+PENpdGU+PEF1dGhvcj5Uc3VqaW11cmE8L0F1dGhvcj48WWVhcj4yMDAzPC9ZZWFy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EN.CITE.DATA </w:instrText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Tsujimura et al. 2003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. </w:t>
      </w:r>
      <w:r w:rsidR="00EA1D12" w:rsidRPr="00CA1B46">
        <w:rPr>
          <w:rFonts w:ascii="Arial" w:hAnsi="Arial" w:cs="Arial"/>
          <w:sz w:val="22"/>
          <w:szCs w:val="22"/>
          <w:lang w:eastAsia="zh-CN"/>
        </w:rPr>
        <w:t>Similarly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, </w:t>
      </w:r>
      <w:commentRangeStart w:id="10"/>
      <w:proofErr w:type="spellStart"/>
      <w:r w:rsidR="00E904BE">
        <w:rPr>
          <w:rFonts w:ascii="Arial" w:hAnsi="Arial" w:cs="Arial"/>
          <w:sz w:val="22"/>
          <w:szCs w:val="22"/>
          <w:lang w:eastAsia="zh-CN"/>
        </w:rPr>
        <w:t>a</w:t>
      </w:r>
      <w:commentRangeEnd w:id="10"/>
      <w:proofErr w:type="spellEnd"/>
      <w:r w:rsidR="00DF653A">
        <w:rPr>
          <w:rStyle w:val="Refdecomentrio"/>
        </w:rPr>
        <w:commentReference w:id="10"/>
      </w:r>
      <w:r w:rsidR="00E904BE">
        <w:rPr>
          <w:rFonts w:ascii="Arial" w:hAnsi="Arial" w:cs="Arial"/>
          <w:sz w:val="22"/>
          <w:szCs w:val="22"/>
          <w:lang w:eastAsia="zh-CN"/>
        </w:rPr>
        <w:t xml:space="preserve"> </w:t>
      </w:r>
      <w:r w:rsidR="00E904BE" w:rsidRPr="00CA1B46">
        <w:rPr>
          <w:rFonts w:ascii="Arial" w:hAnsi="Arial" w:cs="Arial"/>
          <w:sz w:val="22"/>
          <w:szCs w:val="22"/>
          <w:lang w:eastAsia="zh-CN"/>
        </w:rPr>
        <w:t xml:space="preserve">auto-regulatory loop 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was also observed </w:t>
      </w:r>
      <w:r w:rsidR="00E904BE">
        <w:rPr>
          <w:rFonts w:ascii="Arial" w:hAnsi="Arial" w:cs="Arial"/>
          <w:sz w:val="22"/>
          <w:szCs w:val="22"/>
          <w:lang w:eastAsia="zh-CN"/>
        </w:rPr>
        <w:t>for</w:t>
      </w:r>
      <w:r w:rsidR="00E904BE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Irf4 </w:t>
      </w:r>
      <w:r w:rsidR="00E904BE">
        <w:rPr>
          <w:rFonts w:ascii="Arial" w:hAnsi="Arial" w:cs="Arial"/>
          <w:sz w:val="22"/>
          <w:szCs w:val="22"/>
          <w:lang w:eastAsia="zh-CN"/>
        </w:rPr>
        <w:t xml:space="preserve">in </w:t>
      </w:r>
      <w:proofErr w:type="spellStart"/>
      <w:r w:rsidR="00E904BE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r w:rsidR="00E904BE">
        <w:rPr>
          <w:rFonts w:ascii="Arial" w:hAnsi="Arial" w:cs="Arial"/>
          <w:sz w:val="22"/>
          <w:szCs w:val="22"/>
          <w:lang w:eastAsia="zh-CN"/>
        </w:rPr>
        <w:t xml:space="preserve">, which is in accord with Irf4 function in </w:t>
      </w:r>
      <w:proofErr w:type="spellStart"/>
      <w:r w:rsidR="00E904BE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r w:rsidR="00E904BE">
        <w:rPr>
          <w:rFonts w:ascii="Arial" w:hAnsi="Arial" w:cs="Arial"/>
          <w:sz w:val="22"/>
          <w:szCs w:val="22"/>
          <w:lang w:eastAsia="zh-CN"/>
        </w:rPr>
        <w:t xml:space="preserve"> development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/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 &lt;EndNote&gt;&lt;Cite&gt;&lt;Author&gt;Belz&lt;/Author&gt;&lt;Year&gt;2012&lt;/Year&gt;&lt;RecNum&gt;2&lt;/RecNum&gt;&lt;DisplayText&gt;(Belz and Nutt 2012)&lt;/DisplayText&gt;&lt;record&gt;&lt;rec-number&gt;2&lt;/rec-number&gt;&lt;foreign-keys&gt;&lt;key app="EN" db-id="desx020vj0zarpeft21pse9fp9wpxdzwrwtv"&gt;2&lt;/key&gt;&lt;/foreign-keys&gt;&lt;ref-type name="Journal Article"&gt;17&lt;/ref-type&gt;&lt;contributors&gt;&lt;authors&gt;&lt;author&gt;Belz, G. T.&lt;/author&gt;&lt;author&gt;Nutt, S. L.&lt;/author&gt;&lt;/authors&gt;&lt;/contributors&gt;&lt;auth-address&gt;Division of Molecular Immunology, Walter and Eliza Hall Institute of Medical Research, 1G Royal Parade, Melbourne, Victoria 3052, Australia. belz@wehi.edu.au; nutt@wehi.edu.au&lt;/auth-address&gt;&lt;titles&gt;&lt;title&gt;Transcriptional programming of the dendritic cell network&lt;/title&gt;&lt;secondary-title&gt;Nat Rev Immunol&lt;/secondary-title&gt;&lt;alt-title&gt;Nature reviews. Immunology&lt;/alt-title&gt;&lt;/titles&gt;&lt;periodical&gt;&lt;full-title&gt;Nat Rev Immunol&lt;/full-title&gt;&lt;abbr-1&gt;Nature reviews. Immunology&lt;/abbr-1&gt;&lt;/periodical&gt;&lt;alt-periodical&gt;&lt;full-title&gt;Nat Rev Immunol&lt;/full-title&gt;&lt;abbr-1&gt;Nature reviews. Immunology&lt;/abbr-1&gt;&lt;/alt-periodical&gt;&lt;pages&gt;101-13&lt;/pages&gt;&lt;volume&gt;12&lt;/volume&gt;&lt;number&gt;2&lt;/number&gt;&lt;keywords&gt;&lt;keyword&gt;Cell Differentiation/genetics/*immunology&lt;/keyword&gt;&lt;keyword&gt;Dendritic Cells/*immunology/metabolism&lt;/keyword&gt;&lt;keyword&gt;Gene Expression Regulation&lt;/keyword&gt;&lt;keyword&gt;Gene Regulatory Networks/genetics/immunology&lt;/keyword&gt;&lt;keyword&gt;Humans&lt;/keyword&gt;&lt;keyword&gt;Models, Immunological&lt;/keyword&gt;&lt;keyword&gt;Signal Transduction/genetics/immunology&lt;/keyword&gt;&lt;keyword&gt;Transcription Factors/genetics/*immunology/metabolism&lt;/keyword&gt;&lt;keyword&gt;Transcription, Genetic&lt;/keyword&gt;&lt;/keywords&gt;&lt;dates&gt;&lt;year&gt;2012&lt;/year&gt;&lt;pub-dates&gt;&lt;date&gt;Feb&lt;/date&gt;&lt;/pub-dates&gt;&lt;/dates&gt;&lt;isbn&gt;1474-1741 (Electronic)&amp;#xD;1474-1733 (Linking)&lt;/isbn&gt;&lt;accession-num&gt;22273772&lt;/accession-num&gt;&lt;urls&gt;&lt;related-urls&gt;&lt;url&gt;http://www.ncbi.nlm.nih.gov/pubmed/22273772&lt;/url&gt;&lt;url&gt;http://www.nature.com/nri/journal/v12/n2/pdf/nri3149.pdf&lt;/url&gt;&lt;/related-urls&gt;&lt;/urls&gt;&lt;electronic-resource-num&gt;10.1038/nri3149&lt;/electronic-resource-num&gt;&lt;/record&gt;&lt;/Cite&gt;&lt;/EndNote&gt;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Belz and Nutt 2012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E904BE">
        <w:rPr>
          <w:rFonts w:ascii="Arial" w:hAnsi="Arial" w:cs="Arial"/>
          <w:sz w:val="22"/>
          <w:szCs w:val="22"/>
          <w:lang w:eastAsia="zh-CN"/>
        </w:rPr>
        <w:t xml:space="preserve">. </w:t>
      </w:r>
    </w:p>
    <w:p w:rsidR="009A6DF9" w:rsidRDefault="009A6DF9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9A6DF9" w:rsidRPr="00CA1B46" w:rsidRDefault="00902332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We then proceed</w:t>
      </w:r>
      <w:r w:rsidR="001E23E6">
        <w:rPr>
          <w:rFonts w:ascii="Arial" w:hAnsi="Arial" w:cs="Arial"/>
          <w:sz w:val="22"/>
          <w:szCs w:val="22"/>
          <w:lang w:eastAsia="zh-CN"/>
        </w:rPr>
        <w:t>ed</w:t>
      </w:r>
      <w:r>
        <w:rPr>
          <w:rFonts w:ascii="Arial" w:hAnsi="Arial" w:cs="Arial"/>
          <w:sz w:val="22"/>
          <w:szCs w:val="22"/>
          <w:lang w:eastAsia="zh-CN"/>
        </w:rPr>
        <w:t xml:space="preserve"> to </w:t>
      </w:r>
      <w:r w:rsidRPr="00CA1B46">
        <w:rPr>
          <w:rFonts w:ascii="Arial" w:hAnsi="Arial" w:cs="Arial"/>
          <w:sz w:val="22"/>
          <w:szCs w:val="22"/>
          <w:lang w:eastAsia="zh-CN"/>
        </w:rPr>
        <w:t>integrat</w:t>
      </w:r>
      <w:r>
        <w:rPr>
          <w:rFonts w:ascii="Arial" w:hAnsi="Arial" w:cs="Arial"/>
          <w:sz w:val="22"/>
          <w:szCs w:val="22"/>
          <w:lang w:eastAsia="zh-CN"/>
        </w:rPr>
        <w:t xml:space="preserve">e the four </w:t>
      </w:r>
      <w:r w:rsidR="00B3408E">
        <w:rPr>
          <w:rFonts w:ascii="Arial" w:hAnsi="Arial" w:cs="Arial"/>
          <w:sz w:val="22"/>
          <w:szCs w:val="22"/>
          <w:lang w:eastAsia="zh-CN"/>
        </w:rPr>
        <w:t>stage</w:t>
      </w:r>
      <w:r>
        <w:rPr>
          <w:rFonts w:ascii="Arial" w:hAnsi="Arial" w:cs="Arial"/>
          <w:sz w:val="22"/>
          <w:szCs w:val="22"/>
          <w:lang w:eastAsia="zh-CN"/>
        </w:rPr>
        <w:t>-specific transcription factor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networks</w:t>
      </w:r>
      <w:r w:rsidR="002D20E9">
        <w:rPr>
          <w:rFonts w:ascii="Arial" w:hAnsi="Arial" w:cs="Arial"/>
          <w:sz w:val="22"/>
          <w:szCs w:val="22"/>
          <w:lang w:eastAsia="zh-CN"/>
        </w:rPr>
        <w:t xml:space="preserve"> in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r w:rsidR="002D20E9">
        <w:rPr>
          <w:rFonts w:ascii="Arial" w:hAnsi="Arial" w:cs="Arial"/>
          <w:sz w:val="22"/>
          <w:szCs w:val="22"/>
          <w:lang w:eastAsia="zh-CN"/>
        </w:rPr>
        <w:t>one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DC regulatory circuitry</w:t>
      </w:r>
      <w:r>
        <w:rPr>
          <w:rFonts w:ascii="Arial" w:hAnsi="Arial" w:cs="Arial"/>
          <w:sz w:val="22"/>
          <w:szCs w:val="22"/>
          <w:lang w:eastAsia="zh-CN"/>
        </w:rPr>
        <w:t xml:space="preserve"> (Fig. 6)</w:t>
      </w:r>
      <w:r w:rsidR="002D20E9">
        <w:rPr>
          <w:rFonts w:ascii="Arial" w:hAnsi="Arial" w:cs="Arial"/>
          <w:sz w:val="22"/>
          <w:szCs w:val="22"/>
          <w:lang w:eastAsia="zh-CN"/>
        </w:rPr>
        <w:t xml:space="preserve">. 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Each regulator in the circuitry </w:t>
      </w:r>
      <w:r w:rsidR="002D20E9">
        <w:rPr>
          <w:rFonts w:ascii="Arial" w:hAnsi="Arial" w:cs="Arial"/>
          <w:sz w:val="22"/>
          <w:szCs w:val="22"/>
          <w:lang w:eastAsia="zh-CN"/>
        </w:rPr>
        <w:t>is</w:t>
      </w:r>
      <w:r w:rsidR="002D20E9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positioned </w:t>
      </w:r>
      <w:r w:rsidR="00CC27FE">
        <w:rPr>
          <w:rFonts w:ascii="Arial" w:hAnsi="Arial" w:cs="Arial"/>
          <w:sz w:val="22"/>
          <w:szCs w:val="22"/>
          <w:lang w:eastAsia="zh-CN"/>
        </w:rPr>
        <w:t>at</w:t>
      </w:r>
      <w:r w:rsidR="00CC27FE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a </w:t>
      </w:r>
      <w:r w:rsidR="00CC27FE">
        <w:rPr>
          <w:rFonts w:ascii="Arial" w:hAnsi="Arial" w:cs="Arial"/>
          <w:sz w:val="22"/>
          <w:szCs w:val="22"/>
          <w:lang w:eastAsia="zh-CN"/>
        </w:rPr>
        <w:t>specific</w:t>
      </w:r>
      <w:r w:rsidR="00CC27FE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stage of DC development </w:t>
      </w:r>
      <w:r w:rsidR="002D20E9">
        <w:rPr>
          <w:rFonts w:ascii="Arial" w:hAnsi="Arial" w:cs="Arial"/>
          <w:sz w:val="22"/>
          <w:szCs w:val="22"/>
          <w:lang w:eastAsia="zh-CN"/>
        </w:rPr>
        <w:t xml:space="preserve">(MPP, CDP, </w:t>
      </w:r>
      <w:proofErr w:type="spellStart"/>
      <w:proofErr w:type="gramStart"/>
      <w:r w:rsidR="002D20E9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="002D20E9">
        <w:rPr>
          <w:rFonts w:ascii="Arial" w:hAnsi="Arial" w:cs="Arial"/>
          <w:sz w:val="22"/>
          <w:szCs w:val="22"/>
          <w:lang w:eastAsia="zh-CN"/>
        </w:rPr>
        <w:t xml:space="preserve"> and </w:t>
      </w:r>
      <w:proofErr w:type="spellStart"/>
      <w:r w:rsidR="002D20E9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2D20E9">
        <w:rPr>
          <w:rFonts w:ascii="Arial" w:hAnsi="Arial" w:cs="Arial"/>
          <w:sz w:val="22"/>
          <w:szCs w:val="22"/>
          <w:lang w:eastAsia="zh-CN"/>
        </w:rPr>
        <w:t xml:space="preserve">) 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in which it </w:t>
      </w:r>
      <w:r w:rsidR="002D20E9">
        <w:rPr>
          <w:rFonts w:ascii="Arial" w:hAnsi="Arial" w:cs="Arial"/>
          <w:sz w:val="22"/>
          <w:szCs w:val="22"/>
          <w:lang w:eastAsia="zh-CN"/>
        </w:rPr>
        <w:t>is</w:t>
      </w:r>
      <w:r w:rsidR="002D20E9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involved. Additionally, </w:t>
      </w:r>
      <w:r w:rsidR="002D20E9">
        <w:rPr>
          <w:rFonts w:ascii="Arial" w:hAnsi="Arial" w:cs="Arial"/>
          <w:sz w:val="22"/>
          <w:szCs w:val="22"/>
          <w:lang w:eastAsia="zh-CN"/>
        </w:rPr>
        <w:t xml:space="preserve">some of 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>th</w:t>
      </w:r>
      <w:r w:rsidR="00F814D8" w:rsidRPr="00CA1B46">
        <w:rPr>
          <w:rFonts w:ascii="Arial" w:hAnsi="Arial" w:cs="Arial"/>
          <w:sz w:val="22"/>
          <w:szCs w:val="22"/>
          <w:lang w:eastAsia="zh-CN"/>
        </w:rPr>
        <w:t>e positive or negative interac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tions between </w:t>
      </w:r>
      <w:r w:rsidR="002D20E9">
        <w:rPr>
          <w:rFonts w:ascii="Arial" w:hAnsi="Arial" w:cs="Arial"/>
          <w:sz w:val="22"/>
          <w:szCs w:val="22"/>
          <w:lang w:eastAsia="zh-CN"/>
        </w:rPr>
        <w:t xml:space="preserve">DC 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>regulators</w:t>
      </w:r>
      <w:r w:rsidR="00861723">
        <w:rPr>
          <w:rFonts w:ascii="Arial" w:hAnsi="Arial" w:cs="Arial"/>
          <w:sz w:val="22"/>
          <w:szCs w:val="22"/>
          <w:lang w:eastAsia="zh-CN"/>
        </w:rPr>
        <w:t xml:space="preserve"> </w:t>
      </w:r>
      <w:r w:rsidR="00861723" w:rsidRPr="00CA1B46">
        <w:rPr>
          <w:rFonts w:ascii="Arial" w:hAnsi="Arial" w:cs="Arial"/>
          <w:sz w:val="22"/>
          <w:szCs w:val="22"/>
          <w:lang w:eastAsia="zh-CN"/>
        </w:rPr>
        <w:t>were included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861723">
        <w:rPr>
          <w:rFonts w:ascii="Arial" w:hAnsi="Arial" w:cs="Arial"/>
          <w:sz w:val="22"/>
          <w:szCs w:val="22"/>
          <w:lang w:eastAsia="zh-CN"/>
        </w:rPr>
        <w:t>based on the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9A6DF9" w:rsidRPr="00FE6547">
        <w:rPr>
          <w:rFonts w:ascii="Arial" w:hAnsi="Arial" w:cs="Arial"/>
          <w:color w:val="FF0000"/>
          <w:sz w:val="22"/>
          <w:szCs w:val="22"/>
          <w:lang w:eastAsia="zh-CN"/>
        </w:rPr>
        <w:t>literature</w:t>
      </w:r>
      <w:r w:rsidR="00423E10">
        <w:rPr>
          <w:rFonts w:ascii="Arial" w:hAnsi="Arial" w:cs="Arial"/>
          <w:color w:val="FF0000"/>
          <w:sz w:val="22"/>
          <w:szCs w:val="22"/>
          <w:lang w:eastAsia="zh-CN"/>
        </w:rPr>
        <w:t xml:space="preserve"> </w:t>
      </w:r>
      <w:r w:rsidR="007F1902">
        <w:rPr>
          <w:rFonts w:ascii="Arial" w:hAnsi="Arial" w:cs="Arial"/>
          <w:color w:val="FF0000"/>
          <w:sz w:val="22"/>
          <w:szCs w:val="22"/>
          <w:lang w:eastAsia="zh-CN"/>
        </w:rPr>
        <w:fldChar w:fldCharType="begin">
          <w:fldData xml:space="preserve">PEVuZE5vdGU+PENpdGU+PEF1dGhvcj5HaG9zaDwvQXV0aG9yPjxZZWFyPjIwMTA8L1llYXI+PFJl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</w:fldData>
        </w:fldChar>
      </w:r>
      <w:r w:rsidR="00E6042C">
        <w:rPr>
          <w:rFonts w:ascii="Arial" w:hAnsi="Arial" w:cs="Arial"/>
          <w:color w:val="FF0000"/>
          <w:sz w:val="22"/>
          <w:szCs w:val="22"/>
          <w:lang w:eastAsia="zh-CN"/>
        </w:rPr>
        <w:instrText xml:space="preserve"> ADDIN EN.CITE </w:instrText>
      </w:r>
      <w:r w:rsidR="007F1902">
        <w:rPr>
          <w:rFonts w:ascii="Arial" w:hAnsi="Arial" w:cs="Arial"/>
          <w:color w:val="FF0000"/>
          <w:sz w:val="22"/>
          <w:szCs w:val="22"/>
          <w:lang w:eastAsia="zh-CN"/>
        </w:rPr>
        <w:fldChar w:fldCharType="begin">
          <w:fldData xml:space="preserve">PEVuZE5vdGU+PENpdGU+PEF1dGhvcj5HaG9zaDwvQXV0aG9yPjxZZWFyPjIwMTA8L1llYXI+PFJl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</w:fldData>
        </w:fldChar>
      </w:r>
      <w:r w:rsidR="00E6042C">
        <w:rPr>
          <w:rFonts w:ascii="Arial" w:hAnsi="Arial" w:cs="Arial"/>
          <w:color w:val="FF0000"/>
          <w:sz w:val="22"/>
          <w:szCs w:val="22"/>
          <w:lang w:eastAsia="zh-CN"/>
        </w:rPr>
        <w:instrText xml:space="preserve"> ADDIN EN.CITE.DATA </w:instrText>
      </w:r>
      <w:r w:rsidR="007F1902">
        <w:rPr>
          <w:rFonts w:ascii="Arial" w:hAnsi="Arial" w:cs="Arial"/>
          <w:color w:val="FF0000"/>
          <w:sz w:val="22"/>
          <w:szCs w:val="22"/>
          <w:lang w:eastAsia="zh-CN"/>
        </w:rPr>
      </w:r>
      <w:r w:rsidR="007F1902">
        <w:rPr>
          <w:rFonts w:ascii="Arial" w:hAnsi="Arial" w:cs="Arial"/>
          <w:color w:val="FF0000"/>
          <w:sz w:val="22"/>
          <w:szCs w:val="22"/>
          <w:lang w:eastAsia="zh-CN"/>
        </w:rPr>
        <w:fldChar w:fldCharType="end"/>
      </w:r>
      <w:r w:rsidR="007F1902">
        <w:rPr>
          <w:rFonts w:ascii="Arial" w:hAnsi="Arial" w:cs="Arial"/>
          <w:color w:val="FF0000"/>
          <w:sz w:val="22"/>
          <w:szCs w:val="22"/>
          <w:lang w:eastAsia="zh-CN"/>
        </w:rPr>
      </w:r>
      <w:r w:rsidR="007F1902">
        <w:rPr>
          <w:rFonts w:ascii="Arial" w:hAnsi="Arial" w:cs="Arial"/>
          <w:color w:val="FF0000"/>
          <w:sz w:val="22"/>
          <w:szCs w:val="22"/>
          <w:lang w:eastAsia="zh-CN"/>
        </w:rPr>
        <w:fldChar w:fldCharType="separate"/>
      </w:r>
      <w:r w:rsidR="00E6042C">
        <w:rPr>
          <w:rFonts w:ascii="Arial" w:hAnsi="Arial" w:cs="Arial"/>
          <w:noProof/>
          <w:color w:val="FF0000"/>
          <w:sz w:val="22"/>
          <w:szCs w:val="22"/>
          <w:lang w:eastAsia="zh-CN"/>
        </w:rPr>
        <w:t>(Laiosa et al. 2006; Carotta et al. 2010; Ghosh et al. 2010)</w:t>
      </w:r>
      <w:r w:rsidR="007F1902">
        <w:rPr>
          <w:rFonts w:ascii="Arial" w:hAnsi="Arial" w:cs="Arial"/>
          <w:color w:val="FF0000"/>
          <w:sz w:val="22"/>
          <w:szCs w:val="22"/>
          <w:lang w:eastAsia="zh-CN"/>
        </w:rPr>
        <w:fldChar w:fldCharType="end"/>
      </w:r>
      <w:r w:rsidR="009A6DF9" w:rsidRPr="00CA1B46">
        <w:rPr>
          <w:rFonts w:ascii="Arial" w:hAnsi="Arial" w:cs="Arial"/>
          <w:sz w:val="22"/>
          <w:szCs w:val="22"/>
          <w:lang w:eastAsia="zh-CN"/>
        </w:rPr>
        <w:t>. For example, PU.1 was also observed to inhibit Gata1/2 activation, which led to specific myeloid cell fates</w:t>
      </w:r>
      <w:r w:rsidR="005E3E3A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PEVuZE5vdGU+PENpdGU+PEF1dGhvcj5XYWxzaDwvQXV0aG9yPjxZZWFyPjIwMDI8L1llYXI+PFJl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PEVuZE5vdGU+PENpdGU+PEF1dGhvcj5XYWxzaDwvQXV0aG9yPjxZZWFyPjIwMDI8L1llYXI+PFJl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EN.CITE.DATA </w:instrText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Zhang et al. 1999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 xml:space="preserve">; 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Walsh et al. 2002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. Accordingly, this inhibition of Gata2 by PU.1 was displayed in the </w:t>
      </w:r>
      <w:r w:rsidR="00F814D8" w:rsidRPr="00CA1B46">
        <w:rPr>
          <w:rFonts w:ascii="Arial" w:hAnsi="Arial" w:cs="Arial"/>
          <w:sz w:val="22"/>
          <w:szCs w:val="22"/>
          <w:lang w:eastAsia="zh-CN"/>
        </w:rPr>
        <w:t>circuitry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>.</w:t>
      </w:r>
    </w:p>
    <w:p w:rsidR="001E23E6" w:rsidRDefault="001E23E6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C10AEC" w:rsidRDefault="001E23E6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lastRenderedPageBreak/>
        <w:t xml:space="preserve">Sfpi1/PU.1 acts as </w:t>
      </w:r>
      <w:r w:rsidR="00B31D11">
        <w:rPr>
          <w:rFonts w:ascii="Arial" w:hAnsi="Arial" w:cs="Arial"/>
          <w:sz w:val="22"/>
          <w:szCs w:val="22"/>
          <w:lang w:eastAsia="zh-CN"/>
        </w:rPr>
        <w:t xml:space="preserve">a central hub of </w:t>
      </w:r>
      <w:r>
        <w:rPr>
          <w:rFonts w:ascii="Arial" w:hAnsi="Arial" w:cs="Arial"/>
          <w:sz w:val="22"/>
          <w:szCs w:val="22"/>
          <w:lang w:eastAsia="zh-CN"/>
        </w:rPr>
        <w:t xml:space="preserve">the DC </w:t>
      </w:r>
      <w:r w:rsidRPr="00CA1B46">
        <w:rPr>
          <w:rFonts w:ascii="Arial" w:hAnsi="Arial" w:cs="Arial"/>
          <w:sz w:val="22"/>
          <w:szCs w:val="22"/>
          <w:lang w:eastAsia="zh-CN"/>
        </w:rPr>
        <w:t>regulatory circuitry</w:t>
      </w:r>
      <w:r>
        <w:rPr>
          <w:rFonts w:ascii="Arial" w:hAnsi="Arial" w:cs="Arial"/>
          <w:sz w:val="22"/>
          <w:szCs w:val="22"/>
          <w:lang w:eastAsia="zh-CN"/>
        </w:rPr>
        <w:t>, inducing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E3EED">
        <w:rPr>
          <w:rFonts w:ascii="Arial" w:hAnsi="Arial" w:cs="Arial"/>
          <w:sz w:val="22"/>
          <w:szCs w:val="22"/>
          <w:lang w:eastAsia="zh-CN"/>
        </w:rPr>
        <w:t xml:space="preserve">interactions with 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early hematopoietic </w:t>
      </w:r>
      <w:r>
        <w:rPr>
          <w:rFonts w:ascii="Arial" w:hAnsi="Arial" w:cs="Arial"/>
          <w:sz w:val="22"/>
          <w:szCs w:val="22"/>
          <w:lang w:eastAsia="zh-CN"/>
        </w:rPr>
        <w:t xml:space="preserve">transcription factors (e.g., Gfi1, </w:t>
      </w:r>
      <w:proofErr w:type="spellStart"/>
      <w:r w:rsidRPr="00CA1B46">
        <w:rPr>
          <w:rFonts w:ascii="Arial" w:hAnsi="Arial" w:cs="Arial"/>
          <w:sz w:val="22"/>
          <w:szCs w:val="22"/>
          <w:lang w:eastAsia="zh-CN"/>
        </w:rPr>
        <w:t>Cebpa</w:t>
      </w:r>
      <w:proofErr w:type="spellEnd"/>
      <w:r>
        <w:rPr>
          <w:rFonts w:ascii="Arial" w:hAnsi="Arial" w:cs="Arial"/>
          <w:sz w:val="22"/>
          <w:szCs w:val="22"/>
          <w:lang w:eastAsia="zh-CN"/>
        </w:rPr>
        <w:t xml:space="preserve"> and Tal1) and DC transcription factors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(e.g., </w:t>
      </w:r>
      <w:proofErr w:type="spellStart"/>
      <w:r w:rsidRPr="00CA1B46">
        <w:rPr>
          <w:rFonts w:ascii="Arial" w:hAnsi="Arial" w:cs="Arial"/>
          <w:sz w:val="22"/>
          <w:szCs w:val="22"/>
          <w:lang w:eastAsia="zh-CN"/>
        </w:rPr>
        <w:t>Irf</w:t>
      </w:r>
      <w:proofErr w:type="spellEnd"/>
      <w:r w:rsidRPr="00CA1B46">
        <w:rPr>
          <w:rFonts w:ascii="Arial" w:hAnsi="Arial" w:cs="Arial"/>
          <w:sz w:val="22"/>
          <w:szCs w:val="22"/>
          <w:lang w:eastAsia="zh-CN"/>
        </w:rPr>
        <w:t xml:space="preserve"> family genes).</w:t>
      </w:r>
      <w:r w:rsidR="00B31D11">
        <w:rPr>
          <w:rFonts w:ascii="Arial" w:hAnsi="Arial" w:cs="Arial"/>
          <w:sz w:val="22"/>
          <w:szCs w:val="22"/>
          <w:lang w:eastAsia="zh-CN"/>
        </w:rPr>
        <w:t xml:space="preserve"> 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During </w:t>
      </w:r>
      <w:r w:rsidR="00BD13C1">
        <w:rPr>
          <w:rFonts w:ascii="Arial" w:hAnsi="Arial" w:cs="Arial"/>
          <w:sz w:val="22"/>
          <w:szCs w:val="22"/>
          <w:lang w:eastAsia="zh-CN"/>
        </w:rPr>
        <w:t>MPP-CDP transition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, PU.1 </w:t>
      </w:r>
      <w:r w:rsidR="00BD13C1">
        <w:rPr>
          <w:rFonts w:ascii="Arial" w:hAnsi="Arial" w:cs="Arial"/>
          <w:sz w:val="22"/>
          <w:szCs w:val="22"/>
          <w:lang w:eastAsia="zh-CN"/>
        </w:rPr>
        <w:t>induces</w:t>
      </w:r>
      <w:r w:rsidR="00BD13C1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a genetic </w:t>
      </w:r>
      <w:r w:rsidR="00DF307B">
        <w:rPr>
          <w:rFonts w:ascii="Arial" w:hAnsi="Arial" w:cs="Arial"/>
          <w:sz w:val="22"/>
          <w:szCs w:val="22"/>
          <w:lang w:eastAsia="zh-CN"/>
        </w:rPr>
        <w:t>program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E3EED">
        <w:rPr>
          <w:rFonts w:ascii="Arial" w:hAnsi="Arial" w:cs="Arial"/>
          <w:sz w:val="22"/>
          <w:szCs w:val="22"/>
          <w:lang w:eastAsia="zh-CN"/>
        </w:rPr>
        <w:t>comprising</w:t>
      </w:r>
      <w:r w:rsidR="007E3EED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B31D11" w:rsidRPr="00CA1B46">
        <w:rPr>
          <w:rFonts w:ascii="Arial" w:hAnsi="Arial" w:cs="Arial"/>
          <w:sz w:val="22"/>
          <w:szCs w:val="22"/>
          <w:lang w:eastAsia="zh-CN"/>
        </w:rPr>
        <w:t>F</w:t>
      </w:r>
      <w:r w:rsidR="00B31D11">
        <w:rPr>
          <w:rFonts w:ascii="Arial" w:hAnsi="Arial" w:cs="Arial"/>
          <w:sz w:val="22"/>
          <w:szCs w:val="22"/>
          <w:lang w:eastAsia="zh-CN"/>
        </w:rPr>
        <w:t xml:space="preserve">lt3, Stat1/3, </w:t>
      </w:r>
      <w:r w:rsidR="00BD13C1" w:rsidRPr="00CA1B46">
        <w:rPr>
          <w:rFonts w:ascii="Arial" w:hAnsi="Arial" w:cs="Arial"/>
          <w:sz w:val="22"/>
          <w:szCs w:val="22"/>
          <w:lang w:eastAsia="zh-CN"/>
        </w:rPr>
        <w:t>Irf5</w:t>
      </w:r>
      <w:r w:rsidR="00B31D11">
        <w:rPr>
          <w:rFonts w:ascii="Arial" w:hAnsi="Arial" w:cs="Arial"/>
          <w:sz w:val="22"/>
          <w:szCs w:val="22"/>
          <w:lang w:eastAsia="zh-CN"/>
        </w:rPr>
        <w:t>/8</w:t>
      </w:r>
      <w:r w:rsidR="00BD13C1">
        <w:rPr>
          <w:rFonts w:ascii="Arial" w:hAnsi="Arial" w:cs="Arial"/>
          <w:sz w:val="22"/>
          <w:szCs w:val="22"/>
          <w:lang w:eastAsia="zh-CN"/>
        </w:rPr>
        <w:t>,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 Klf4</w:t>
      </w:r>
      <w:r w:rsidR="00B31D11">
        <w:rPr>
          <w:rFonts w:ascii="Arial" w:hAnsi="Arial" w:cs="Arial"/>
          <w:sz w:val="22"/>
          <w:szCs w:val="22"/>
          <w:lang w:eastAsia="zh-CN"/>
        </w:rPr>
        <w:t xml:space="preserve"> and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 Egr1</w:t>
      </w:r>
      <w:r w:rsidR="007E3EED">
        <w:rPr>
          <w:rFonts w:ascii="Arial" w:hAnsi="Arial" w:cs="Arial"/>
          <w:sz w:val="22"/>
          <w:szCs w:val="22"/>
          <w:lang w:eastAsia="zh-CN"/>
        </w:rPr>
        <w:t>,</w:t>
      </w:r>
      <w:r w:rsidR="00B31D11">
        <w:rPr>
          <w:rFonts w:ascii="Arial" w:hAnsi="Arial" w:cs="Arial"/>
          <w:sz w:val="22"/>
          <w:szCs w:val="22"/>
          <w:lang w:eastAsia="zh-CN"/>
        </w:rPr>
        <w:t xml:space="preserve"> 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to establish and maintain DC lineage fate. Additionally, PU.1 </w:t>
      </w:r>
      <w:r w:rsidR="00B31D11">
        <w:rPr>
          <w:rFonts w:ascii="Arial" w:hAnsi="Arial" w:cs="Arial"/>
          <w:sz w:val="22"/>
          <w:szCs w:val="22"/>
          <w:lang w:eastAsia="zh-CN"/>
        </w:rPr>
        <w:t xml:space="preserve">appears to 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>restrict MPP</w:t>
      </w:r>
      <w:r w:rsidR="00B31D11">
        <w:rPr>
          <w:rFonts w:ascii="Arial" w:hAnsi="Arial" w:cs="Arial"/>
          <w:sz w:val="22"/>
          <w:szCs w:val="22"/>
          <w:lang w:eastAsia="zh-CN"/>
        </w:rPr>
        <w:t>-CDP transition by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 directly or indirectly inhibiting </w:t>
      </w:r>
      <w:r w:rsidR="00B31D11">
        <w:rPr>
          <w:rFonts w:ascii="Arial" w:hAnsi="Arial" w:cs="Arial"/>
          <w:sz w:val="22"/>
          <w:szCs w:val="22"/>
          <w:lang w:eastAsia="zh-CN"/>
        </w:rPr>
        <w:t>alternative</w:t>
      </w:r>
      <w:r w:rsidR="00B31D11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lineage </w:t>
      </w:r>
      <w:r w:rsidR="00B31D11">
        <w:rPr>
          <w:rFonts w:ascii="Arial" w:hAnsi="Arial" w:cs="Arial"/>
          <w:sz w:val="22"/>
          <w:szCs w:val="22"/>
          <w:lang w:eastAsia="zh-CN"/>
        </w:rPr>
        <w:t>fate</w:t>
      </w:r>
      <w:r w:rsidR="007E3EED">
        <w:rPr>
          <w:rFonts w:ascii="Arial" w:hAnsi="Arial" w:cs="Arial"/>
          <w:sz w:val="22"/>
          <w:szCs w:val="22"/>
          <w:lang w:eastAsia="zh-CN"/>
        </w:rPr>
        <w:t>s</w:t>
      </w:r>
      <w:r w:rsidR="00B31D11">
        <w:rPr>
          <w:rFonts w:ascii="Arial" w:hAnsi="Arial" w:cs="Arial"/>
          <w:sz w:val="22"/>
          <w:szCs w:val="22"/>
          <w:lang w:eastAsia="zh-CN"/>
        </w:rPr>
        <w:t xml:space="preserve">, 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e.g., </w:t>
      </w:r>
      <w:r w:rsidR="00B31D11">
        <w:rPr>
          <w:rFonts w:ascii="Arial" w:hAnsi="Arial" w:cs="Arial"/>
          <w:sz w:val="22"/>
          <w:szCs w:val="22"/>
          <w:lang w:eastAsia="zh-CN"/>
        </w:rPr>
        <w:t>by inhibiting G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>ata</w:t>
      </w:r>
      <w:r w:rsidR="00B31D11">
        <w:rPr>
          <w:rFonts w:ascii="Arial" w:hAnsi="Arial" w:cs="Arial"/>
          <w:sz w:val="22"/>
          <w:szCs w:val="22"/>
          <w:lang w:eastAsia="zh-CN"/>
        </w:rPr>
        <w:t>2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. </w:t>
      </w:r>
      <w:r w:rsidR="00344666">
        <w:rPr>
          <w:rFonts w:ascii="Arial" w:hAnsi="Arial" w:cs="Arial"/>
          <w:sz w:val="22"/>
          <w:szCs w:val="22"/>
          <w:lang w:eastAsia="zh-CN"/>
        </w:rPr>
        <w:t>Following DC</w:t>
      </w:r>
      <w:r w:rsidR="00344666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commitment, CDP can undergo two different developmental </w:t>
      </w:r>
      <w:r w:rsidR="00344666">
        <w:rPr>
          <w:rFonts w:ascii="Arial" w:hAnsi="Arial" w:cs="Arial"/>
          <w:sz w:val="22"/>
          <w:szCs w:val="22"/>
          <w:lang w:eastAsia="zh-CN"/>
        </w:rPr>
        <w:t>options</w:t>
      </w:r>
      <w:r w:rsidR="007E3EED">
        <w:rPr>
          <w:rFonts w:ascii="Arial" w:hAnsi="Arial" w:cs="Arial"/>
          <w:sz w:val="22"/>
          <w:szCs w:val="22"/>
          <w:lang w:eastAsia="zh-CN"/>
        </w:rPr>
        <w:t>:</w:t>
      </w:r>
      <w:r w:rsidR="00DD6283">
        <w:rPr>
          <w:rFonts w:ascii="Arial" w:hAnsi="Arial" w:cs="Arial"/>
          <w:sz w:val="22"/>
          <w:szCs w:val="22"/>
          <w:lang w:eastAsia="zh-CN"/>
        </w:rPr>
        <w:t xml:space="preserve"> the subset specification into </w:t>
      </w:r>
      <w:proofErr w:type="spellStart"/>
      <w:proofErr w:type="gramStart"/>
      <w:r w:rsidR="00DD6283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="00DD6283">
        <w:rPr>
          <w:rFonts w:ascii="Arial" w:hAnsi="Arial" w:cs="Arial"/>
          <w:sz w:val="22"/>
          <w:szCs w:val="22"/>
          <w:lang w:eastAsia="zh-CN"/>
        </w:rPr>
        <w:t xml:space="preserve"> and </w:t>
      </w:r>
      <w:proofErr w:type="spellStart"/>
      <w:r w:rsidR="00DD6283">
        <w:rPr>
          <w:rFonts w:ascii="Arial" w:hAnsi="Arial" w:cs="Arial"/>
          <w:sz w:val="22"/>
          <w:szCs w:val="22"/>
          <w:lang w:eastAsia="zh-CN"/>
        </w:rPr>
        <w:t>p</w:t>
      </w:r>
      <w:r w:rsidR="00344666">
        <w:rPr>
          <w:rFonts w:ascii="Arial" w:hAnsi="Arial" w:cs="Arial"/>
          <w:sz w:val="22"/>
          <w:szCs w:val="22"/>
          <w:lang w:eastAsia="zh-CN"/>
        </w:rPr>
        <w:t>DC</w:t>
      </w:r>
      <w:proofErr w:type="spellEnd"/>
      <w:r w:rsidR="00344666">
        <w:rPr>
          <w:rFonts w:ascii="Arial" w:hAnsi="Arial" w:cs="Arial"/>
          <w:sz w:val="22"/>
          <w:szCs w:val="22"/>
          <w:lang w:eastAsia="zh-CN"/>
        </w:rPr>
        <w:t>.</w:t>
      </w:r>
      <w:r w:rsidR="00344666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E3EED">
        <w:rPr>
          <w:rFonts w:ascii="Arial" w:hAnsi="Arial" w:cs="Arial"/>
          <w:sz w:val="22"/>
          <w:szCs w:val="22"/>
          <w:lang w:eastAsia="zh-CN"/>
        </w:rPr>
        <w:t xml:space="preserve">DC </w:t>
      </w:r>
      <w:r w:rsidR="007E3EED" w:rsidRPr="00CA1B46">
        <w:rPr>
          <w:rFonts w:ascii="Arial" w:hAnsi="Arial" w:cs="Arial"/>
          <w:sz w:val="22"/>
          <w:szCs w:val="22"/>
          <w:lang w:eastAsia="zh-CN"/>
        </w:rPr>
        <w:t>subset-specific factors</w:t>
      </w:r>
      <w:r w:rsidR="007E3EED" w:rsidRPr="00CA1B46" w:rsidDel="007E3EED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E3EED">
        <w:rPr>
          <w:rFonts w:ascii="Arial" w:hAnsi="Arial" w:cs="Arial"/>
          <w:sz w:val="22"/>
          <w:szCs w:val="22"/>
          <w:lang w:eastAsia="zh-CN"/>
        </w:rPr>
        <w:t xml:space="preserve">control </w:t>
      </w:r>
      <w:r w:rsidR="00DD6283">
        <w:rPr>
          <w:rFonts w:ascii="Arial" w:hAnsi="Arial" w:cs="Arial"/>
          <w:sz w:val="22"/>
          <w:szCs w:val="22"/>
          <w:lang w:eastAsia="zh-CN"/>
        </w:rPr>
        <w:t>the</w:t>
      </w:r>
      <w:r w:rsidR="00DD6283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>antagonized</w:t>
      </w:r>
      <w:r w:rsidR="0034466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344666" w:rsidRPr="00CA1B46">
        <w:rPr>
          <w:rFonts w:ascii="Arial" w:hAnsi="Arial" w:cs="Arial"/>
          <w:sz w:val="22"/>
          <w:szCs w:val="22"/>
          <w:lang w:eastAsia="zh-CN"/>
        </w:rPr>
        <w:t>developmental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 pathways</w:t>
      </w:r>
      <w:r w:rsidR="00DD6283">
        <w:rPr>
          <w:rFonts w:ascii="Arial" w:hAnsi="Arial" w:cs="Arial"/>
          <w:sz w:val="22"/>
          <w:szCs w:val="22"/>
          <w:lang w:eastAsia="zh-CN"/>
        </w:rPr>
        <w:t xml:space="preserve"> leading to either </w:t>
      </w:r>
      <w:proofErr w:type="spellStart"/>
      <w:proofErr w:type="gramStart"/>
      <w:r w:rsidR="00DD6283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="00DD6283">
        <w:rPr>
          <w:rFonts w:ascii="Arial" w:hAnsi="Arial" w:cs="Arial"/>
          <w:sz w:val="22"/>
          <w:szCs w:val="22"/>
          <w:lang w:eastAsia="zh-CN"/>
        </w:rPr>
        <w:t xml:space="preserve"> or </w:t>
      </w:r>
      <w:proofErr w:type="spellStart"/>
      <w:r w:rsidR="00DD6283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7E3EED">
        <w:rPr>
          <w:rFonts w:ascii="Arial" w:hAnsi="Arial" w:cs="Arial"/>
          <w:sz w:val="22"/>
          <w:szCs w:val="22"/>
          <w:lang w:eastAsia="zh-CN"/>
        </w:rPr>
        <w:t xml:space="preserve">. 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For example, high expression of </w:t>
      </w:r>
      <w:r w:rsidR="00344666">
        <w:rPr>
          <w:rFonts w:ascii="Arial" w:hAnsi="Arial" w:cs="Arial"/>
          <w:sz w:val="22"/>
          <w:szCs w:val="22"/>
          <w:lang w:eastAsia="zh-CN"/>
        </w:rPr>
        <w:t xml:space="preserve">the </w:t>
      </w:r>
      <w:proofErr w:type="spellStart"/>
      <w:proofErr w:type="gramStart"/>
      <w:r w:rsidR="009A6DF9" w:rsidRPr="00CA1B46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 marker Id2 inhibits</w:t>
      </w:r>
      <w:r w:rsidR="00344666">
        <w:rPr>
          <w:rFonts w:ascii="Arial" w:hAnsi="Arial" w:cs="Arial"/>
          <w:sz w:val="22"/>
          <w:szCs w:val="22"/>
          <w:lang w:eastAsia="zh-CN"/>
        </w:rPr>
        <w:t xml:space="preserve"> the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proofErr w:type="spellStart"/>
      <w:r w:rsidR="009A6DF9" w:rsidRPr="00CA1B46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 gene Tcf4 and vice versa</w:t>
      </w:r>
      <w:r w:rsidR="00DD6283">
        <w:rPr>
          <w:rFonts w:ascii="Arial" w:hAnsi="Arial" w:cs="Arial"/>
          <w:sz w:val="22"/>
          <w:szCs w:val="22"/>
          <w:lang w:eastAsia="zh-CN"/>
        </w:rPr>
        <w:t xml:space="preserve">, resulting in </w:t>
      </w:r>
      <w:proofErr w:type="spellStart"/>
      <w:r w:rsidR="00DD6283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r w:rsidR="00DD6283">
        <w:rPr>
          <w:rFonts w:ascii="Arial" w:hAnsi="Arial" w:cs="Arial"/>
          <w:sz w:val="22"/>
          <w:szCs w:val="22"/>
          <w:lang w:eastAsia="zh-CN"/>
        </w:rPr>
        <w:t xml:space="preserve"> or </w:t>
      </w:r>
      <w:proofErr w:type="spellStart"/>
      <w:r w:rsidR="00DD6283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DD6283">
        <w:rPr>
          <w:rFonts w:ascii="Arial" w:hAnsi="Arial" w:cs="Arial"/>
          <w:sz w:val="22"/>
          <w:szCs w:val="22"/>
          <w:lang w:eastAsia="zh-CN"/>
        </w:rPr>
        <w:t xml:space="preserve"> development, </w:t>
      </w:r>
      <w:r w:rsidR="00C10AEC">
        <w:rPr>
          <w:rFonts w:ascii="Arial" w:hAnsi="Arial" w:cs="Arial"/>
          <w:sz w:val="22"/>
          <w:szCs w:val="22"/>
          <w:lang w:eastAsia="zh-CN"/>
        </w:rPr>
        <w:t>respectively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PEVuZE5vdGU+PENpdGU+PEF1dGhvcj5DaXNzZTwvQXV0aG9yPjxZZWFyPjIwMDg8L1llYXI+PFJl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PEVuZE5vdGU+PENpdGU+PEF1dGhvcj5DaXNzZTwvQXV0aG9yPjxZZWFyPjIwMDg8L1llYXI+PFJl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EN.CITE.DATA </w:instrText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Cisse et al. 2008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 xml:space="preserve">; 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Li et al. 2012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. </w:t>
      </w:r>
    </w:p>
    <w:p w:rsidR="00C10AEC" w:rsidRDefault="00C10AEC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9D262C" w:rsidRDefault="00694047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 xml:space="preserve">The 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positive auto-regulatory loops observed </w:t>
      </w:r>
      <w:r w:rsidR="00344666">
        <w:rPr>
          <w:rFonts w:ascii="Arial" w:hAnsi="Arial" w:cs="Arial"/>
          <w:sz w:val="22"/>
          <w:szCs w:val="22"/>
          <w:lang w:eastAsia="zh-CN"/>
        </w:rPr>
        <w:t>for</w:t>
      </w:r>
      <w:r w:rsidR="00344666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>PU.1, Irf8, Klf4, Irf4</w:t>
      </w:r>
      <w:r w:rsidR="00344666">
        <w:rPr>
          <w:rFonts w:ascii="Arial" w:hAnsi="Arial" w:cs="Arial"/>
          <w:sz w:val="22"/>
          <w:szCs w:val="22"/>
          <w:lang w:eastAsia="zh-CN"/>
        </w:rPr>
        <w:t xml:space="preserve">, </w:t>
      </w:r>
      <w:proofErr w:type="spellStart"/>
      <w:r w:rsidR="00344666">
        <w:rPr>
          <w:rFonts w:ascii="Arial" w:hAnsi="Arial" w:cs="Arial"/>
          <w:sz w:val="22"/>
          <w:szCs w:val="22"/>
          <w:lang w:eastAsia="zh-CN"/>
        </w:rPr>
        <w:t>Spib</w:t>
      </w:r>
      <w:proofErr w:type="spellEnd"/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>
        <w:rPr>
          <w:rFonts w:ascii="Arial" w:hAnsi="Arial" w:cs="Arial"/>
          <w:sz w:val="22"/>
          <w:szCs w:val="22"/>
          <w:lang w:eastAsia="zh-CN"/>
        </w:rPr>
        <w:t>and Tcf4 provid</w:t>
      </w:r>
      <w:r w:rsidR="00344666">
        <w:rPr>
          <w:rFonts w:ascii="Arial" w:hAnsi="Arial" w:cs="Arial"/>
          <w:sz w:val="22"/>
          <w:szCs w:val="22"/>
          <w:lang w:eastAsia="zh-CN"/>
        </w:rPr>
        <w:t>e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 the basic regul</w:t>
      </w:r>
      <w:r>
        <w:rPr>
          <w:rFonts w:ascii="Arial" w:hAnsi="Arial" w:cs="Arial"/>
          <w:sz w:val="22"/>
          <w:szCs w:val="22"/>
          <w:lang w:eastAsia="zh-CN"/>
        </w:rPr>
        <w:t xml:space="preserve">atory mechanisms </w:t>
      </w:r>
      <w:r w:rsidR="00045852">
        <w:rPr>
          <w:rFonts w:ascii="Arial" w:hAnsi="Arial" w:cs="Arial"/>
          <w:sz w:val="22"/>
          <w:szCs w:val="22"/>
          <w:lang w:eastAsia="zh-CN"/>
        </w:rPr>
        <w:t>t</w:t>
      </w:r>
      <w:r w:rsidR="00C10AEC">
        <w:rPr>
          <w:rFonts w:ascii="Arial" w:hAnsi="Arial" w:cs="Arial"/>
          <w:sz w:val="22"/>
          <w:szCs w:val="22"/>
          <w:lang w:eastAsia="zh-CN"/>
        </w:rPr>
        <w:t xml:space="preserve">o </w:t>
      </w:r>
      <w:r>
        <w:rPr>
          <w:rFonts w:ascii="Arial" w:hAnsi="Arial" w:cs="Arial"/>
          <w:sz w:val="22"/>
          <w:szCs w:val="22"/>
          <w:lang w:eastAsia="zh-CN"/>
        </w:rPr>
        <w:t>stabiliz</w:t>
      </w:r>
      <w:r w:rsidR="00344666">
        <w:rPr>
          <w:rFonts w:ascii="Arial" w:hAnsi="Arial" w:cs="Arial"/>
          <w:sz w:val="22"/>
          <w:szCs w:val="22"/>
          <w:lang w:eastAsia="zh-CN"/>
        </w:rPr>
        <w:t>e</w:t>
      </w:r>
      <w:r>
        <w:rPr>
          <w:rFonts w:ascii="Arial" w:hAnsi="Arial" w:cs="Arial"/>
          <w:sz w:val="22"/>
          <w:szCs w:val="22"/>
          <w:lang w:eastAsia="zh-CN"/>
        </w:rPr>
        <w:t xml:space="preserve"> the</w:t>
      </w:r>
      <w:r w:rsidR="009A6DF9" w:rsidRPr="00CA1B46">
        <w:rPr>
          <w:rFonts w:ascii="Arial" w:hAnsi="Arial" w:cs="Arial"/>
          <w:sz w:val="22"/>
          <w:szCs w:val="22"/>
          <w:lang w:eastAsia="zh-CN"/>
        </w:rPr>
        <w:t xml:space="preserve"> DC </w:t>
      </w:r>
      <w:r w:rsidR="00DF307B">
        <w:rPr>
          <w:rFonts w:ascii="Arial" w:hAnsi="Arial" w:cs="Arial"/>
          <w:sz w:val="22"/>
          <w:szCs w:val="22"/>
          <w:lang w:eastAsia="zh-CN"/>
        </w:rPr>
        <w:t>program</w:t>
      </w:r>
      <w:r w:rsidR="00344666">
        <w:rPr>
          <w:rFonts w:ascii="Arial" w:hAnsi="Arial" w:cs="Arial"/>
          <w:sz w:val="22"/>
          <w:szCs w:val="22"/>
          <w:lang w:eastAsia="zh-CN"/>
        </w:rPr>
        <w:t>.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r w:rsidR="00045852">
        <w:rPr>
          <w:rFonts w:ascii="Arial" w:hAnsi="Arial" w:cs="Arial"/>
          <w:sz w:val="22"/>
          <w:szCs w:val="22"/>
          <w:lang w:eastAsia="zh-CN"/>
        </w:rPr>
        <w:t xml:space="preserve">More </w:t>
      </w:r>
      <w:r w:rsidR="0024444F" w:rsidRPr="0024444F">
        <w:rPr>
          <w:rFonts w:ascii="Arial" w:hAnsi="Arial" w:cs="Arial"/>
          <w:sz w:val="22"/>
          <w:szCs w:val="22"/>
          <w:lang w:eastAsia="zh-CN"/>
        </w:rPr>
        <w:t>intriguingly</w:t>
      </w:r>
      <w:r>
        <w:rPr>
          <w:rFonts w:ascii="Arial" w:hAnsi="Arial" w:cs="Arial"/>
          <w:sz w:val="22"/>
          <w:szCs w:val="22"/>
          <w:lang w:eastAsia="zh-CN"/>
        </w:rPr>
        <w:t xml:space="preserve">, </w:t>
      </w:r>
      <w:r w:rsidR="00566C29">
        <w:rPr>
          <w:rFonts w:ascii="Arial" w:hAnsi="Arial" w:cs="Arial"/>
          <w:sz w:val="22"/>
          <w:szCs w:val="22"/>
          <w:lang w:eastAsia="zh-CN"/>
        </w:rPr>
        <w:t xml:space="preserve">there are also </w:t>
      </w:r>
      <w:r>
        <w:rPr>
          <w:rFonts w:ascii="Arial" w:hAnsi="Arial" w:cs="Arial"/>
          <w:sz w:val="22"/>
          <w:szCs w:val="22"/>
          <w:lang w:eastAsia="zh-CN"/>
        </w:rPr>
        <w:t xml:space="preserve">the feedback loops between </w:t>
      </w:r>
      <w:proofErr w:type="spellStart"/>
      <w:r w:rsidR="00C10AEC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C10AEC">
        <w:rPr>
          <w:rFonts w:ascii="Arial" w:hAnsi="Arial" w:cs="Arial"/>
          <w:sz w:val="22"/>
          <w:szCs w:val="22"/>
          <w:lang w:eastAsia="zh-CN"/>
        </w:rPr>
        <w:t xml:space="preserve"> </w:t>
      </w:r>
      <w:r w:rsidR="00566C29">
        <w:rPr>
          <w:rFonts w:ascii="Arial" w:hAnsi="Arial" w:cs="Arial"/>
          <w:sz w:val="22"/>
          <w:szCs w:val="22"/>
          <w:lang w:eastAsia="zh-CN"/>
        </w:rPr>
        <w:t xml:space="preserve">factors, such as </w:t>
      </w:r>
      <w:r>
        <w:rPr>
          <w:rFonts w:ascii="Arial" w:hAnsi="Arial" w:cs="Arial"/>
          <w:sz w:val="22"/>
          <w:szCs w:val="22"/>
          <w:lang w:eastAsia="zh-CN"/>
        </w:rPr>
        <w:t xml:space="preserve">Irf1, Ets1, </w:t>
      </w:r>
      <w:proofErr w:type="spellStart"/>
      <w:r>
        <w:rPr>
          <w:rFonts w:ascii="Arial" w:hAnsi="Arial" w:cs="Arial"/>
          <w:sz w:val="22"/>
          <w:szCs w:val="22"/>
          <w:lang w:eastAsia="zh-CN"/>
        </w:rPr>
        <w:t>Spib</w:t>
      </w:r>
      <w:proofErr w:type="spellEnd"/>
      <w:r>
        <w:rPr>
          <w:rFonts w:ascii="Arial" w:hAnsi="Arial" w:cs="Arial"/>
          <w:sz w:val="22"/>
          <w:szCs w:val="22"/>
          <w:lang w:eastAsia="zh-CN"/>
        </w:rPr>
        <w:t xml:space="preserve"> and Tcf4</w:t>
      </w:r>
      <w:r w:rsidR="00566C29">
        <w:rPr>
          <w:rFonts w:ascii="Arial" w:hAnsi="Arial" w:cs="Arial"/>
          <w:sz w:val="22"/>
          <w:szCs w:val="22"/>
          <w:lang w:eastAsia="zh-CN"/>
        </w:rPr>
        <w:t xml:space="preserve"> (</w:t>
      </w:r>
      <w:proofErr w:type="spellStart"/>
      <w:r w:rsidR="00566C29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566C29">
        <w:rPr>
          <w:rFonts w:ascii="Arial" w:hAnsi="Arial" w:cs="Arial"/>
          <w:sz w:val="22"/>
          <w:szCs w:val="22"/>
          <w:lang w:eastAsia="zh-CN"/>
        </w:rPr>
        <w:t xml:space="preserve"> sub</w:t>
      </w:r>
      <w:r w:rsidR="00C10AEC">
        <w:rPr>
          <w:rFonts w:ascii="Arial" w:hAnsi="Arial" w:cs="Arial"/>
          <w:sz w:val="22"/>
          <w:szCs w:val="22"/>
          <w:lang w:eastAsia="zh-CN"/>
        </w:rPr>
        <w:t>-</w:t>
      </w:r>
      <w:r w:rsidR="00566C29">
        <w:rPr>
          <w:rFonts w:ascii="Arial" w:hAnsi="Arial" w:cs="Arial"/>
          <w:sz w:val="22"/>
          <w:szCs w:val="22"/>
          <w:lang w:eastAsia="zh-CN"/>
        </w:rPr>
        <w:t>network in Fig. 6A), but such feedback loop</w:t>
      </w:r>
      <w:r w:rsidR="00C10AEC">
        <w:rPr>
          <w:rFonts w:ascii="Arial" w:hAnsi="Arial" w:cs="Arial"/>
          <w:sz w:val="22"/>
          <w:szCs w:val="22"/>
          <w:lang w:eastAsia="zh-CN"/>
        </w:rPr>
        <w:t>s</w:t>
      </w:r>
      <w:r w:rsidR="00566C29">
        <w:rPr>
          <w:rFonts w:ascii="Arial" w:hAnsi="Arial" w:cs="Arial"/>
          <w:sz w:val="22"/>
          <w:szCs w:val="22"/>
          <w:lang w:eastAsia="zh-CN"/>
        </w:rPr>
        <w:t xml:space="preserve"> are not observed between </w:t>
      </w:r>
      <w:proofErr w:type="spellStart"/>
      <w:proofErr w:type="gramStart"/>
      <w:r w:rsidR="00566C29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="00566C29">
        <w:rPr>
          <w:rFonts w:ascii="Arial" w:hAnsi="Arial" w:cs="Arial"/>
          <w:sz w:val="22"/>
          <w:szCs w:val="22"/>
          <w:lang w:eastAsia="zh-CN"/>
        </w:rPr>
        <w:t xml:space="preserve"> </w:t>
      </w:r>
      <w:r w:rsidR="00C10AEC">
        <w:rPr>
          <w:rFonts w:ascii="Arial" w:hAnsi="Arial" w:cs="Arial"/>
          <w:sz w:val="22"/>
          <w:szCs w:val="22"/>
          <w:lang w:eastAsia="zh-CN"/>
        </w:rPr>
        <w:t>factors</w:t>
      </w:r>
      <w:r w:rsidR="00566C29">
        <w:rPr>
          <w:rFonts w:ascii="Arial" w:hAnsi="Arial" w:cs="Arial"/>
          <w:sz w:val="22"/>
          <w:szCs w:val="22"/>
          <w:lang w:eastAsia="zh-CN"/>
        </w:rPr>
        <w:t xml:space="preserve"> (</w:t>
      </w:r>
      <w:proofErr w:type="spellStart"/>
      <w:r w:rsidR="00566C29">
        <w:rPr>
          <w:rFonts w:ascii="Arial" w:hAnsi="Arial" w:cs="Arial"/>
          <w:sz w:val="22"/>
          <w:szCs w:val="22"/>
          <w:lang w:eastAsia="zh-CN"/>
        </w:rPr>
        <w:t>Fos</w:t>
      </w:r>
      <w:proofErr w:type="spellEnd"/>
      <w:r w:rsidR="00C10AEC">
        <w:rPr>
          <w:rFonts w:ascii="Arial" w:hAnsi="Arial" w:cs="Arial"/>
          <w:sz w:val="22"/>
          <w:szCs w:val="22"/>
          <w:lang w:eastAsia="zh-CN"/>
        </w:rPr>
        <w:t>/Jun/Batf3</w:t>
      </w:r>
      <w:r w:rsidR="00566C29">
        <w:rPr>
          <w:rFonts w:ascii="Arial" w:hAnsi="Arial" w:cs="Arial"/>
          <w:sz w:val="22"/>
          <w:szCs w:val="22"/>
          <w:lang w:eastAsia="zh-CN"/>
        </w:rPr>
        <w:t xml:space="preserve">, </w:t>
      </w:r>
      <w:proofErr w:type="spellStart"/>
      <w:r w:rsidR="00566C29">
        <w:rPr>
          <w:rFonts w:ascii="Arial" w:hAnsi="Arial" w:cs="Arial"/>
          <w:sz w:val="22"/>
          <w:szCs w:val="22"/>
          <w:lang w:eastAsia="zh-CN"/>
        </w:rPr>
        <w:t>Rel</w:t>
      </w:r>
      <w:proofErr w:type="spellEnd"/>
      <w:r w:rsidR="00C10AEC">
        <w:rPr>
          <w:rFonts w:ascii="Arial" w:hAnsi="Arial" w:cs="Arial"/>
          <w:sz w:val="22"/>
          <w:szCs w:val="22"/>
          <w:lang w:eastAsia="zh-CN"/>
        </w:rPr>
        <w:t>/</w:t>
      </w:r>
      <w:proofErr w:type="spellStart"/>
      <w:r w:rsidR="00C10AEC">
        <w:rPr>
          <w:rFonts w:ascii="Arial" w:hAnsi="Arial" w:cs="Arial"/>
          <w:sz w:val="22"/>
          <w:szCs w:val="22"/>
          <w:lang w:eastAsia="zh-CN"/>
        </w:rPr>
        <w:t>Relb</w:t>
      </w:r>
      <w:proofErr w:type="spellEnd"/>
      <w:r w:rsidR="00C10AEC">
        <w:rPr>
          <w:rFonts w:ascii="Arial" w:hAnsi="Arial" w:cs="Arial"/>
          <w:sz w:val="22"/>
          <w:szCs w:val="22"/>
          <w:lang w:eastAsia="zh-CN"/>
        </w:rPr>
        <w:t>/</w:t>
      </w:r>
      <w:proofErr w:type="spellStart"/>
      <w:r w:rsidR="00C10AEC">
        <w:rPr>
          <w:rFonts w:ascii="Arial" w:hAnsi="Arial" w:cs="Arial"/>
          <w:sz w:val="22"/>
          <w:szCs w:val="22"/>
          <w:lang w:eastAsia="zh-CN"/>
        </w:rPr>
        <w:t>Nfkb</w:t>
      </w:r>
      <w:proofErr w:type="spellEnd"/>
      <w:r w:rsidR="00566C29">
        <w:rPr>
          <w:rFonts w:ascii="Arial" w:hAnsi="Arial" w:cs="Arial"/>
          <w:sz w:val="22"/>
          <w:szCs w:val="22"/>
          <w:lang w:eastAsia="zh-CN"/>
        </w:rPr>
        <w:t xml:space="preserve">, Id2 and Irf4).  </w:t>
      </w:r>
      <w:r w:rsidR="006A1C13">
        <w:rPr>
          <w:rFonts w:ascii="Arial" w:hAnsi="Arial" w:cs="Arial"/>
          <w:sz w:val="22"/>
          <w:szCs w:val="22"/>
          <w:lang w:eastAsia="zh-CN"/>
        </w:rPr>
        <w:t xml:space="preserve">This might be </w:t>
      </w:r>
      <w:r>
        <w:rPr>
          <w:rFonts w:ascii="Arial" w:hAnsi="Arial" w:cs="Arial"/>
          <w:sz w:val="22"/>
          <w:szCs w:val="22"/>
          <w:lang w:eastAsia="zh-CN"/>
        </w:rPr>
        <w:t>indicat</w:t>
      </w:r>
      <w:r w:rsidR="006A1C13">
        <w:rPr>
          <w:rFonts w:ascii="Arial" w:hAnsi="Arial" w:cs="Arial"/>
          <w:sz w:val="22"/>
          <w:szCs w:val="22"/>
          <w:lang w:eastAsia="zh-CN"/>
        </w:rPr>
        <w:t xml:space="preserve">ive </w:t>
      </w:r>
      <w:r w:rsidR="00C10AEC">
        <w:rPr>
          <w:rFonts w:ascii="Arial" w:hAnsi="Arial" w:cs="Arial"/>
          <w:sz w:val="22"/>
          <w:szCs w:val="22"/>
          <w:lang w:eastAsia="zh-CN"/>
        </w:rPr>
        <w:t>for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694047">
        <w:rPr>
          <w:rFonts w:ascii="Arial" w:hAnsi="Arial" w:cs="Arial"/>
          <w:sz w:val="22"/>
          <w:szCs w:val="22"/>
          <w:lang w:eastAsia="zh-CN"/>
        </w:rPr>
        <w:t>reinforcement</w:t>
      </w:r>
      <w:r>
        <w:rPr>
          <w:rFonts w:ascii="Arial" w:hAnsi="Arial" w:cs="Arial"/>
          <w:sz w:val="22"/>
          <w:szCs w:val="22"/>
          <w:lang w:eastAsia="zh-CN"/>
        </w:rPr>
        <w:t xml:space="preserve"> of</w:t>
      </w:r>
      <w:r w:rsidR="00C10AEC">
        <w:rPr>
          <w:rFonts w:ascii="Arial" w:hAnsi="Arial" w:cs="Arial"/>
          <w:sz w:val="22"/>
          <w:szCs w:val="22"/>
          <w:lang w:eastAsia="zh-CN"/>
        </w:rPr>
        <w:t xml:space="preserve"> the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proofErr w:type="spellStart"/>
      <w:r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>
        <w:rPr>
          <w:rFonts w:ascii="Arial" w:hAnsi="Arial" w:cs="Arial"/>
          <w:sz w:val="22"/>
          <w:szCs w:val="22"/>
          <w:lang w:eastAsia="zh-CN"/>
        </w:rPr>
        <w:t xml:space="preserve"> </w:t>
      </w:r>
      <w:r w:rsidR="00DF307B">
        <w:rPr>
          <w:rFonts w:ascii="Arial" w:hAnsi="Arial" w:cs="Arial"/>
          <w:sz w:val="22"/>
          <w:szCs w:val="22"/>
          <w:lang w:eastAsia="zh-CN"/>
        </w:rPr>
        <w:t>program</w:t>
      </w:r>
      <w:r w:rsidR="006A1C13">
        <w:rPr>
          <w:rFonts w:ascii="Arial" w:hAnsi="Arial" w:cs="Arial"/>
          <w:sz w:val="22"/>
          <w:szCs w:val="22"/>
          <w:lang w:eastAsia="zh-CN"/>
        </w:rPr>
        <w:t xml:space="preserve"> and</w:t>
      </w:r>
      <w:r w:rsidR="009D262C">
        <w:rPr>
          <w:rFonts w:ascii="Arial" w:hAnsi="Arial" w:cs="Arial"/>
          <w:sz w:val="22"/>
          <w:szCs w:val="22"/>
          <w:lang w:eastAsia="zh-CN"/>
        </w:rPr>
        <w:t xml:space="preserve"> </w:t>
      </w:r>
      <w:r w:rsidR="00040AD8">
        <w:rPr>
          <w:rFonts w:ascii="Arial" w:hAnsi="Arial" w:cs="Arial"/>
          <w:sz w:val="22"/>
          <w:szCs w:val="22"/>
          <w:lang w:eastAsia="zh-CN"/>
        </w:rPr>
        <w:t>underpin</w:t>
      </w:r>
      <w:r w:rsidR="00C10AEC">
        <w:rPr>
          <w:rFonts w:ascii="Arial" w:hAnsi="Arial" w:cs="Arial"/>
          <w:sz w:val="22"/>
          <w:szCs w:val="22"/>
          <w:lang w:eastAsia="zh-CN"/>
        </w:rPr>
        <w:t>s</w:t>
      </w:r>
      <w:r w:rsidR="00040AD8" w:rsidRPr="00040AD8">
        <w:rPr>
          <w:rFonts w:ascii="Arial" w:hAnsi="Arial" w:cs="Arial"/>
          <w:sz w:val="22"/>
          <w:szCs w:val="22"/>
          <w:lang w:eastAsia="zh-CN"/>
        </w:rPr>
        <w:t xml:space="preserve"> the hypothesis that </w:t>
      </w:r>
      <w:proofErr w:type="spellStart"/>
      <w:proofErr w:type="gramStart"/>
      <w:r w:rsidR="00040AD8" w:rsidRPr="00040AD8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="00040AD8" w:rsidRPr="00040AD8">
        <w:rPr>
          <w:rFonts w:ascii="Arial" w:hAnsi="Arial" w:cs="Arial"/>
          <w:sz w:val="22"/>
          <w:szCs w:val="22"/>
          <w:lang w:eastAsia="zh-CN"/>
        </w:rPr>
        <w:t xml:space="preserve"> is the default DC development pathway</w:t>
      </w:r>
      <w:r w:rsidR="00040AD8">
        <w:rPr>
          <w:rFonts w:ascii="Arial" w:hAnsi="Arial" w:cs="Arial"/>
          <w:sz w:val="22"/>
          <w:szCs w:val="22"/>
          <w:lang w:eastAsia="zh-CN"/>
        </w:rPr>
        <w:t xml:space="preserve">. </w:t>
      </w:r>
      <w:r w:rsidR="007E3EED">
        <w:rPr>
          <w:rFonts w:ascii="Arial" w:hAnsi="Arial" w:cs="Arial"/>
          <w:sz w:val="22"/>
          <w:szCs w:val="22"/>
          <w:lang w:eastAsia="zh-CN"/>
        </w:rPr>
        <w:t xml:space="preserve">Branching off the default pathway and establishing the </w:t>
      </w:r>
      <w:proofErr w:type="spellStart"/>
      <w:r w:rsidR="007E3EED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7E3EED">
        <w:rPr>
          <w:rFonts w:ascii="Arial" w:hAnsi="Arial" w:cs="Arial"/>
          <w:sz w:val="22"/>
          <w:szCs w:val="22"/>
          <w:lang w:eastAsia="zh-CN"/>
        </w:rPr>
        <w:t xml:space="preserve"> subset require </w:t>
      </w:r>
      <w:r w:rsidR="00C10AEC">
        <w:rPr>
          <w:rFonts w:ascii="Arial" w:hAnsi="Arial" w:cs="Arial"/>
          <w:sz w:val="22"/>
          <w:szCs w:val="22"/>
          <w:lang w:eastAsia="zh-CN"/>
        </w:rPr>
        <w:t>specific</w:t>
      </w:r>
      <w:r w:rsidR="0024444F">
        <w:rPr>
          <w:rFonts w:ascii="Arial" w:hAnsi="Arial" w:cs="Arial"/>
          <w:sz w:val="22"/>
          <w:szCs w:val="22"/>
          <w:lang w:eastAsia="zh-CN"/>
        </w:rPr>
        <w:t xml:space="preserve"> regulatory mechanisms to </w:t>
      </w:r>
      <w:r w:rsidR="007E3EED">
        <w:rPr>
          <w:rFonts w:ascii="Arial" w:hAnsi="Arial" w:cs="Arial"/>
          <w:sz w:val="22"/>
          <w:szCs w:val="22"/>
          <w:lang w:eastAsia="zh-CN"/>
        </w:rPr>
        <w:t xml:space="preserve">stabilize the </w:t>
      </w:r>
      <w:proofErr w:type="spellStart"/>
      <w:r w:rsidR="007E3EED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040AD8">
        <w:rPr>
          <w:rFonts w:ascii="Arial" w:hAnsi="Arial" w:cs="Arial"/>
          <w:sz w:val="22"/>
          <w:szCs w:val="22"/>
          <w:lang w:eastAsia="zh-CN"/>
        </w:rPr>
        <w:t xml:space="preserve"> </w:t>
      </w:r>
      <w:r w:rsidR="00DF307B">
        <w:rPr>
          <w:rFonts w:ascii="Arial" w:hAnsi="Arial" w:cs="Arial"/>
          <w:sz w:val="22"/>
          <w:szCs w:val="22"/>
          <w:lang w:eastAsia="zh-CN"/>
        </w:rPr>
        <w:t>program</w:t>
      </w:r>
      <w:r w:rsidR="00040AD8">
        <w:rPr>
          <w:rFonts w:ascii="Arial" w:hAnsi="Arial" w:cs="Arial"/>
          <w:sz w:val="22"/>
          <w:szCs w:val="22"/>
          <w:lang w:eastAsia="zh-CN"/>
        </w:rPr>
        <w:t>.</w:t>
      </w:r>
    </w:p>
    <w:p w:rsidR="005B260B" w:rsidRDefault="005B260B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673F75" w:rsidRPr="00CA1B46" w:rsidRDefault="003D3E54" w:rsidP="009D69CE">
      <w:pPr>
        <w:spacing w:line="48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  <w:lang w:eastAsia="zh-CN"/>
        </w:rPr>
        <w:br w:type="page"/>
      </w:r>
      <w:r w:rsidR="00DC70B6" w:rsidRPr="00DC70B6">
        <w:rPr>
          <w:rFonts w:ascii="Arial" w:hAnsi="Arial" w:cs="Arial"/>
          <w:b/>
          <w:sz w:val="22"/>
          <w:szCs w:val="22"/>
        </w:rPr>
        <w:lastRenderedPageBreak/>
        <w:t>DISCUSSION</w:t>
      </w:r>
    </w:p>
    <w:p w:rsidR="00331B51" w:rsidRDefault="00766FA9" w:rsidP="009D69CE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d</w:t>
      </w:r>
      <w:r w:rsidR="00331B51">
        <w:rPr>
          <w:rFonts w:ascii="Arial" w:hAnsi="Arial" w:cs="Arial"/>
          <w:sz w:val="22"/>
          <w:szCs w:val="22"/>
        </w:rPr>
        <w:t>ynamics</w:t>
      </w:r>
      <w:r w:rsidR="00840DA0">
        <w:rPr>
          <w:rFonts w:ascii="Arial" w:hAnsi="Arial" w:cs="Arial"/>
          <w:sz w:val="22"/>
          <w:szCs w:val="22"/>
        </w:rPr>
        <w:t xml:space="preserve"> of</w:t>
      </w:r>
      <w:r w:rsidR="00B22386">
        <w:rPr>
          <w:rFonts w:ascii="Arial" w:hAnsi="Arial" w:cs="Arial"/>
          <w:sz w:val="22"/>
          <w:szCs w:val="22"/>
        </w:rPr>
        <w:t xml:space="preserve"> </w:t>
      </w:r>
      <w:r w:rsidR="000117E0">
        <w:rPr>
          <w:rFonts w:ascii="Arial" w:hAnsi="Arial" w:cs="Arial"/>
          <w:sz w:val="22"/>
          <w:szCs w:val="22"/>
        </w:rPr>
        <w:t xml:space="preserve">specific </w:t>
      </w:r>
      <w:r w:rsidR="00611132">
        <w:rPr>
          <w:rFonts w:ascii="Arial" w:hAnsi="Arial" w:cs="Arial"/>
          <w:sz w:val="22"/>
          <w:szCs w:val="22"/>
        </w:rPr>
        <w:t>histone modification</w:t>
      </w:r>
      <w:r w:rsidR="000117E0">
        <w:rPr>
          <w:rFonts w:ascii="Arial" w:hAnsi="Arial" w:cs="Arial"/>
          <w:sz w:val="22"/>
          <w:szCs w:val="22"/>
        </w:rPr>
        <w:t>s</w:t>
      </w:r>
      <w:r w:rsidR="00044962">
        <w:rPr>
          <w:rFonts w:ascii="Arial" w:hAnsi="Arial" w:cs="Arial"/>
          <w:sz w:val="22"/>
          <w:szCs w:val="22"/>
        </w:rPr>
        <w:t xml:space="preserve"> determine </w:t>
      </w:r>
      <w:r w:rsidR="00B22386" w:rsidRPr="00F7503A">
        <w:rPr>
          <w:rFonts w:ascii="Arial" w:hAnsi="Arial" w:cs="Arial"/>
          <w:sz w:val="22"/>
          <w:szCs w:val="22"/>
        </w:rPr>
        <w:t>lineage fate decision</w:t>
      </w:r>
      <w:r w:rsidR="00044962">
        <w:rPr>
          <w:rFonts w:ascii="Arial" w:hAnsi="Arial" w:cs="Arial"/>
          <w:sz w:val="22"/>
          <w:szCs w:val="22"/>
        </w:rPr>
        <w:t>s</w:t>
      </w:r>
      <w:r w:rsidR="00897934">
        <w:rPr>
          <w:rFonts w:ascii="Arial" w:hAnsi="Arial" w:cs="Arial"/>
          <w:sz w:val="22"/>
          <w:szCs w:val="22"/>
        </w:rPr>
        <w:t xml:space="preserve"> </w:t>
      </w:r>
      <w:r w:rsidR="00331B51">
        <w:rPr>
          <w:rFonts w:ascii="Arial" w:hAnsi="Arial" w:cs="Arial"/>
          <w:sz w:val="22"/>
          <w:szCs w:val="22"/>
        </w:rPr>
        <w:t>in hematopoiesis, including DC development</w:t>
      </w:r>
      <w:r w:rsidR="00B22386" w:rsidRPr="00F7503A">
        <w:rPr>
          <w:rFonts w:ascii="Arial" w:hAnsi="Arial" w:cs="Arial"/>
          <w:sz w:val="22"/>
          <w:szCs w:val="22"/>
        </w:rPr>
        <w:t>.</w:t>
      </w:r>
      <w:r w:rsidR="00897934">
        <w:rPr>
          <w:rFonts w:ascii="Arial" w:hAnsi="Arial" w:cs="Arial"/>
          <w:sz w:val="22"/>
          <w:szCs w:val="22"/>
        </w:rPr>
        <w:t xml:space="preserve"> Here we generated </w:t>
      </w:r>
      <w:r>
        <w:rPr>
          <w:rFonts w:ascii="Arial" w:hAnsi="Arial" w:cs="Arial"/>
          <w:sz w:val="22"/>
          <w:szCs w:val="22"/>
        </w:rPr>
        <w:t xml:space="preserve">high-resolution </w:t>
      </w:r>
      <w:r w:rsidR="00B22386" w:rsidRPr="00F7503A">
        <w:rPr>
          <w:rFonts w:ascii="Arial" w:hAnsi="Arial" w:cs="Arial"/>
          <w:sz w:val="22"/>
          <w:szCs w:val="22"/>
        </w:rPr>
        <w:t>genome-wide chromatin map</w:t>
      </w:r>
      <w:r w:rsidR="00897934">
        <w:rPr>
          <w:rFonts w:ascii="Arial" w:hAnsi="Arial" w:cs="Arial"/>
          <w:sz w:val="22"/>
          <w:szCs w:val="22"/>
        </w:rPr>
        <w:t>s</w:t>
      </w:r>
      <w:r w:rsidR="00B22386" w:rsidRPr="00F7503A">
        <w:rPr>
          <w:rFonts w:ascii="Arial" w:hAnsi="Arial" w:cs="Arial"/>
          <w:sz w:val="22"/>
          <w:szCs w:val="22"/>
        </w:rPr>
        <w:t xml:space="preserve"> of </w:t>
      </w:r>
      <w:r w:rsidR="00B22386">
        <w:rPr>
          <w:rFonts w:ascii="Arial" w:hAnsi="Arial" w:cs="Arial"/>
          <w:sz w:val="22"/>
          <w:szCs w:val="22"/>
        </w:rPr>
        <w:t xml:space="preserve">H3K4me1, </w:t>
      </w:r>
      <w:r w:rsidR="00B22386" w:rsidRPr="00F7503A">
        <w:rPr>
          <w:rFonts w:ascii="Arial" w:hAnsi="Arial" w:cs="Arial"/>
          <w:sz w:val="22"/>
          <w:szCs w:val="22"/>
        </w:rPr>
        <w:t>H3K4me3</w:t>
      </w:r>
      <w:r w:rsidR="00B22386">
        <w:rPr>
          <w:rFonts w:ascii="Arial" w:hAnsi="Arial" w:cs="Arial"/>
          <w:sz w:val="22"/>
          <w:szCs w:val="22"/>
        </w:rPr>
        <w:t xml:space="preserve">, H3K9me3, </w:t>
      </w:r>
      <w:r w:rsidR="00D60803">
        <w:rPr>
          <w:rFonts w:ascii="Arial" w:hAnsi="Arial" w:cs="Arial"/>
          <w:sz w:val="22"/>
          <w:szCs w:val="22"/>
        </w:rPr>
        <w:t xml:space="preserve">and </w:t>
      </w:r>
      <w:r w:rsidR="00B22386">
        <w:rPr>
          <w:rFonts w:ascii="Arial" w:hAnsi="Arial" w:cs="Arial"/>
          <w:sz w:val="22"/>
          <w:szCs w:val="22"/>
        </w:rPr>
        <w:t>H3K27me3</w:t>
      </w:r>
      <w:r w:rsidR="004640FD">
        <w:rPr>
          <w:rFonts w:ascii="Arial" w:hAnsi="Arial" w:cs="Arial"/>
          <w:sz w:val="22"/>
          <w:szCs w:val="22"/>
        </w:rPr>
        <w:t xml:space="preserve"> </w:t>
      </w:r>
      <w:r w:rsidR="00907FE8">
        <w:rPr>
          <w:rFonts w:ascii="Arial" w:hAnsi="Arial" w:cs="Arial"/>
          <w:sz w:val="22"/>
          <w:szCs w:val="22"/>
        </w:rPr>
        <w:t>for MPP commitment towards CDP</w:t>
      </w:r>
      <w:r w:rsidR="00331B51">
        <w:rPr>
          <w:rFonts w:ascii="Arial" w:hAnsi="Arial" w:cs="Arial"/>
          <w:sz w:val="22"/>
          <w:szCs w:val="22"/>
        </w:rPr>
        <w:t xml:space="preserve"> and specification into</w:t>
      </w:r>
      <w:r w:rsidR="00B22386" w:rsidRPr="00F7503A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="00B22386" w:rsidRPr="00F7503A">
        <w:rPr>
          <w:rFonts w:ascii="Arial" w:hAnsi="Arial" w:cs="Arial"/>
          <w:sz w:val="22"/>
          <w:szCs w:val="22"/>
        </w:rPr>
        <w:t>cDC</w:t>
      </w:r>
      <w:proofErr w:type="spellEnd"/>
      <w:proofErr w:type="gramEnd"/>
      <w:r w:rsidR="00B22386" w:rsidRPr="00F7503A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="00B22386" w:rsidRPr="00F7503A">
        <w:rPr>
          <w:rFonts w:ascii="Arial" w:hAnsi="Arial" w:cs="Arial"/>
          <w:sz w:val="22"/>
          <w:szCs w:val="22"/>
        </w:rPr>
        <w:t>pDC</w:t>
      </w:r>
      <w:proofErr w:type="spellEnd"/>
      <w:r w:rsidR="00B22386">
        <w:rPr>
          <w:rFonts w:ascii="Arial" w:hAnsi="Arial" w:cs="Arial"/>
          <w:sz w:val="22"/>
          <w:szCs w:val="22"/>
        </w:rPr>
        <w:t xml:space="preserve"> </w:t>
      </w:r>
      <w:r w:rsidR="00331B51">
        <w:rPr>
          <w:rFonts w:ascii="Arial" w:hAnsi="Arial" w:cs="Arial"/>
          <w:sz w:val="22"/>
          <w:szCs w:val="22"/>
        </w:rPr>
        <w:t xml:space="preserve">subsets. We demonstrate that </w:t>
      </w:r>
      <w:r w:rsidR="00566781">
        <w:rPr>
          <w:rFonts w:ascii="Arial" w:hAnsi="Arial" w:cs="Arial"/>
          <w:sz w:val="22"/>
          <w:szCs w:val="22"/>
        </w:rPr>
        <w:t xml:space="preserve">stage </w:t>
      </w:r>
      <w:r>
        <w:rPr>
          <w:rFonts w:ascii="Arial" w:hAnsi="Arial" w:cs="Arial"/>
          <w:sz w:val="22"/>
          <w:szCs w:val="22"/>
        </w:rPr>
        <w:t xml:space="preserve">specific </w:t>
      </w:r>
      <w:r w:rsidR="004B4C46">
        <w:rPr>
          <w:rFonts w:ascii="Arial" w:hAnsi="Arial" w:cs="Arial"/>
          <w:sz w:val="22"/>
          <w:szCs w:val="22"/>
        </w:rPr>
        <w:t xml:space="preserve">expression of </w:t>
      </w:r>
      <w:r w:rsidR="00331B51">
        <w:rPr>
          <w:rFonts w:ascii="Arial" w:hAnsi="Arial" w:cs="Arial"/>
          <w:sz w:val="22"/>
          <w:szCs w:val="22"/>
        </w:rPr>
        <w:t xml:space="preserve">key </w:t>
      </w:r>
      <w:r w:rsidR="001C61AB">
        <w:rPr>
          <w:rFonts w:ascii="Arial" w:hAnsi="Arial" w:cs="Arial"/>
          <w:sz w:val="22"/>
          <w:szCs w:val="22"/>
        </w:rPr>
        <w:t xml:space="preserve">DC </w:t>
      </w:r>
      <w:r w:rsidR="004B4C46">
        <w:rPr>
          <w:rFonts w:ascii="Arial" w:hAnsi="Arial" w:cs="Arial"/>
          <w:sz w:val="22"/>
          <w:szCs w:val="22"/>
        </w:rPr>
        <w:t>transcription factors</w:t>
      </w:r>
      <w:r w:rsidR="001C61AB">
        <w:rPr>
          <w:rFonts w:ascii="Arial" w:hAnsi="Arial" w:cs="Arial"/>
          <w:sz w:val="22"/>
          <w:szCs w:val="22"/>
        </w:rPr>
        <w:t>,</w:t>
      </w:r>
      <w:r w:rsidR="004B4C46">
        <w:rPr>
          <w:rFonts w:ascii="Arial" w:hAnsi="Arial" w:cs="Arial"/>
          <w:sz w:val="22"/>
          <w:szCs w:val="22"/>
        </w:rPr>
        <w:t xml:space="preserve"> </w:t>
      </w:r>
      <w:r w:rsidR="001C61AB">
        <w:rPr>
          <w:rFonts w:ascii="Arial" w:hAnsi="Arial" w:cs="Arial"/>
          <w:sz w:val="22"/>
          <w:szCs w:val="22"/>
        </w:rPr>
        <w:t xml:space="preserve">including PU.1, Irf1, Irf8, Batf3, </w:t>
      </w:r>
      <w:proofErr w:type="spellStart"/>
      <w:r w:rsidR="001C61AB">
        <w:rPr>
          <w:rFonts w:ascii="Arial" w:hAnsi="Arial" w:cs="Arial"/>
          <w:sz w:val="22"/>
          <w:szCs w:val="22"/>
        </w:rPr>
        <w:t>Spib</w:t>
      </w:r>
      <w:proofErr w:type="spellEnd"/>
      <w:r w:rsidR="001C61AB">
        <w:rPr>
          <w:rFonts w:ascii="Arial" w:hAnsi="Arial" w:cs="Arial"/>
          <w:sz w:val="22"/>
          <w:szCs w:val="22"/>
        </w:rPr>
        <w:t xml:space="preserve"> and Tcf4, is associated with specific </w:t>
      </w:r>
      <w:r w:rsidR="004B4C46">
        <w:rPr>
          <w:rFonts w:ascii="Arial" w:hAnsi="Arial" w:cs="Arial"/>
          <w:sz w:val="22"/>
          <w:szCs w:val="22"/>
        </w:rPr>
        <w:t>histone modification</w:t>
      </w:r>
      <w:r w:rsidR="001C61AB">
        <w:rPr>
          <w:rFonts w:ascii="Arial" w:hAnsi="Arial" w:cs="Arial"/>
          <w:sz w:val="22"/>
          <w:szCs w:val="22"/>
        </w:rPr>
        <w:t>s</w:t>
      </w:r>
      <w:r w:rsidR="004B4C46">
        <w:rPr>
          <w:rFonts w:ascii="Arial" w:hAnsi="Arial" w:cs="Arial"/>
          <w:sz w:val="22"/>
          <w:szCs w:val="22"/>
        </w:rPr>
        <w:t xml:space="preserve"> in p</w:t>
      </w:r>
      <w:r w:rsidR="000117E0">
        <w:rPr>
          <w:rFonts w:ascii="Arial" w:hAnsi="Arial" w:cs="Arial"/>
          <w:sz w:val="22"/>
          <w:szCs w:val="22"/>
        </w:rPr>
        <w:t xml:space="preserve">romoter and enhancer sequences, which undergo </w:t>
      </w:r>
      <w:r w:rsidR="00566781">
        <w:rPr>
          <w:rFonts w:ascii="Arial" w:hAnsi="Arial" w:cs="Arial"/>
          <w:sz w:val="22"/>
          <w:szCs w:val="22"/>
        </w:rPr>
        <w:t>precise</w:t>
      </w:r>
      <w:r w:rsidR="000117E0">
        <w:rPr>
          <w:rFonts w:ascii="Arial" w:hAnsi="Arial" w:cs="Arial"/>
          <w:sz w:val="22"/>
          <w:szCs w:val="22"/>
        </w:rPr>
        <w:t xml:space="preserve"> changes </w:t>
      </w:r>
      <w:r w:rsidR="00566781">
        <w:rPr>
          <w:rFonts w:ascii="Arial" w:hAnsi="Arial" w:cs="Arial"/>
          <w:sz w:val="22"/>
          <w:szCs w:val="22"/>
        </w:rPr>
        <w:t>in</w:t>
      </w:r>
      <w:r w:rsidR="000117E0">
        <w:rPr>
          <w:rFonts w:ascii="Arial" w:hAnsi="Arial" w:cs="Arial"/>
          <w:sz w:val="22"/>
          <w:szCs w:val="22"/>
        </w:rPr>
        <w:t xml:space="preserve"> DC de</w:t>
      </w:r>
      <w:r w:rsidR="007325EF">
        <w:rPr>
          <w:rFonts w:ascii="Arial" w:hAnsi="Arial" w:cs="Arial"/>
          <w:sz w:val="22"/>
          <w:szCs w:val="22"/>
        </w:rPr>
        <w:t>velopment. Genome-wide analysis le</w:t>
      </w:r>
      <w:r w:rsidR="000117E0">
        <w:rPr>
          <w:rFonts w:ascii="Arial" w:hAnsi="Arial" w:cs="Arial"/>
          <w:sz w:val="22"/>
          <w:szCs w:val="22"/>
        </w:rPr>
        <w:t xml:space="preserve">d us to devise a PU.1 centered </w:t>
      </w:r>
      <w:r w:rsidR="000117E0" w:rsidRPr="00F7503A">
        <w:rPr>
          <w:rFonts w:ascii="Arial" w:hAnsi="Arial" w:cs="Arial"/>
          <w:sz w:val="22"/>
          <w:szCs w:val="22"/>
        </w:rPr>
        <w:t>regulatory</w:t>
      </w:r>
      <w:r w:rsidR="000117E0">
        <w:rPr>
          <w:rFonts w:ascii="Arial" w:hAnsi="Arial" w:cs="Arial"/>
          <w:sz w:val="22"/>
          <w:szCs w:val="22"/>
        </w:rPr>
        <w:t xml:space="preserve"> </w:t>
      </w:r>
      <w:r w:rsidR="000117E0" w:rsidRPr="000117E0">
        <w:rPr>
          <w:rFonts w:ascii="Arial" w:hAnsi="Arial" w:cs="Arial"/>
          <w:sz w:val="22"/>
          <w:szCs w:val="22"/>
          <w:lang w:eastAsia="zh-CN"/>
        </w:rPr>
        <w:t>circuitry</w:t>
      </w:r>
      <w:r w:rsidR="0068702A">
        <w:rPr>
          <w:rFonts w:ascii="Arial" w:hAnsi="Arial" w:cs="Arial"/>
          <w:sz w:val="22"/>
          <w:szCs w:val="22"/>
          <w:lang w:eastAsia="zh-CN"/>
        </w:rPr>
        <w:t xml:space="preserve">, which </w:t>
      </w:r>
      <w:r w:rsidR="009B60F3">
        <w:rPr>
          <w:rFonts w:ascii="Arial" w:hAnsi="Arial" w:cs="Arial"/>
          <w:sz w:val="22"/>
          <w:szCs w:val="22"/>
          <w:lang w:eastAsia="zh-CN"/>
        </w:rPr>
        <w:t xml:space="preserve">provides the </w:t>
      </w:r>
      <w:r w:rsidR="00A14DC2">
        <w:rPr>
          <w:rFonts w:ascii="Arial" w:hAnsi="Arial" w:cs="Arial"/>
          <w:sz w:val="22"/>
          <w:szCs w:val="22"/>
          <w:lang w:eastAsia="zh-CN"/>
        </w:rPr>
        <w:t xml:space="preserve">basic </w:t>
      </w:r>
      <w:r w:rsidR="009B60F3" w:rsidRPr="00F7503A">
        <w:rPr>
          <w:rFonts w:ascii="Arial" w:hAnsi="Arial" w:cs="Arial"/>
          <w:sz w:val="22"/>
          <w:szCs w:val="22"/>
        </w:rPr>
        <w:t xml:space="preserve">architecture </w:t>
      </w:r>
      <w:r w:rsidR="009B60F3">
        <w:rPr>
          <w:rFonts w:ascii="Arial" w:hAnsi="Arial" w:cs="Arial"/>
          <w:sz w:val="22"/>
          <w:szCs w:val="22"/>
          <w:lang w:eastAsia="zh-CN"/>
        </w:rPr>
        <w:t>of how DC transcription factors are wired to drive DC development</w:t>
      </w:r>
      <w:r w:rsidR="0068702A">
        <w:rPr>
          <w:rFonts w:ascii="Arial" w:hAnsi="Arial" w:cs="Arial"/>
          <w:sz w:val="22"/>
          <w:szCs w:val="22"/>
          <w:lang w:eastAsia="zh-CN"/>
        </w:rPr>
        <w:t>.</w:t>
      </w:r>
      <w:r w:rsidR="00E40C52">
        <w:rPr>
          <w:rFonts w:ascii="Arial" w:hAnsi="Arial" w:cs="Arial"/>
          <w:sz w:val="22"/>
          <w:szCs w:val="22"/>
          <w:lang w:eastAsia="zh-CN"/>
        </w:rPr>
        <w:t xml:space="preserve"> </w:t>
      </w:r>
    </w:p>
    <w:p w:rsidR="0068702A" w:rsidRDefault="0068702A" w:rsidP="009D69CE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Arial" w:hAnsi="Arial" w:cs="Arial"/>
          <w:sz w:val="22"/>
          <w:szCs w:val="22"/>
        </w:rPr>
      </w:pPr>
    </w:p>
    <w:p w:rsidR="00E40C52" w:rsidRDefault="00C43B66" w:rsidP="00E40C52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</w:t>
      </w:r>
      <w:r w:rsidR="003B2DEE">
        <w:rPr>
          <w:rFonts w:ascii="Arial" w:hAnsi="Arial" w:cs="Arial"/>
          <w:sz w:val="22"/>
          <w:szCs w:val="22"/>
        </w:rPr>
        <w:t xml:space="preserve">enes that are increasingly expressed during DC development showed an increase </w:t>
      </w:r>
      <w:r w:rsidR="00E40C52">
        <w:rPr>
          <w:rFonts w:ascii="Arial" w:hAnsi="Arial" w:cs="Arial"/>
          <w:sz w:val="22"/>
          <w:szCs w:val="22"/>
        </w:rPr>
        <w:t>in</w:t>
      </w:r>
      <w:r w:rsidR="003B2DEE">
        <w:rPr>
          <w:rFonts w:ascii="Arial" w:hAnsi="Arial" w:cs="Arial"/>
          <w:sz w:val="22"/>
          <w:szCs w:val="22"/>
        </w:rPr>
        <w:t xml:space="preserve"> </w:t>
      </w:r>
      <w:r w:rsidR="00E40C52">
        <w:rPr>
          <w:rFonts w:ascii="Arial" w:hAnsi="Arial" w:cs="Arial"/>
          <w:sz w:val="22"/>
          <w:szCs w:val="22"/>
        </w:rPr>
        <w:t xml:space="preserve">H3K4me1 and </w:t>
      </w:r>
      <w:r w:rsidR="003B2DEE">
        <w:rPr>
          <w:rFonts w:ascii="Arial" w:hAnsi="Arial" w:cs="Arial"/>
          <w:sz w:val="22"/>
          <w:szCs w:val="22"/>
        </w:rPr>
        <w:t>H3K4me3 mark</w:t>
      </w:r>
      <w:r w:rsidR="00E40C52">
        <w:rPr>
          <w:rFonts w:ascii="Arial" w:hAnsi="Arial" w:cs="Arial"/>
          <w:sz w:val="22"/>
          <w:szCs w:val="22"/>
        </w:rPr>
        <w:t>s and a decrease in H3K27me3</w:t>
      </w:r>
      <w:r>
        <w:rPr>
          <w:rFonts w:ascii="Arial" w:hAnsi="Arial" w:cs="Arial"/>
          <w:sz w:val="22"/>
          <w:szCs w:val="22"/>
        </w:rPr>
        <w:t>, as expected</w:t>
      </w:r>
      <w:r w:rsidR="00187E33">
        <w:rPr>
          <w:rFonts w:ascii="Arial" w:hAnsi="Arial" w:cs="Arial"/>
          <w:sz w:val="22"/>
          <w:szCs w:val="22"/>
        </w:rPr>
        <w:t>.</w:t>
      </w:r>
      <w:r w:rsidR="003B2DEE">
        <w:rPr>
          <w:rFonts w:ascii="Arial" w:hAnsi="Arial" w:cs="Arial"/>
          <w:sz w:val="22"/>
          <w:szCs w:val="22"/>
        </w:rPr>
        <w:t xml:space="preserve"> </w:t>
      </w:r>
      <w:r w:rsidR="001943AD">
        <w:rPr>
          <w:rFonts w:ascii="Arial" w:hAnsi="Arial" w:cs="Arial"/>
          <w:sz w:val="22"/>
          <w:szCs w:val="22"/>
        </w:rPr>
        <w:t>Interestingly</w:t>
      </w:r>
      <w:r w:rsidR="003B2DEE">
        <w:rPr>
          <w:rFonts w:ascii="Arial" w:hAnsi="Arial" w:cs="Arial"/>
          <w:sz w:val="22"/>
          <w:szCs w:val="22"/>
        </w:rPr>
        <w:t xml:space="preserve">, </w:t>
      </w:r>
      <w:r w:rsidR="00E40C52" w:rsidRPr="00F7503A">
        <w:rPr>
          <w:rFonts w:ascii="Arial" w:hAnsi="Arial" w:cs="Arial"/>
          <w:sz w:val="22"/>
          <w:szCs w:val="22"/>
        </w:rPr>
        <w:t xml:space="preserve">gain </w:t>
      </w:r>
      <w:r w:rsidR="00E40C52">
        <w:rPr>
          <w:rFonts w:ascii="Arial" w:hAnsi="Arial" w:cs="Arial"/>
          <w:sz w:val="22"/>
          <w:szCs w:val="22"/>
        </w:rPr>
        <w:t>in H3K4me1 or H3K4me3</w:t>
      </w:r>
      <w:r w:rsidR="00E40C52" w:rsidRPr="00F7503A">
        <w:rPr>
          <w:rFonts w:ascii="Arial" w:hAnsi="Arial" w:cs="Arial"/>
          <w:sz w:val="22"/>
          <w:szCs w:val="22"/>
        </w:rPr>
        <w:t xml:space="preserve"> marks on DC </w:t>
      </w:r>
      <w:r w:rsidR="001943AD">
        <w:rPr>
          <w:rFonts w:ascii="Arial" w:hAnsi="Arial" w:cs="Arial"/>
          <w:sz w:val="22"/>
          <w:szCs w:val="22"/>
        </w:rPr>
        <w:t>genes activates</w:t>
      </w:r>
      <w:r w:rsidR="00E40C52">
        <w:rPr>
          <w:rFonts w:ascii="Arial" w:hAnsi="Arial" w:cs="Arial"/>
          <w:sz w:val="22"/>
          <w:szCs w:val="22"/>
        </w:rPr>
        <w:t xml:space="preserve"> a DC-primed gene expression profile</w:t>
      </w:r>
      <w:r w:rsidR="00E40C52" w:rsidRPr="00F7503A">
        <w:rPr>
          <w:rFonts w:ascii="Arial" w:hAnsi="Arial" w:cs="Arial"/>
          <w:sz w:val="22"/>
          <w:szCs w:val="22"/>
        </w:rPr>
        <w:t xml:space="preserve"> in CDP, </w:t>
      </w:r>
      <w:r w:rsidR="00E40C52">
        <w:rPr>
          <w:rFonts w:ascii="Arial" w:hAnsi="Arial" w:cs="Arial"/>
          <w:sz w:val="22"/>
          <w:szCs w:val="22"/>
        </w:rPr>
        <w:t>which results</w:t>
      </w:r>
      <w:r w:rsidR="00E40C52" w:rsidRPr="00F7503A">
        <w:rPr>
          <w:rFonts w:ascii="Arial" w:hAnsi="Arial" w:cs="Arial"/>
          <w:sz w:val="22"/>
          <w:szCs w:val="22"/>
        </w:rPr>
        <w:t xml:space="preserve"> in DC lineage commitment.</w:t>
      </w:r>
      <w:r w:rsidR="00E40C52">
        <w:rPr>
          <w:rFonts w:ascii="Arial" w:hAnsi="Arial" w:cs="Arial"/>
          <w:sz w:val="22"/>
          <w:szCs w:val="22"/>
        </w:rPr>
        <w:t xml:space="preserve"> These results are </w:t>
      </w:r>
      <w:r w:rsidR="001943AD">
        <w:rPr>
          <w:rFonts w:ascii="Arial" w:hAnsi="Arial" w:cs="Arial"/>
          <w:sz w:val="22"/>
          <w:szCs w:val="22"/>
        </w:rPr>
        <w:t xml:space="preserve">very much </w:t>
      </w:r>
      <w:r w:rsidR="00E40C52">
        <w:rPr>
          <w:rFonts w:ascii="Arial" w:hAnsi="Arial" w:cs="Arial"/>
          <w:sz w:val="22"/>
          <w:szCs w:val="22"/>
        </w:rPr>
        <w:t xml:space="preserve">in line </w:t>
      </w:r>
      <w:r w:rsidR="00E40C52" w:rsidRPr="00F7503A">
        <w:rPr>
          <w:rFonts w:ascii="Arial" w:hAnsi="Arial" w:cs="Arial"/>
          <w:sz w:val="22"/>
          <w:szCs w:val="22"/>
        </w:rPr>
        <w:t xml:space="preserve">with </w:t>
      </w:r>
      <w:r>
        <w:rPr>
          <w:rFonts w:ascii="Arial" w:hAnsi="Arial" w:cs="Arial"/>
          <w:sz w:val="22"/>
          <w:szCs w:val="22"/>
        </w:rPr>
        <w:t>our data on</w:t>
      </w:r>
      <w:r w:rsidR="00E40C52" w:rsidRPr="00F7503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the</w:t>
      </w:r>
      <w:r w:rsidR="00E40C52">
        <w:rPr>
          <w:rFonts w:ascii="Arial" w:hAnsi="Arial" w:cs="Arial"/>
          <w:sz w:val="22"/>
          <w:szCs w:val="22"/>
        </w:rPr>
        <w:t xml:space="preserve"> </w:t>
      </w:r>
      <w:r w:rsidR="00E40C52" w:rsidRPr="00F7503A">
        <w:rPr>
          <w:rFonts w:ascii="Arial" w:hAnsi="Arial" w:cs="Arial"/>
          <w:sz w:val="22"/>
          <w:szCs w:val="22"/>
        </w:rPr>
        <w:t>DC-primed transcription</w:t>
      </w:r>
      <w:r>
        <w:rPr>
          <w:rFonts w:ascii="Arial" w:hAnsi="Arial" w:cs="Arial"/>
          <w:sz w:val="22"/>
          <w:szCs w:val="22"/>
        </w:rPr>
        <w:t>al signature</w:t>
      </w:r>
      <w:r w:rsidR="00E40C52" w:rsidRPr="00F7503A">
        <w:rPr>
          <w:rFonts w:ascii="Arial" w:hAnsi="Arial" w:cs="Arial"/>
          <w:sz w:val="22"/>
          <w:szCs w:val="22"/>
        </w:rPr>
        <w:t xml:space="preserve"> in CDP</w:t>
      </w:r>
      <w:r w:rsidR="00E40C52">
        <w:rPr>
          <w:rFonts w:ascii="Arial" w:hAnsi="Arial" w:cs="Arial"/>
          <w:sz w:val="22"/>
          <w:szCs w:val="22"/>
        </w:rPr>
        <w:t xml:space="preserve"> </w:t>
      </w:r>
      <w:r w:rsidR="007F1902">
        <w:rPr>
          <w:rFonts w:ascii="Arial" w:hAnsi="Arial" w:cs="Arial"/>
          <w:sz w:val="22"/>
          <w:szCs w:val="22"/>
        </w:rPr>
        <w:fldChar w:fldCharType="begin">
          <w:fldData xml:space="preserve">PEVuZE5vdGU+PENpdGU+PEF1dGhvcj5GZWxrZXI8L0F1dGhvcj48WWVhcj4yMDEwPC9ZZWFyPjxS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</w:fldData>
        </w:fldChar>
      </w:r>
      <w:r w:rsidR="00E40C52">
        <w:rPr>
          <w:rFonts w:ascii="Arial" w:hAnsi="Arial" w:cs="Arial"/>
          <w:sz w:val="22"/>
          <w:szCs w:val="22"/>
        </w:rPr>
        <w:instrText xml:space="preserve"> ADDIN EN.CITE </w:instrText>
      </w:r>
      <w:r w:rsidR="007F1902">
        <w:rPr>
          <w:rFonts w:ascii="Arial" w:hAnsi="Arial" w:cs="Arial"/>
          <w:sz w:val="22"/>
          <w:szCs w:val="22"/>
        </w:rPr>
        <w:fldChar w:fldCharType="begin">
          <w:fldData xml:space="preserve">PEVuZE5vdGU+PENpdGU+PEF1dGhvcj5GZWxrZXI8L0F1dGhvcj48WWVhcj4yMDEwPC9ZZWFyPjxS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</w:fldData>
        </w:fldChar>
      </w:r>
      <w:r w:rsidR="00E40C52">
        <w:rPr>
          <w:rFonts w:ascii="Arial" w:hAnsi="Arial" w:cs="Arial"/>
          <w:sz w:val="22"/>
          <w:szCs w:val="22"/>
        </w:rPr>
        <w:instrText xml:space="preserve"> ADDIN EN.CITE.DATA </w:instrText>
      </w:r>
      <w:r w:rsidR="007F1902">
        <w:rPr>
          <w:rFonts w:ascii="Arial" w:hAnsi="Arial" w:cs="Arial"/>
          <w:sz w:val="22"/>
          <w:szCs w:val="22"/>
        </w:rPr>
      </w:r>
      <w:r w:rsidR="007F1902">
        <w:rPr>
          <w:rFonts w:ascii="Arial" w:hAnsi="Arial" w:cs="Arial"/>
          <w:sz w:val="22"/>
          <w:szCs w:val="22"/>
        </w:rPr>
        <w:fldChar w:fldCharType="end"/>
      </w:r>
      <w:r w:rsidR="007F1902">
        <w:rPr>
          <w:rFonts w:ascii="Arial" w:hAnsi="Arial" w:cs="Arial"/>
          <w:sz w:val="22"/>
          <w:szCs w:val="22"/>
        </w:rPr>
      </w:r>
      <w:r w:rsidR="007F1902">
        <w:rPr>
          <w:rFonts w:ascii="Arial" w:hAnsi="Arial" w:cs="Arial"/>
          <w:sz w:val="22"/>
          <w:szCs w:val="22"/>
        </w:rPr>
        <w:fldChar w:fldCharType="separate"/>
      </w:r>
      <w:r w:rsidR="00E40C52">
        <w:rPr>
          <w:rFonts w:ascii="Arial" w:hAnsi="Arial" w:cs="Arial"/>
          <w:noProof/>
          <w:sz w:val="22"/>
          <w:szCs w:val="22"/>
        </w:rPr>
        <w:t>(</w:t>
      </w:r>
      <w:r w:rsidR="00423E10">
        <w:rPr>
          <w:rFonts w:ascii="Arial" w:hAnsi="Arial" w:cs="Arial"/>
          <w:noProof/>
          <w:sz w:val="22"/>
          <w:szCs w:val="22"/>
        </w:rPr>
        <w:t>Felker et al. 2010</w:t>
      </w:r>
      <w:r w:rsidR="00E40C52">
        <w:rPr>
          <w:rFonts w:ascii="Arial" w:hAnsi="Arial" w:cs="Arial"/>
          <w:noProof/>
          <w:sz w:val="22"/>
          <w:szCs w:val="22"/>
        </w:rPr>
        <w:t>)</w:t>
      </w:r>
      <w:r w:rsidR="007F1902">
        <w:rPr>
          <w:rFonts w:ascii="Arial" w:hAnsi="Arial" w:cs="Arial"/>
          <w:sz w:val="22"/>
          <w:szCs w:val="22"/>
        </w:rPr>
        <w:fldChar w:fldCharType="end"/>
      </w:r>
      <w:r w:rsidR="00E40C52">
        <w:rPr>
          <w:rFonts w:ascii="Arial" w:hAnsi="Arial" w:cs="Arial"/>
          <w:sz w:val="22"/>
          <w:szCs w:val="22"/>
        </w:rPr>
        <w:t xml:space="preserve">. We </w:t>
      </w:r>
      <w:r w:rsidR="00EF6F06">
        <w:rPr>
          <w:rFonts w:ascii="Arial" w:hAnsi="Arial" w:cs="Arial"/>
          <w:sz w:val="22"/>
          <w:szCs w:val="22"/>
        </w:rPr>
        <w:t xml:space="preserve">also </w:t>
      </w:r>
      <w:r w:rsidR="00E40C52">
        <w:rPr>
          <w:rFonts w:ascii="Arial" w:hAnsi="Arial" w:cs="Arial"/>
          <w:sz w:val="22"/>
          <w:szCs w:val="22"/>
        </w:rPr>
        <w:t xml:space="preserve">observed bivalent </w:t>
      </w:r>
      <w:r w:rsidR="00EF6F06">
        <w:rPr>
          <w:rFonts w:ascii="Arial" w:hAnsi="Arial" w:cs="Arial"/>
          <w:sz w:val="22"/>
          <w:szCs w:val="22"/>
        </w:rPr>
        <w:t>domains</w:t>
      </w:r>
      <w:r w:rsidR="00987BEE">
        <w:rPr>
          <w:rFonts w:ascii="Arial" w:hAnsi="Arial" w:cs="Arial"/>
          <w:sz w:val="22"/>
          <w:szCs w:val="22"/>
        </w:rPr>
        <w:t xml:space="preserve"> in multiple genes, which changed upon DC development. For example,</w:t>
      </w:r>
      <w:r w:rsidR="00A22CDF">
        <w:rPr>
          <w:rFonts w:ascii="Arial" w:hAnsi="Arial" w:cs="Arial"/>
          <w:sz w:val="22"/>
          <w:szCs w:val="22"/>
        </w:rPr>
        <w:t xml:space="preserve"> t</w:t>
      </w:r>
      <w:r w:rsidR="00E40C52">
        <w:rPr>
          <w:rFonts w:ascii="Arial" w:hAnsi="Arial" w:cs="Arial"/>
          <w:sz w:val="22"/>
          <w:szCs w:val="22"/>
        </w:rPr>
        <w:t>he frequency of bivalent marks</w:t>
      </w:r>
      <w:r w:rsidR="00EF6F06">
        <w:rPr>
          <w:rFonts w:ascii="Arial" w:hAnsi="Arial" w:cs="Arial"/>
          <w:sz w:val="22"/>
          <w:szCs w:val="22"/>
        </w:rPr>
        <w:t xml:space="preserve"> H3K4me3 and H3K27me3</w:t>
      </w:r>
      <w:r w:rsidR="00E40C52">
        <w:rPr>
          <w:rFonts w:ascii="Arial" w:hAnsi="Arial" w:cs="Arial"/>
          <w:sz w:val="22"/>
          <w:szCs w:val="22"/>
        </w:rPr>
        <w:t xml:space="preserve"> de</w:t>
      </w:r>
      <w:r w:rsidR="00A1542A">
        <w:rPr>
          <w:rFonts w:ascii="Arial" w:hAnsi="Arial" w:cs="Arial"/>
          <w:sz w:val="22"/>
          <w:szCs w:val="22"/>
        </w:rPr>
        <w:t xml:space="preserve">creased </w:t>
      </w:r>
      <w:r w:rsidR="00A22CDF">
        <w:rPr>
          <w:rFonts w:ascii="Arial" w:hAnsi="Arial" w:cs="Arial"/>
          <w:sz w:val="22"/>
          <w:szCs w:val="22"/>
        </w:rPr>
        <w:t>during</w:t>
      </w:r>
      <w:r w:rsidR="00A1542A">
        <w:rPr>
          <w:rFonts w:ascii="Arial" w:hAnsi="Arial" w:cs="Arial"/>
          <w:sz w:val="22"/>
          <w:szCs w:val="22"/>
        </w:rPr>
        <w:t xml:space="preserve"> MPP-CDP</w:t>
      </w:r>
      <w:r w:rsidR="00A22CDF">
        <w:rPr>
          <w:rFonts w:ascii="Arial" w:hAnsi="Arial" w:cs="Arial"/>
          <w:sz w:val="22"/>
          <w:szCs w:val="22"/>
        </w:rPr>
        <w:t xml:space="preserve"> transition,</w:t>
      </w:r>
      <w:r w:rsidR="00A1542A">
        <w:rPr>
          <w:rFonts w:ascii="Arial" w:hAnsi="Arial" w:cs="Arial"/>
          <w:sz w:val="22"/>
          <w:szCs w:val="22"/>
        </w:rPr>
        <w:t xml:space="preserve"> </w:t>
      </w:r>
      <w:r w:rsidR="00E40C52">
        <w:rPr>
          <w:rFonts w:ascii="Arial" w:hAnsi="Arial" w:cs="Arial"/>
          <w:sz w:val="22"/>
          <w:szCs w:val="22"/>
        </w:rPr>
        <w:t xml:space="preserve">which coincides with DC commitment and </w:t>
      </w:r>
      <w:r w:rsidR="00A1542A">
        <w:rPr>
          <w:rFonts w:ascii="Arial" w:hAnsi="Arial" w:cs="Arial"/>
          <w:sz w:val="22"/>
          <w:szCs w:val="22"/>
        </w:rPr>
        <w:t>activation</w:t>
      </w:r>
      <w:r w:rsidR="00E40C52">
        <w:rPr>
          <w:rFonts w:ascii="Arial" w:hAnsi="Arial" w:cs="Arial"/>
          <w:sz w:val="22"/>
          <w:szCs w:val="22"/>
        </w:rPr>
        <w:t xml:space="preserve"> of </w:t>
      </w:r>
      <w:r w:rsidR="00A22CDF">
        <w:rPr>
          <w:rFonts w:ascii="Arial" w:hAnsi="Arial" w:cs="Arial"/>
          <w:sz w:val="22"/>
          <w:szCs w:val="22"/>
        </w:rPr>
        <w:t xml:space="preserve">the </w:t>
      </w:r>
      <w:r w:rsidR="00A1542A">
        <w:rPr>
          <w:rFonts w:ascii="Arial" w:hAnsi="Arial" w:cs="Arial"/>
          <w:sz w:val="22"/>
          <w:szCs w:val="22"/>
        </w:rPr>
        <w:t>DC-primed gene signature in CDP.</w:t>
      </w:r>
    </w:p>
    <w:p w:rsidR="00522F21" w:rsidRDefault="00522F21" w:rsidP="009D69CE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Arial" w:hAnsi="Arial" w:cs="Arial"/>
          <w:sz w:val="22"/>
          <w:szCs w:val="22"/>
        </w:rPr>
      </w:pPr>
    </w:p>
    <w:p w:rsidR="00CD366F" w:rsidRDefault="004C1E92" w:rsidP="009D69CE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5E4527">
        <w:rPr>
          <w:rFonts w:ascii="Arial" w:hAnsi="Arial" w:cs="Arial"/>
          <w:sz w:val="22"/>
          <w:szCs w:val="22"/>
        </w:rPr>
        <w:t xml:space="preserve">pecific </w:t>
      </w:r>
      <w:r w:rsidR="007973F2">
        <w:rPr>
          <w:rFonts w:ascii="Arial" w:hAnsi="Arial" w:cs="Arial"/>
          <w:sz w:val="22"/>
          <w:szCs w:val="22"/>
        </w:rPr>
        <w:t>histone modification</w:t>
      </w:r>
      <w:r w:rsidR="005E4527">
        <w:rPr>
          <w:rFonts w:ascii="Arial" w:hAnsi="Arial" w:cs="Arial"/>
          <w:sz w:val="22"/>
          <w:szCs w:val="22"/>
        </w:rPr>
        <w:t>s</w:t>
      </w:r>
      <w:r w:rsidR="00B22386" w:rsidRPr="00F7503A">
        <w:rPr>
          <w:rFonts w:ascii="Arial" w:hAnsi="Arial" w:cs="Arial"/>
          <w:sz w:val="22"/>
          <w:szCs w:val="22"/>
        </w:rPr>
        <w:t xml:space="preserve"> and </w:t>
      </w:r>
      <w:r w:rsidR="005E4527">
        <w:rPr>
          <w:rFonts w:ascii="Arial" w:hAnsi="Arial" w:cs="Arial"/>
          <w:sz w:val="22"/>
          <w:szCs w:val="22"/>
        </w:rPr>
        <w:t>gene</w:t>
      </w:r>
      <w:r w:rsidR="00B22386" w:rsidRPr="00F7503A">
        <w:rPr>
          <w:rFonts w:ascii="Arial" w:hAnsi="Arial" w:cs="Arial"/>
          <w:sz w:val="22"/>
          <w:szCs w:val="22"/>
        </w:rPr>
        <w:t xml:space="preserve"> activity </w:t>
      </w:r>
      <w:r w:rsidR="005E4527">
        <w:rPr>
          <w:rFonts w:ascii="Arial" w:hAnsi="Arial" w:cs="Arial"/>
          <w:sz w:val="22"/>
          <w:szCs w:val="22"/>
        </w:rPr>
        <w:t xml:space="preserve">correlated </w:t>
      </w:r>
      <w:r w:rsidR="00B22386" w:rsidRPr="00F7503A">
        <w:rPr>
          <w:rFonts w:ascii="Arial" w:hAnsi="Arial" w:cs="Arial"/>
          <w:sz w:val="22"/>
          <w:szCs w:val="22"/>
        </w:rPr>
        <w:t xml:space="preserve">in </w:t>
      </w:r>
      <w:r w:rsidR="00F83172">
        <w:rPr>
          <w:rFonts w:ascii="Arial" w:hAnsi="Arial" w:cs="Arial"/>
          <w:sz w:val="22"/>
          <w:szCs w:val="22"/>
        </w:rPr>
        <w:t xml:space="preserve">DC </w:t>
      </w:r>
      <w:r w:rsidR="00B22386" w:rsidRPr="00F7503A">
        <w:rPr>
          <w:rFonts w:ascii="Arial" w:hAnsi="Arial" w:cs="Arial"/>
          <w:sz w:val="22"/>
          <w:szCs w:val="22"/>
        </w:rPr>
        <w:t>progenitor</w:t>
      </w:r>
      <w:r w:rsidR="00F83172">
        <w:rPr>
          <w:rFonts w:ascii="Arial" w:hAnsi="Arial" w:cs="Arial"/>
          <w:sz w:val="22"/>
          <w:szCs w:val="22"/>
        </w:rPr>
        <w:t>s and DC</w:t>
      </w:r>
      <w:r w:rsidR="005E4527">
        <w:rPr>
          <w:rFonts w:ascii="Arial" w:hAnsi="Arial" w:cs="Arial"/>
          <w:sz w:val="22"/>
          <w:szCs w:val="22"/>
        </w:rPr>
        <w:t xml:space="preserve"> subsets,</w:t>
      </w:r>
      <w:r w:rsidR="00F83172">
        <w:rPr>
          <w:rFonts w:ascii="Arial" w:hAnsi="Arial" w:cs="Arial"/>
          <w:sz w:val="22"/>
          <w:szCs w:val="22"/>
        </w:rPr>
        <w:t xml:space="preserve"> </w:t>
      </w:r>
      <w:r w:rsidR="005E4527">
        <w:rPr>
          <w:rFonts w:ascii="Arial" w:hAnsi="Arial" w:cs="Arial"/>
          <w:sz w:val="22"/>
          <w:szCs w:val="22"/>
        </w:rPr>
        <w:t>in line with</w:t>
      </w:r>
      <w:r w:rsidR="00B22386" w:rsidRPr="00F7503A">
        <w:rPr>
          <w:rFonts w:ascii="Arial" w:hAnsi="Arial" w:cs="Arial"/>
          <w:sz w:val="22"/>
          <w:szCs w:val="22"/>
        </w:rPr>
        <w:t xml:space="preserve"> the </w:t>
      </w:r>
      <w:r w:rsidR="00601BD6">
        <w:rPr>
          <w:rFonts w:ascii="Arial" w:hAnsi="Arial" w:cs="Arial"/>
          <w:sz w:val="22"/>
          <w:szCs w:val="22"/>
        </w:rPr>
        <w:t>activating</w:t>
      </w:r>
      <w:r w:rsidR="00B22386" w:rsidRPr="00F7503A">
        <w:rPr>
          <w:rFonts w:ascii="Arial" w:hAnsi="Arial" w:cs="Arial"/>
          <w:sz w:val="22"/>
          <w:szCs w:val="22"/>
        </w:rPr>
        <w:t xml:space="preserve"> role of </w:t>
      </w:r>
      <w:r w:rsidR="00B22386">
        <w:rPr>
          <w:rFonts w:ascii="Arial" w:hAnsi="Arial" w:cs="Arial"/>
          <w:sz w:val="22"/>
          <w:szCs w:val="22"/>
        </w:rPr>
        <w:t>H3K4me1/</w:t>
      </w:r>
      <w:r w:rsidR="00B22386" w:rsidRPr="00F7503A">
        <w:rPr>
          <w:rFonts w:ascii="Arial" w:hAnsi="Arial" w:cs="Arial"/>
          <w:sz w:val="22"/>
          <w:szCs w:val="22"/>
        </w:rPr>
        <w:t xml:space="preserve">H3K4me3 and the </w:t>
      </w:r>
      <w:r w:rsidR="00601BD6">
        <w:rPr>
          <w:rFonts w:ascii="Arial" w:hAnsi="Arial" w:cs="Arial"/>
          <w:sz w:val="22"/>
          <w:szCs w:val="22"/>
        </w:rPr>
        <w:t xml:space="preserve">repressive </w:t>
      </w:r>
      <w:r w:rsidR="00F83172">
        <w:rPr>
          <w:rFonts w:ascii="Arial" w:hAnsi="Arial" w:cs="Arial"/>
          <w:sz w:val="22"/>
          <w:szCs w:val="22"/>
        </w:rPr>
        <w:t>role</w:t>
      </w:r>
      <w:r w:rsidR="00B22386" w:rsidRPr="00F7503A">
        <w:rPr>
          <w:rFonts w:ascii="Arial" w:hAnsi="Arial" w:cs="Arial"/>
          <w:sz w:val="22"/>
          <w:szCs w:val="22"/>
        </w:rPr>
        <w:t xml:space="preserve"> of </w:t>
      </w:r>
      <w:r w:rsidR="00B22386">
        <w:rPr>
          <w:rFonts w:ascii="Arial" w:hAnsi="Arial" w:cs="Arial"/>
          <w:sz w:val="22"/>
          <w:szCs w:val="22"/>
        </w:rPr>
        <w:t>H3K9me3/</w:t>
      </w:r>
      <w:r w:rsidR="00B22386" w:rsidRPr="00F7503A">
        <w:rPr>
          <w:rFonts w:ascii="Arial" w:hAnsi="Arial" w:cs="Arial"/>
          <w:sz w:val="22"/>
          <w:szCs w:val="22"/>
        </w:rPr>
        <w:t xml:space="preserve">H3K27me3 </w:t>
      </w:r>
      <w:r w:rsidR="00E15876">
        <w:rPr>
          <w:rFonts w:ascii="Arial" w:hAnsi="Arial" w:cs="Arial"/>
          <w:sz w:val="22"/>
          <w:szCs w:val="22"/>
        </w:rPr>
        <w:t>in</w:t>
      </w:r>
      <w:r w:rsidR="00B22386" w:rsidRPr="00F7503A">
        <w:rPr>
          <w:rFonts w:ascii="Arial" w:hAnsi="Arial" w:cs="Arial"/>
          <w:sz w:val="22"/>
          <w:szCs w:val="22"/>
        </w:rPr>
        <w:t xml:space="preserve"> gene expression</w:t>
      </w:r>
      <w:r w:rsidR="005E4527">
        <w:rPr>
          <w:rFonts w:ascii="Arial" w:hAnsi="Arial" w:cs="Arial"/>
          <w:sz w:val="22"/>
          <w:szCs w:val="22"/>
        </w:rPr>
        <w:t xml:space="preserve"> </w:t>
      </w:r>
      <w:r w:rsidR="007F1902">
        <w:rPr>
          <w:rFonts w:ascii="Arial" w:hAnsi="Arial" w:cs="Arial"/>
          <w:sz w:val="22"/>
          <w:szCs w:val="22"/>
        </w:rPr>
        <w:fldChar w:fldCharType="begin">
          <w:fldData xml:space="preserve">PEVuZE5vdGU+PENpdGU+PEF1dGhvcj5CZXJuc3RlaW48L0F1dGhvcj48WWVhcj4yMDA2PC9ZZWFy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</w:fldData>
        </w:fldChar>
      </w:r>
      <w:r w:rsidR="00FF4C2B">
        <w:rPr>
          <w:rFonts w:ascii="Arial" w:hAnsi="Arial" w:cs="Arial"/>
          <w:sz w:val="22"/>
          <w:szCs w:val="22"/>
        </w:rPr>
        <w:instrText xml:space="preserve"> ADDIN EN.CITE </w:instrText>
      </w:r>
      <w:r w:rsidR="007F1902">
        <w:rPr>
          <w:rFonts w:ascii="Arial" w:hAnsi="Arial" w:cs="Arial"/>
          <w:sz w:val="22"/>
          <w:szCs w:val="22"/>
        </w:rPr>
        <w:fldChar w:fldCharType="begin">
          <w:fldData xml:space="preserve">PEVuZE5vdGU+PENpdGU+PEF1dGhvcj5CZXJuc3RlaW48L0F1dGhvcj48WWVhcj4yMDA2PC9ZZWFy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</w:fldData>
        </w:fldChar>
      </w:r>
      <w:r w:rsidR="00FF4C2B">
        <w:rPr>
          <w:rFonts w:ascii="Arial" w:hAnsi="Arial" w:cs="Arial"/>
          <w:sz w:val="22"/>
          <w:szCs w:val="22"/>
        </w:rPr>
        <w:instrText xml:space="preserve"> ADDIN EN.CITE.DATA </w:instrText>
      </w:r>
      <w:r w:rsidR="007F1902">
        <w:rPr>
          <w:rFonts w:ascii="Arial" w:hAnsi="Arial" w:cs="Arial"/>
          <w:sz w:val="22"/>
          <w:szCs w:val="22"/>
        </w:rPr>
      </w:r>
      <w:r w:rsidR="007F1902">
        <w:rPr>
          <w:rFonts w:ascii="Arial" w:hAnsi="Arial" w:cs="Arial"/>
          <w:sz w:val="22"/>
          <w:szCs w:val="22"/>
        </w:rPr>
        <w:fldChar w:fldCharType="end"/>
      </w:r>
      <w:r w:rsidR="007F1902">
        <w:rPr>
          <w:rFonts w:ascii="Arial" w:hAnsi="Arial" w:cs="Arial"/>
          <w:sz w:val="22"/>
          <w:szCs w:val="22"/>
        </w:rPr>
      </w:r>
      <w:r w:rsidR="007F1902">
        <w:rPr>
          <w:rFonts w:ascii="Arial" w:hAnsi="Arial" w:cs="Arial"/>
          <w:sz w:val="22"/>
          <w:szCs w:val="22"/>
        </w:rPr>
        <w:fldChar w:fldCharType="separate"/>
      </w:r>
      <w:r w:rsidR="00FF4C2B">
        <w:rPr>
          <w:rFonts w:ascii="Arial" w:hAnsi="Arial" w:cs="Arial"/>
          <w:noProof/>
          <w:sz w:val="22"/>
          <w:szCs w:val="22"/>
        </w:rPr>
        <w:t>(</w:t>
      </w:r>
      <w:r w:rsidR="00423E10">
        <w:rPr>
          <w:rFonts w:ascii="Arial" w:hAnsi="Arial" w:cs="Arial"/>
          <w:noProof/>
          <w:sz w:val="22"/>
          <w:szCs w:val="22"/>
        </w:rPr>
        <w:t>Bernstein et al. 2006</w:t>
      </w:r>
      <w:r w:rsidR="00FF4C2B">
        <w:rPr>
          <w:rFonts w:ascii="Arial" w:hAnsi="Arial" w:cs="Arial"/>
          <w:noProof/>
          <w:sz w:val="22"/>
          <w:szCs w:val="22"/>
        </w:rPr>
        <w:t xml:space="preserve">; </w:t>
      </w:r>
      <w:r w:rsidR="00423E10">
        <w:rPr>
          <w:rFonts w:ascii="Arial" w:hAnsi="Arial" w:cs="Arial"/>
          <w:noProof/>
          <w:sz w:val="22"/>
          <w:szCs w:val="22"/>
        </w:rPr>
        <w:t>Wei et al. 2009</w:t>
      </w:r>
      <w:r w:rsidR="00FF4C2B">
        <w:rPr>
          <w:rFonts w:ascii="Arial" w:hAnsi="Arial" w:cs="Arial"/>
          <w:noProof/>
          <w:sz w:val="22"/>
          <w:szCs w:val="22"/>
        </w:rPr>
        <w:t xml:space="preserve">; </w:t>
      </w:r>
      <w:r w:rsidR="00423E10">
        <w:rPr>
          <w:rFonts w:ascii="Arial" w:hAnsi="Arial" w:cs="Arial"/>
          <w:noProof/>
          <w:sz w:val="22"/>
          <w:szCs w:val="22"/>
        </w:rPr>
        <w:t>Zhang et al. 2012</w:t>
      </w:r>
      <w:r w:rsidR="00FF4C2B">
        <w:rPr>
          <w:rFonts w:ascii="Arial" w:hAnsi="Arial" w:cs="Arial"/>
          <w:noProof/>
          <w:sz w:val="22"/>
          <w:szCs w:val="22"/>
        </w:rPr>
        <w:t>)</w:t>
      </w:r>
      <w:r w:rsidR="007F1902">
        <w:rPr>
          <w:rFonts w:ascii="Arial" w:hAnsi="Arial" w:cs="Arial"/>
          <w:sz w:val="22"/>
          <w:szCs w:val="22"/>
        </w:rPr>
        <w:fldChar w:fldCharType="end"/>
      </w:r>
      <w:r w:rsidR="00B22386" w:rsidRPr="00F7503A">
        <w:rPr>
          <w:rFonts w:ascii="Arial" w:hAnsi="Arial" w:cs="Arial"/>
          <w:sz w:val="22"/>
          <w:szCs w:val="22"/>
        </w:rPr>
        <w:t xml:space="preserve">. </w:t>
      </w:r>
      <w:r w:rsidR="00B22386">
        <w:rPr>
          <w:rFonts w:ascii="Arial" w:hAnsi="Arial" w:cs="Arial"/>
          <w:sz w:val="22"/>
          <w:szCs w:val="22"/>
        </w:rPr>
        <w:t xml:space="preserve">However, </w:t>
      </w:r>
      <w:r w:rsidR="00B6548B">
        <w:rPr>
          <w:rFonts w:ascii="Arial" w:hAnsi="Arial" w:cs="Arial"/>
          <w:sz w:val="22"/>
          <w:szCs w:val="22"/>
        </w:rPr>
        <w:t xml:space="preserve">we also </w:t>
      </w:r>
      <w:r w:rsidR="00F15CFB">
        <w:rPr>
          <w:rFonts w:ascii="Arial" w:hAnsi="Arial" w:cs="Arial"/>
          <w:sz w:val="22"/>
          <w:szCs w:val="22"/>
        </w:rPr>
        <w:t>found</w:t>
      </w:r>
      <w:r w:rsidR="00B6548B">
        <w:rPr>
          <w:rFonts w:ascii="Arial" w:hAnsi="Arial" w:cs="Arial"/>
          <w:sz w:val="22"/>
          <w:szCs w:val="22"/>
        </w:rPr>
        <w:t xml:space="preserve"> that</w:t>
      </w:r>
      <w:r w:rsidR="00123526">
        <w:rPr>
          <w:rFonts w:ascii="Arial" w:hAnsi="Arial" w:cs="Arial"/>
          <w:sz w:val="22"/>
          <w:szCs w:val="22"/>
        </w:rPr>
        <w:t xml:space="preserve"> H3K9me3 is enriched </w:t>
      </w:r>
      <w:r w:rsidR="00B6548B">
        <w:rPr>
          <w:rFonts w:ascii="Arial" w:hAnsi="Arial" w:cs="Arial"/>
          <w:sz w:val="22"/>
          <w:szCs w:val="22"/>
        </w:rPr>
        <w:t>at the</w:t>
      </w:r>
      <w:r w:rsidR="00123526">
        <w:rPr>
          <w:rFonts w:ascii="Arial" w:hAnsi="Arial" w:cs="Arial"/>
          <w:sz w:val="22"/>
          <w:szCs w:val="22"/>
        </w:rPr>
        <w:t xml:space="preserve"> 3’</w:t>
      </w:r>
      <w:r w:rsidR="00E80355">
        <w:rPr>
          <w:rFonts w:ascii="Arial" w:hAnsi="Arial" w:cs="Arial"/>
          <w:sz w:val="22"/>
          <w:szCs w:val="22"/>
        </w:rPr>
        <w:t xml:space="preserve"> </w:t>
      </w:r>
      <w:r w:rsidR="00123526">
        <w:rPr>
          <w:rFonts w:ascii="Arial" w:hAnsi="Arial" w:cs="Arial"/>
          <w:sz w:val="22"/>
          <w:szCs w:val="22"/>
        </w:rPr>
        <w:t xml:space="preserve">end or the body of active genes. </w:t>
      </w:r>
      <w:r w:rsidR="00CC14D5">
        <w:rPr>
          <w:rFonts w:ascii="Arial" w:hAnsi="Arial" w:cs="Arial"/>
          <w:sz w:val="22"/>
          <w:szCs w:val="22"/>
        </w:rPr>
        <w:t>This result</w:t>
      </w:r>
      <w:r w:rsidR="008A729E">
        <w:rPr>
          <w:rFonts w:ascii="Arial" w:hAnsi="Arial" w:cs="Arial"/>
          <w:sz w:val="22"/>
          <w:szCs w:val="22"/>
        </w:rPr>
        <w:t xml:space="preserve"> </w:t>
      </w:r>
      <w:r w:rsidR="00EB2830">
        <w:rPr>
          <w:rFonts w:ascii="Arial" w:hAnsi="Arial" w:cs="Arial"/>
          <w:sz w:val="22"/>
          <w:szCs w:val="22"/>
        </w:rPr>
        <w:t>indicates</w:t>
      </w:r>
      <w:r w:rsidR="00CC14D5">
        <w:rPr>
          <w:rFonts w:ascii="Arial" w:hAnsi="Arial" w:cs="Arial"/>
          <w:sz w:val="22"/>
          <w:szCs w:val="22"/>
        </w:rPr>
        <w:t xml:space="preserve"> that H3K9me3</w:t>
      </w:r>
      <w:r w:rsidR="00EB2830">
        <w:rPr>
          <w:rFonts w:ascii="Arial" w:hAnsi="Arial" w:cs="Arial"/>
          <w:sz w:val="22"/>
          <w:szCs w:val="22"/>
        </w:rPr>
        <w:t xml:space="preserve"> plays </w:t>
      </w:r>
      <w:r w:rsidR="008A729E">
        <w:rPr>
          <w:rFonts w:ascii="Arial" w:hAnsi="Arial" w:cs="Arial"/>
          <w:sz w:val="22"/>
          <w:szCs w:val="22"/>
        </w:rPr>
        <w:t xml:space="preserve">roles in both heterochromatin and euchromatin </w:t>
      </w:r>
      <w:r w:rsidR="007F1902">
        <w:rPr>
          <w:rFonts w:ascii="Arial" w:hAnsi="Arial" w:cs="Arial"/>
          <w:sz w:val="22"/>
          <w:szCs w:val="22"/>
        </w:rPr>
        <w:fldChar w:fldCharType="begin">
          <w:fldData xml:space="preserve">PEVuZE5vdGU+PENpdGU+PEF1dGhvcj5CbGFjazwvQXV0aG9yPjxZZWFyPjIwMTE8L1llYXI+PFJl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</w:fldData>
        </w:fldChar>
      </w:r>
      <w:r w:rsidR="00F15CFB">
        <w:rPr>
          <w:rFonts w:ascii="Arial" w:hAnsi="Arial" w:cs="Arial"/>
          <w:sz w:val="22"/>
          <w:szCs w:val="22"/>
        </w:rPr>
        <w:instrText xml:space="preserve"> ADDIN EN.CITE </w:instrText>
      </w:r>
      <w:r w:rsidR="007F1902">
        <w:rPr>
          <w:rFonts w:ascii="Arial" w:hAnsi="Arial" w:cs="Arial"/>
          <w:sz w:val="22"/>
          <w:szCs w:val="22"/>
        </w:rPr>
        <w:fldChar w:fldCharType="begin">
          <w:fldData xml:space="preserve">PEVuZE5vdGU+PENpdGU+PEF1dGhvcj5CbGFjazwvQXV0aG9yPjxZZWFyPjIwMTE8L1llYXI+PFJl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</w:fldData>
        </w:fldChar>
      </w:r>
      <w:r w:rsidR="00F15CFB">
        <w:rPr>
          <w:rFonts w:ascii="Arial" w:hAnsi="Arial" w:cs="Arial"/>
          <w:sz w:val="22"/>
          <w:szCs w:val="22"/>
        </w:rPr>
        <w:instrText xml:space="preserve"> ADDIN EN.CITE.DATA </w:instrText>
      </w:r>
      <w:r w:rsidR="007F1902">
        <w:rPr>
          <w:rFonts w:ascii="Arial" w:hAnsi="Arial" w:cs="Arial"/>
          <w:sz w:val="22"/>
          <w:szCs w:val="22"/>
        </w:rPr>
      </w:r>
      <w:r w:rsidR="007F1902">
        <w:rPr>
          <w:rFonts w:ascii="Arial" w:hAnsi="Arial" w:cs="Arial"/>
          <w:sz w:val="22"/>
          <w:szCs w:val="22"/>
        </w:rPr>
        <w:fldChar w:fldCharType="end"/>
      </w:r>
      <w:r w:rsidR="007F1902">
        <w:rPr>
          <w:rFonts w:ascii="Arial" w:hAnsi="Arial" w:cs="Arial"/>
          <w:sz w:val="22"/>
          <w:szCs w:val="22"/>
        </w:rPr>
      </w:r>
      <w:r w:rsidR="007F1902">
        <w:rPr>
          <w:rFonts w:ascii="Arial" w:hAnsi="Arial" w:cs="Arial"/>
          <w:sz w:val="22"/>
          <w:szCs w:val="22"/>
        </w:rPr>
        <w:fldChar w:fldCharType="separate"/>
      </w:r>
      <w:r w:rsidR="00F15CFB">
        <w:rPr>
          <w:rFonts w:ascii="Arial" w:hAnsi="Arial" w:cs="Arial"/>
          <w:noProof/>
          <w:sz w:val="22"/>
          <w:szCs w:val="22"/>
        </w:rPr>
        <w:t>(</w:t>
      </w:r>
      <w:r w:rsidR="00423E10">
        <w:rPr>
          <w:rFonts w:ascii="Arial" w:hAnsi="Arial" w:cs="Arial"/>
          <w:noProof/>
          <w:sz w:val="22"/>
          <w:szCs w:val="22"/>
        </w:rPr>
        <w:t>Black and Whetstine 2011</w:t>
      </w:r>
      <w:r w:rsidR="00F15CFB">
        <w:rPr>
          <w:rFonts w:ascii="Arial" w:hAnsi="Arial" w:cs="Arial"/>
          <w:noProof/>
          <w:sz w:val="22"/>
          <w:szCs w:val="22"/>
        </w:rPr>
        <w:t>)</w:t>
      </w:r>
      <w:r w:rsidR="007F1902">
        <w:rPr>
          <w:rFonts w:ascii="Arial" w:hAnsi="Arial" w:cs="Arial"/>
          <w:sz w:val="22"/>
          <w:szCs w:val="22"/>
        </w:rPr>
        <w:fldChar w:fldCharType="end"/>
      </w:r>
      <w:r w:rsidR="00F15CFB">
        <w:rPr>
          <w:rFonts w:ascii="Arial" w:hAnsi="Arial" w:cs="Arial"/>
          <w:sz w:val="22"/>
          <w:szCs w:val="22"/>
        </w:rPr>
        <w:t xml:space="preserve"> </w:t>
      </w:r>
      <w:r w:rsidR="008A729E">
        <w:rPr>
          <w:rFonts w:ascii="Arial" w:hAnsi="Arial" w:cs="Arial"/>
          <w:sz w:val="22"/>
          <w:szCs w:val="22"/>
        </w:rPr>
        <w:t>and</w:t>
      </w:r>
      <w:r w:rsidR="00CD366F">
        <w:rPr>
          <w:rFonts w:ascii="Arial" w:hAnsi="Arial" w:cs="Arial"/>
          <w:sz w:val="22"/>
          <w:szCs w:val="22"/>
        </w:rPr>
        <w:t xml:space="preserve"> might </w:t>
      </w:r>
      <w:r w:rsidR="005E4527">
        <w:rPr>
          <w:rFonts w:ascii="Arial" w:hAnsi="Arial" w:cs="Arial"/>
          <w:sz w:val="22"/>
          <w:szCs w:val="22"/>
        </w:rPr>
        <w:t>have</w:t>
      </w:r>
      <w:r w:rsidR="00CD366F">
        <w:rPr>
          <w:rFonts w:ascii="Arial" w:hAnsi="Arial" w:cs="Arial"/>
          <w:sz w:val="22"/>
          <w:szCs w:val="22"/>
        </w:rPr>
        <w:t xml:space="preserve"> additional functions beyond acting as a repressive </w:t>
      </w:r>
      <w:r w:rsidR="005E4527">
        <w:rPr>
          <w:rFonts w:ascii="Arial" w:hAnsi="Arial" w:cs="Arial"/>
          <w:sz w:val="22"/>
          <w:szCs w:val="22"/>
        </w:rPr>
        <w:t xml:space="preserve">mark. Such further H3K9me3 functions </w:t>
      </w:r>
      <w:r w:rsidR="00CD366F">
        <w:rPr>
          <w:rFonts w:ascii="Arial" w:hAnsi="Arial" w:cs="Arial"/>
          <w:sz w:val="22"/>
          <w:szCs w:val="22"/>
        </w:rPr>
        <w:t xml:space="preserve">might include transcription elongation </w:t>
      </w:r>
      <w:r w:rsidR="007F1902">
        <w:rPr>
          <w:rFonts w:ascii="Arial" w:hAnsi="Arial" w:cs="Arial"/>
          <w:sz w:val="22"/>
          <w:szCs w:val="22"/>
        </w:rPr>
        <w:lastRenderedPageBreak/>
        <w:fldChar w:fldCharType="begin">
          <w:fldData xml:space="preserve">PEVuZE5vdGU+PENpdGU+PEF1dGhvcj5WYWtvYzwvQXV0aG9yPjxZZWFyPjIwMDU8L1llYXI+PFJl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</w:fldData>
        </w:fldChar>
      </w:r>
      <w:r w:rsidR="00875E75">
        <w:rPr>
          <w:rFonts w:ascii="Arial" w:hAnsi="Arial" w:cs="Arial"/>
          <w:sz w:val="22"/>
          <w:szCs w:val="22"/>
        </w:rPr>
        <w:instrText xml:space="preserve"> ADDIN EN.CITE </w:instrText>
      </w:r>
      <w:r w:rsidR="007F1902">
        <w:rPr>
          <w:rFonts w:ascii="Arial" w:hAnsi="Arial" w:cs="Arial"/>
          <w:sz w:val="22"/>
          <w:szCs w:val="22"/>
        </w:rPr>
        <w:fldChar w:fldCharType="begin">
          <w:fldData xml:space="preserve">PEVuZE5vdGU+PENpdGU+PEF1dGhvcj5WYWtvYzwvQXV0aG9yPjxZZWFyPjIwMDU8L1llYXI+PFJl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</w:fldData>
        </w:fldChar>
      </w:r>
      <w:r w:rsidR="00875E75">
        <w:rPr>
          <w:rFonts w:ascii="Arial" w:hAnsi="Arial" w:cs="Arial"/>
          <w:sz w:val="22"/>
          <w:szCs w:val="22"/>
        </w:rPr>
        <w:instrText xml:space="preserve"> ADDIN EN.CITE.DATA </w:instrText>
      </w:r>
      <w:r w:rsidR="007F1902">
        <w:rPr>
          <w:rFonts w:ascii="Arial" w:hAnsi="Arial" w:cs="Arial"/>
          <w:sz w:val="22"/>
          <w:szCs w:val="22"/>
        </w:rPr>
      </w:r>
      <w:r w:rsidR="007F1902">
        <w:rPr>
          <w:rFonts w:ascii="Arial" w:hAnsi="Arial" w:cs="Arial"/>
          <w:sz w:val="22"/>
          <w:szCs w:val="22"/>
        </w:rPr>
        <w:fldChar w:fldCharType="end"/>
      </w:r>
      <w:r w:rsidR="007F1902">
        <w:rPr>
          <w:rFonts w:ascii="Arial" w:hAnsi="Arial" w:cs="Arial"/>
          <w:sz w:val="22"/>
          <w:szCs w:val="22"/>
        </w:rPr>
      </w:r>
      <w:r w:rsidR="007F1902">
        <w:rPr>
          <w:rFonts w:ascii="Arial" w:hAnsi="Arial" w:cs="Arial"/>
          <w:sz w:val="22"/>
          <w:szCs w:val="22"/>
        </w:rPr>
        <w:fldChar w:fldCharType="separate"/>
      </w:r>
      <w:r w:rsidR="00875E75">
        <w:rPr>
          <w:rFonts w:ascii="Arial" w:hAnsi="Arial" w:cs="Arial"/>
          <w:noProof/>
          <w:sz w:val="22"/>
          <w:szCs w:val="22"/>
        </w:rPr>
        <w:t>(</w:t>
      </w:r>
      <w:r w:rsidR="00423E10">
        <w:rPr>
          <w:rFonts w:ascii="Arial" w:hAnsi="Arial" w:cs="Arial"/>
          <w:noProof/>
          <w:sz w:val="22"/>
          <w:szCs w:val="22"/>
        </w:rPr>
        <w:t>Vakoc et al. 2005</w:t>
      </w:r>
      <w:r w:rsidR="00875E75">
        <w:rPr>
          <w:rFonts w:ascii="Arial" w:hAnsi="Arial" w:cs="Arial"/>
          <w:noProof/>
          <w:sz w:val="22"/>
          <w:szCs w:val="22"/>
        </w:rPr>
        <w:t>)</w:t>
      </w:r>
      <w:r w:rsidR="007F1902">
        <w:rPr>
          <w:rFonts w:ascii="Arial" w:hAnsi="Arial" w:cs="Arial"/>
          <w:sz w:val="22"/>
          <w:szCs w:val="22"/>
        </w:rPr>
        <w:fldChar w:fldCharType="end"/>
      </w:r>
      <w:r w:rsidR="00875E75">
        <w:rPr>
          <w:rFonts w:ascii="Arial" w:hAnsi="Arial" w:cs="Arial"/>
          <w:sz w:val="22"/>
          <w:szCs w:val="22"/>
        </w:rPr>
        <w:t xml:space="preserve"> </w:t>
      </w:r>
      <w:r w:rsidR="00EB2830">
        <w:rPr>
          <w:rFonts w:ascii="Arial" w:hAnsi="Arial" w:cs="Arial"/>
          <w:sz w:val="22"/>
          <w:szCs w:val="22"/>
        </w:rPr>
        <w:t>or</w:t>
      </w:r>
      <w:r w:rsidR="00CD366F">
        <w:rPr>
          <w:rFonts w:ascii="Arial" w:hAnsi="Arial" w:cs="Arial"/>
          <w:sz w:val="22"/>
          <w:szCs w:val="22"/>
        </w:rPr>
        <w:t xml:space="preserve"> </w:t>
      </w:r>
      <w:r w:rsidR="00CD366F" w:rsidRPr="00E01AB3">
        <w:rPr>
          <w:rFonts w:ascii="Arial" w:hAnsi="Arial" w:cs="Arial"/>
          <w:sz w:val="22"/>
          <w:szCs w:val="22"/>
        </w:rPr>
        <w:t>alternative splicing</w:t>
      </w:r>
      <w:r w:rsidR="00CD366F">
        <w:rPr>
          <w:rFonts w:ascii="Arial" w:hAnsi="Arial" w:cs="Arial"/>
          <w:sz w:val="22"/>
          <w:szCs w:val="22"/>
        </w:rPr>
        <w:t xml:space="preserve"> </w:t>
      </w:r>
      <w:r w:rsidR="007F1902">
        <w:rPr>
          <w:rFonts w:ascii="Arial" w:hAnsi="Arial" w:cs="Arial"/>
          <w:sz w:val="22"/>
          <w:szCs w:val="22"/>
        </w:rPr>
        <w:fldChar w:fldCharType="begin">
          <w:fldData xml:space="preserve">PEVuZE5vdGU+PENpdGU+PEF1dGhvcj5aaG91PC9BdXRob3I+PFllYXI+MjAxNDwvWWVhcj48UmVj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</w:fldData>
        </w:fldChar>
      </w:r>
      <w:r w:rsidR="00CD366F">
        <w:rPr>
          <w:rFonts w:ascii="Arial" w:hAnsi="Arial" w:cs="Arial"/>
          <w:sz w:val="22"/>
          <w:szCs w:val="22"/>
        </w:rPr>
        <w:instrText xml:space="preserve"> ADDIN EN.CITE </w:instrText>
      </w:r>
      <w:r w:rsidR="007F1902">
        <w:rPr>
          <w:rFonts w:ascii="Arial" w:hAnsi="Arial" w:cs="Arial"/>
          <w:sz w:val="22"/>
          <w:szCs w:val="22"/>
        </w:rPr>
        <w:fldChar w:fldCharType="begin">
          <w:fldData xml:space="preserve">PEVuZE5vdGU+PENpdGU+PEF1dGhvcj5aaG91PC9BdXRob3I+PFllYXI+MjAxNDwvWWVhcj48UmVj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</w:fldData>
        </w:fldChar>
      </w:r>
      <w:r w:rsidR="00CD366F">
        <w:rPr>
          <w:rFonts w:ascii="Arial" w:hAnsi="Arial" w:cs="Arial"/>
          <w:sz w:val="22"/>
          <w:szCs w:val="22"/>
        </w:rPr>
        <w:instrText xml:space="preserve"> ADDIN EN.CITE.DATA </w:instrText>
      </w:r>
      <w:r w:rsidR="007F1902">
        <w:rPr>
          <w:rFonts w:ascii="Arial" w:hAnsi="Arial" w:cs="Arial"/>
          <w:sz w:val="22"/>
          <w:szCs w:val="22"/>
        </w:rPr>
      </w:r>
      <w:r w:rsidR="007F1902">
        <w:rPr>
          <w:rFonts w:ascii="Arial" w:hAnsi="Arial" w:cs="Arial"/>
          <w:sz w:val="22"/>
          <w:szCs w:val="22"/>
        </w:rPr>
        <w:fldChar w:fldCharType="end"/>
      </w:r>
      <w:r w:rsidR="007F1902">
        <w:rPr>
          <w:rFonts w:ascii="Arial" w:hAnsi="Arial" w:cs="Arial"/>
          <w:sz w:val="22"/>
          <w:szCs w:val="22"/>
        </w:rPr>
      </w:r>
      <w:r w:rsidR="007F1902">
        <w:rPr>
          <w:rFonts w:ascii="Arial" w:hAnsi="Arial" w:cs="Arial"/>
          <w:sz w:val="22"/>
          <w:szCs w:val="22"/>
        </w:rPr>
        <w:fldChar w:fldCharType="separate"/>
      </w:r>
      <w:r w:rsidR="00CD366F">
        <w:rPr>
          <w:rFonts w:ascii="Arial" w:hAnsi="Arial" w:cs="Arial"/>
          <w:noProof/>
          <w:sz w:val="22"/>
          <w:szCs w:val="22"/>
        </w:rPr>
        <w:t>(</w:t>
      </w:r>
      <w:r w:rsidR="00423E10">
        <w:rPr>
          <w:rFonts w:ascii="Arial" w:hAnsi="Arial" w:cs="Arial"/>
          <w:noProof/>
          <w:sz w:val="22"/>
          <w:szCs w:val="22"/>
        </w:rPr>
        <w:t>Zhou et al. 2014</w:t>
      </w:r>
      <w:r w:rsidR="00CD366F">
        <w:rPr>
          <w:rFonts w:ascii="Arial" w:hAnsi="Arial" w:cs="Arial"/>
          <w:noProof/>
          <w:sz w:val="22"/>
          <w:szCs w:val="22"/>
        </w:rPr>
        <w:t>)</w:t>
      </w:r>
      <w:r w:rsidR="007F1902">
        <w:rPr>
          <w:rFonts w:ascii="Arial" w:hAnsi="Arial" w:cs="Arial"/>
          <w:sz w:val="22"/>
          <w:szCs w:val="22"/>
        </w:rPr>
        <w:fldChar w:fldCharType="end"/>
      </w:r>
      <w:r w:rsidR="00CD366F" w:rsidRPr="00E01AB3">
        <w:rPr>
          <w:rFonts w:ascii="Arial" w:hAnsi="Arial" w:cs="Arial"/>
          <w:sz w:val="22"/>
          <w:szCs w:val="22"/>
        </w:rPr>
        <w:t>.</w:t>
      </w:r>
    </w:p>
    <w:p w:rsidR="00A0489F" w:rsidRDefault="00A0489F" w:rsidP="009D69CE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Arial" w:hAnsi="Arial" w:cs="Arial"/>
          <w:sz w:val="22"/>
          <w:szCs w:val="22"/>
        </w:rPr>
      </w:pPr>
    </w:p>
    <w:p w:rsidR="00A97293" w:rsidRDefault="00A22CDF" w:rsidP="009D69CE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PU.1 represents a pioneer transcription factor in hematopoietic cell development </w:t>
      </w:r>
      <w:r w:rsidR="002553DA">
        <w:rPr>
          <w:rFonts w:ascii="Arial" w:hAnsi="Arial" w:cs="Arial"/>
          <w:sz w:val="22"/>
          <w:szCs w:val="22"/>
        </w:rPr>
        <w:t xml:space="preserve">that acts in concert with other lineage specific factors </w:t>
      </w:r>
      <w:r w:rsidR="007F1902">
        <w:rPr>
          <w:rFonts w:ascii="Arial" w:hAnsi="Arial" w:cs="Arial"/>
          <w:sz w:val="22"/>
          <w:szCs w:val="22"/>
        </w:rPr>
        <w:fldChar w:fldCharType="begin">
          <w:fldData xml:space="preserve">PEVuZE5vdGU+PENpdGU+PEF1dGhvcj5HYXJiZXI8L0F1dGhvcj48WWVhcj4yMDEyPC9ZZWFyPjxS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</w:fldData>
        </w:fldChar>
      </w:r>
      <w:r w:rsidR="00FE0BC5">
        <w:rPr>
          <w:rFonts w:ascii="Arial" w:hAnsi="Arial" w:cs="Arial"/>
          <w:sz w:val="22"/>
          <w:szCs w:val="22"/>
        </w:rPr>
        <w:instrText xml:space="preserve"> ADDIN EN.CITE </w:instrText>
      </w:r>
      <w:r w:rsidR="007F1902">
        <w:rPr>
          <w:rFonts w:ascii="Arial" w:hAnsi="Arial" w:cs="Arial"/>
          <w:sz w:val="22"/>
          <w:szCs w:val="22"/>
        </w:rPr>
        <w:fldChar w:fldCharType="begin">
          <w:fldData xml:space="preserve">PEVuZE5vdGU+PENpdGU+PEF1dGhvcj5HYXJiZXI8L0F1dGhvcj48WWVhcj4yMDEyPC9ZZWFyPjxS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</w:fldData>
        </w:fldChar>
      </w:r>
      <w:r w:rsidR="00FE0BC5">
        <w:rPr>
          <w:rFonts w:ascii="Arial" w:hAnsi="Arial" w:cs="Arial"/>
          <w:sz w:val="22"/>
          <w:szCs w:val="22"/>
        </w:rPr>
        <w:instrText xml:space="preserve"> ADDIN EN.CITE.DATA </w:instrText>
      </w:r>
      <w:r w:rsidR="007F1902">
        <w:rPr>
          <w:rFonts w:ascii="Arial" w:hAnsi="Arial" w:cs="Arial"/>
          <w:sz w:val="22"/>
          <w:szCs w:val="22"/>
        </w:rPr>
      </w:r>
      <w:r w:rsidR="007F1902">
        <w:rPr>
          <w:rFonts w:ascii="Arial" w:hAnsi="Arial" w:cs="Arial"/>
          <w:sz w:val="22"/>
          <w:szCs w:val="22"/>
        </w:rPr>
        <w:fldChar w:fldCharType="end"/>
      </w:r>
      <w:r w:rsidR="007F1902">
        <w:rPr>
          <w:rFonts w:ascii="Arial" w:hAnsi="Arial" w:cs="Arial"/>
          <w:sz w:val="22"/>
          <w:szCs w:val="22"/>
        </w:rPr>
      </w:r>
      <w:r w:rsidR="007F1902">
        <w:rPr>
          <w:rFonts w:ascii="Arial" w:hAnsi="Arial" w:cs="Arial"/>
          <w:sz w:val="22"/>
          <w:szCs w:val="22"/>
        </w:rPr>
        <w:fldChar w:fldCharType="separate"/>
      </w:r>
      <w:r w:rsidR="00FE0BC5">
        <w:rPr>
          <w:rFonts w:ascii="Arial" w:hAnsi="Arial" w:cs="Arial"/>
          <w:noProof/>
          <w:sz w:val="22"/>
          <w:szCs w:val="22"/>
        </w:rPr>
        <w:t>(</w:t>
      </w:r>
      <w:r w:rsidR="00423E10">
        <w:rPr>
          <w:rFonts w:ascii="Arial" w:hAnsi="Arial" w:cs="Arial"/>
          <w:noProof/>
          <w:sz w:val="22"/>
          <w:szCs w:val="22"/>
        </w:rPr>
        <w:t>Heinz et al. 2010</w:t>
      </w:r>
      <w:r w:rsidR="00FE0BC5">
        <w:rPr>
          <w:rFonts w:ascii="Arial" w:hAnsi="Arial" w:cs="Arial"/>
          <w:noProof/>
          <w:sz w:val="22"/>
          <w:szCs w:val="22"/>
        </w:rPr>
        <w:t xml:space="preserve">; </w:t>
      </w:r>
      <w:r w:rsidR="00423E10">
        <w:rPr>
          <w:rFonts w:ascii="Arial" w:hAnsi="Arial" w:cs="Arial"/>
          <w:noProof/>
          <w:sz w:val="22"/>
          <w:szCs w:val="22"/>
        </w:rPr>
        <w:t>Zaret and Carroll 2011</w:t>
      </w:r>
      <w:r w:rsidR="00FE0BC5">
        <w:rPr>
          <w:rFonts w:ascii="Arial" w:hAnsi="Arial" w:cs="Arial"/>
          <w:noProof/>
          <w:sz w:val="22"/>
          <w:szCs w:val="22"/>
        </w:rPr>
        <w:t xml:space="preserve">; </w:t>
      </w:r>
      <w:r w:rsidR="00423E10">
        <w:rPr>
          <w:rFonts w:ascii="Arial" w:hAnsi="Arial" w:cs="Arial"/>
          <w:noProof/>
          <w:sz w:val="22"/>
          <w:szCs w:val="22"/>
        </w:rPr>
        <w:t>Garber et al. 2012</w:t>
      </w:r>
      <w:r w:rsidR="00FE0BC5">
        <w:rPr>
          <w:rFonts w:ascii="Arial" w:hAnsi="Arial" w:cs="Arial"/>
          <w:noProof/>
          <w:sz w:val="22"/>
          <w:szCs w:val="22"/>
        </w:rPr>
        <w:t>)</w:t>
      </w:r>
      <w:r w:rsidR="007F1902">
        <w:rPr>
          <w:rFonts w:ascii="Arial" w:hAnsi="Arial" w:cs="Arial"/>
          <w:sz w:val="22"/>
          <w:szCs w:val="22"/>
        </w:rPr>
        <w:fldChar w:fldCharType="end"/>
      </w:r>
      <w:r w:rsidR="002553DA">
        <w:rPr>
          <w:rFonts w:ascii="Arial" w:hAnsi="Arial" w:cs="Arial"/>
          <w:sz w:val="22"/>
          <w:szCs w:val="22"/>
        </w:rPr>
        <w:t xml:space="preserve">. DC progenitors and DC subsets express PU.1 and knockout mice demonstrated the impact of PU.1 on DC development </w:t>
      </w:r>
      <w:r w:rsidR="007F1902">
        <w:rPr>
          <w:rFonts w:ascii="Arial" w:hAnsi="Arial" w:cs="Arial"/>
          <w:sz w:val="22"/>
          <w:szCs w:val="22"/>
        </w:rPr>
        <w:fldChar w:fldCharType="begin">
          <w:fldData xml:space="preserve">PEVuZE5vdGU+PENpdGU+PEF1dGhvcj5EYWtpYzwvQXV0aG9yPjxZZWFyPjIwMDU8L1llYXI+PFJl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</w:fldData>
        </w:fldChar>
      </w:r>
      <w:r w:rsidR="002553DA">
        <w:rPr>
          <w:rFonts w:ascii="Arial" w:hAnsi="Arial" w:cs="Arial"/>
          <w:sz w:val="22"/>
          <w:szCs w:val="22"/>
        </w:rPr>
        <w:instrText xml:space="preserve"> ADDIN EN.CITE </w:instrText>
      </w:r>
      <w:r w:rsidR="007F1902">
        <w:rPr>
          <w:rFonts w:ascii="Arial" w:hAnsi="Arial" w:cs="Arial"/>
          <w:sz w:val="22"/>
          <w:szCs w:val="22"/>
        </w:rPr>
        <w:fldChar w:fldCharType="begin">
          <w:fldData xml:space="preserve">PEVuZE5vdGU+PENpdGU+PEF1dGhvcj5EYWtpYzwvQXV0aG9yPjxZZWFyPjIwMDU8L1llYXI+PFJl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</w:fldData>
        </w:fldChar>
      </w:r>
      <w:r w:rsidR="002553DA">
        <w:rPr>
          <w:rFonts w:ascii="Arial" w:hAnsi="Arial" w:cs="Arial"/>
          <w:sz w:val="22"/>
          <w:szCs w:val="22"/>
        </w:rPr>
        <w:instrText xml:space="preserve"> ADDIN EN.CITE.DATA </w:instrText>
      </w:r>
      <w:r w:rsidR="007F1902">
        <w:rPr>
          <w:rFonts w:ascii="Arial" w:hAnsi="Arial" w:cs="Arial"/>
          <w:sz w:val="22"/>
          <w:szCs w:val="22"/>
        </w:rPr>
      </w:r>
      <w:r w:rsidR="007F1902">
        <w:rPr>
          <w:rFonts w:ascii="Arial" w:hAnsi="Arial" w:cs="Arial"/>
          <w:sz w:val="22"/>
          <w:szCs w:val="22"/>
        </w:rPr>
        <w:fldChar w:fldCharType="end"/>
      </w:r>
      <w:r w:rsidR="007F1902">
        <w:rPr>
          <w:rFonts w:ascii="Arial" w:hAnsi="Arial" w:cs="Arial"/>
          <w:sz w:val="22"/>
          <w:szCs w:val="22"/>
        </w:rPr>
      </w:r>
      <w:r w:rsidR="007F1902">
        <w:rPr>
          <w:rFonts w:ascii="Arial" w:hAnsi="Arial" w:cs="Arial"/>
          <w:sz w:val="22"/>
          <w:szCs w:val="22"/>
        </w:rPr>
        <w:fldChar w:fldCharType="separate"/>
      </w:r>
      <w:r w:rsidR="002553DA">
        <w:rPr>
          <w:rFonts w:ascii="Arial" w:hAnsi="Arial" w:cs="Arial"/>
          <w:noProof/>
          <w:sz w:val="22"/>
          <w:szCs w:val="22"/>
        </w:rPr>
        <w:t>(</w:t>
      </w:r>
      <w:r w:rsidR="00423E10">
        <w:rPr>
          <w:rFonts w:ascii="Arial" w:hAnsi="Arial" w:cs="Arial"/>
          <w:noProof/>
          <w:sz w:val="22"/>
          <w:szCs w:val="22"/>
        </w:rPr>
        <w:t>Dakic et al. 2005</w:t>
      </w:r>
      <w:r w:rsidR="002553DA">
        <w:rPr>
          <w:rFonts w:ascii="Arial" w:hAnsi="Arial" w:cs="Arial"/>
          <w:noProof/>
          <w:sz w:val="22"/>
          <w:szCs w:val="22"/>
        </w:rPr>
        <w:t xml:space="preserve">; </w:t>
      </w:r>
      <w:r w:rsidR="00423E10">
        <w:rPr>
          <w:rFonts w:ascii="Arial" w:hAnsi="Arial" w:cs="Arial"/>
          <w:noProof/>
          <w:sz w:val="22"/>
          <w:szCs w:val="22"/>
        </w:rPr>
        <w:t>Nutt et al. 2005</w:t>
      </w:r>
      <w:r w:rsidR="002553DA">
        <w:rPr>
          <w:rFonts w:ascii="Arial" w:hAnsi="Arial" w:cs="Arial"/>
          <w:noProof/>
          <w:sz w:val="22"/>
          <w:szCs w:val="22"/>
        </w:rPr>
        <w:t>)</w:t>
      </w:r>
      <w:r w:rsidR="007F1902">
        <w:rPr>
          <w:rFonts w:ascii="Arial" w:hAnsi="Arial" w:cs="Arial"/>
          <w:sz w:val="22"/>
          <w:szCs w:val="22"/>
        </w:rPr>
        <w:fldChar w:fldCharType="end"/>
      </w:r>
      <w:r w:rsidR="002553DA">
        <w:rPr>
          <w:rFonts w:ascii="Arial" w:hAnsi="Arial" w:cs="Arial"/>
          <w:sz w:val="22"/>
          <w:szCs w:val="22"/>
        </w:rPr>
        <w:t>.</w:t>
      </w:r>
      <w:r w:rsidR="00AE27D4">
        <w:rPr>
          <w:rFonts w:ascii="Arial" w:hAnsi="Arial" w:cs="Arial"/>
          <w:sz w:val="22"/>
          <w:szCs w:val="22"/>
        </w:rPr>
        <w:t xml:space="preserve"> </w:t>
      </w:r>
      <w:r w:rsidR="00DC5BEA" w:rsidRPr="00F7503A">
        <w:rPr>
          <w:rFonts w:ascii="Arial" w:hAnsi="Arial" w:cs="Arial"/>
          <w:sz w:val="22"/>
          <w:szCs w:val="22"/>
        </w:rPr>
        <w:t>PU.1</w:t>
      </w:r>
      <w:r w:rsidR="002553DA">
        <w:rPr>
          <w:rFonts w:ascii="Arial" w:hAnsi="Arial" w:cs="Arial"/>
          <w:sz w:val="22"/>
          <w:szCs w:val="22"/>
        </w:rPr>
        <w:t xml:space="preserve"> </w:t>
      </w:r>
      <w:r w:rsidR="002553DA" w:rsidRPr="00F7503A">
        <w:rPr>
          <w:rFonts w:ascii="Arial" w:hAnsi="Arial" w:cs="Arial"/>
          <w:sz w:val="22"/>
          <w:szCs w:val="22"/>
        </w:rPr>
        <w:t>control</w:t>
      </w:r>
      <w:r w:rsidR="002553DA">
        <w:rPr>
          <w:rFonts w:ascii="Arial" w:hAnsi="Arial" w:cs="Arial"/>
          <w:sz w:val="22"/>
          <w:szCs w:val="22"/>
        </w:rPr>
        <w:t>s</w:t>
      </w:r>
      <w:r w:rsidR="002553DA" w:rsidRPr="00F7503A">
        <w:rPr>
          <w:rFonts w:ascii="Arial" w:hAnsi="Arial" w:cs="Arial"/>
          <w:sz w:val="22"/>
          <w:szCs w:val="22"/>
        </w:rPr>
        <w:t xml:space="preserve"> </w:t>
      </w:r>
      <w:r w:rsidR="00DC5BEA" w:rsidRPr="00F7503A">
        <w:rPr>
          <w:rFonts w:ascii="Arial" w:hAnsi="Arial" w:cs="Arial"/>
          <w:sz w:val="22"/>
          <w:szCs w:val="22"/>
        </w:rPr>
        <w:t>Flt3 cytokine receptor expression</w:t>
      </w:r>
      <w:r w:rsidR="002553DA">
        <w:rPr>
          <w:rFonts w:ascii="Arial" w:hAnsi="Arial" w:cs="Arial"/>
          <w:sz w:val="22"/>
          <w:szCs w:val="22"/>
        </w:rPr>
        <w:t xml:space="preserve"> </w:t>
      </w:r>
      <w:r w:rsidR="00AE27D4">
        <w:rPr>
          <w:rFonts w:ascii="Arial" w:hAnsi="Arial" w:cs="Arial"/>
          <w:sz w:val="22"/>
          <w:szCs w:val="22"/>
        </w:rPr>
        <w:t xml:space="preserve">and </w:t>
      </w:r>
      <w:r w:rsidR="00A52148">
        <w:rPr>
          <w:rFonts w:ascii="Arial" w:hAnsi="Arial" w:cs="Arial"/>
          <w:sz w:val="22"/>
          <w:szCs w:val="22"/>
        </w:rPr>
        <w:t>Flt3/Stat signaling induces PU.1 expression, thus generat</w:t>
      </w:r>
      <w:r w:rsidR="004C1E92">
        <w:rPr>
          <w:rFonts w:ascii="Arial" w:hAnsi="Arial" w:cs="Arial"/>
          <w:sz w:val="22"/>
          <w:szCs w:val="22"/>
        </w:rPr>
        <w:t>ing</w:t>
      </w:r>
      <w:r w:rsidR="00A52148">
        <w:rPr>
          <w:rFonts w:ascii="Arial" w:hAnsi="Arial" w:cs="Arial"/>
          <w:sz w:val="22"/>
          <w:szCs w:val="22"/>
        </w:rPr>
        <w:t xml:space="preserve"> </w:t>
      </w:r>
      <w:r w:rsidR="004C1E92">
        <w:rPr>
          <w:rFonts w:ascii="Arial" w:hAnsi="Arial" w:cs="Arial"/>
          <w:sz w:val="22"/>
          <w:szCs w:val="22"/>
        </w:rPr>
        <w:t xml:space="preserve">a </w:t>
      </w:r>
      <w:r w:rsidR="00A52148">
        <w:rPr>
          <w:rFonts w:ascii="Arial" w:hAnsi="Arial" w:cs="Arial"/>
          <w:sz w:val="22"/>
          <w:szCs w:val="22"/>
        </w:rPr>
        <w:t>self-reinforcing auto regulatory loop that drives DC development</w:t>
      </w:r>
      <w:r w:rsidR="00AE27D4">
        <w:rPr>
          <w:rFonts w:ascii="Arial" w:hAnsi="Arial" w:cs="Arial"/>
          <w:sz w:val="22"/>
          <w:szCs w:val="22"/>
        </w:rPr>
        <w:t xml:space="preserve"> </w:t>
      </w:r>
      <w:r w:rsidR="007F1902">
        <w:rPr>
          <w:rFonts w:ascii="Arial" w:hAnsi="Arial" w:cs="Arial"/>
          <w:sz w:val="22"/>
          <w:szCs w:val="22"/>
        </w:rPr>
        <w:fldChar w:fldCharType="begin">
          <w:fldData xml:space="preserve">PEVuZE5vdGU+PENpdGU+PEF1dGhvcj5DYXJvdHRhPC9BdXRob3I+PFllYXI+MjAxMDwvWWVhcj48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</w:fldData>
        </w:fldChar>
      </w:r>
      <w:r w:rsidR="00AE27D4">
        <w:rPr>
          <w:rFonts w:ascii="Arial" w:hAnsi="Arial" w:cs="Arial"/>
          <w:sz w:val="22"/>
          <w:szCs w:val="22"/>
        </w:rPr>
        <w:instrText xml:space="preserve"> ADDIN EN.CITE </w:instrText>
      </w:r>
      <w:r w:rsidR="007F1902">
        <w:rPr>
          <w:rFonts w:ascii="Arial" w:hAnsi="Arial" w:cs="Arial"/>
          <w:sz w:val="22"/>
          <w:szCs w:val="22"/>
        </w:rPr>
        <w:fldChar w:fldCharType="begin">
          <w:fldData xml:space="preserve">PEVuZE5vdGU+PENpdGU+PEF1dGhvcj5DYXJvdHRhPC9BdXRob3I+PFllYXI+MjAxMDwvWWVhcj48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</w:fldData>
        </w:fldChar>
      </w:r>
      <w:r w:rsidR="00AE27D4">
        <w:rPr>
          <w:rFonts w:ascii="Arial" w:hAnsi="Arial" w:cs="Arial"/>
          <w:sz w:val="22"/>
          <w:szCs w:val="22"/>
        </w:rPr>
        <w:instrText xml:space="preserve"> ADDIN EN.CITE.DATA </w:instrText>
      </w:r>
      <w:r w:rsidR="007F1902">
        <w:rPr>
          <w:rFonts w:ascii="Arial" w:hAnsi="Arial" w:cs="Arial"/>
          <w:sz w:val="22"/>
          <w:szCs w:val="22"/>
        </w:rPr>
      </w:r>
      <w:r w:rsidR="007F1902">
        <w:rPr>
          <w:rFonts w:ascii="Arial" w:hAnsi="Arial" w:cs="Arial"/>
          <w:sz w:val="22"/>
          <w:szCs w:val="22"/>
        </w:rPr>
        <w:fldChar w:fldCharType="end"/>
      </w:r>
      <w:r w:rsidR="007F1902">
        <w:rPr>
          <w:rFonts w:ascii="Arial" w:hAnsi="Arial" w:cs="Arial"/>
          <w:sz w:val="22"/>
          <w:szCs w:val="22"/>
        </w:rPr>
      </w:r>
      <w:r w:rsidR="007F1902">
        <w:rPr>
          <w:rFonts w:ascii="Arial" w:hAnsi="Arial" w:cs="Arial"/>
          <w:sz w:val="22"/>
          <w:szCs w:val="22"/>
        </w:rPr>
        <w:fldChar w:fldCharType="separate"/>
      </w:r>
      <w:r w:rsidR="00AE27D4">
        <w:rPr>
          <w:rFonts w:ascii="Arial" w:hAnsi="Arial" w:cs="Arial"/>
          <w:noProof/>
          <w:sz w:val="22"/>
          <w:szCs w:val="22"/>
        </w:rPr>
        <w:t>(</w:t>
      </w:r>
      <w:r w:rsidR="00423E10">
        <w:rPr>
          <w:rFonts w:ascii="Arial" w:hAnsi="Arial" w:cs="Arial"/>
          <w:noProof/>
          <w:sz w:val="22"/>
          <w:szCs w:val="22"/>
        </w:rPr>
        <w:t>Carotta et al. 2010</w:t>
      </w:r>
      <w:r w:rsidR="00AE27D4">
        <w:rPr>
          <w:rFonts w:ascii="Arial" w:hAnsi="Arial" w:cs="Arial"/>
          <w:noProof/>
          <w:sz w:val="22"/>
          <w:szCs w:val="22"/>
        </w:rPr>
        <w:t xml:space="preserve">; </w:t>
      </w:r>
      <w:r w:rsidR="00423E10">
        <w:rPr>
          <w:rFonts w:ascii="Arial" w:hAnsi="Arial" w:cs="Arial"/>
          <w:noProof/>
          <w:sz w:val="22"/>
          <w:szCs w:val="22"/>
        </w:rPr>
        <w:t>Chauvistre et al. 2014</w:t>
      </w:r>
      <w:r w:rsidR="00AE27D4">
        <w:rPr>
          <w:rFonts w:ascii="Arial" w:hAnsi="Arial" w:cs="Arial"/>
          <w:noProof/>
          <w:sz w:val="22"/>
          <w:szCs w:val="22"/>
        </w:rPr>
        <w:t>)</w:t>
      </w:r>
      <w:r w:rsidR="007F1902">
        <w:rPr>
          <w:rFonts w:ascii="Arial" w:hAnsi="Arial" w:cs="Arial"/>
          <w:sz w:val="22"/>
          <w:szCs w:val="22"/>
        </w:rPr>
        <w:fldChar w:fldCharType="end"/>
      </w:r>
      <w:r w:rsidR="00AE27D4">
        <w:rPr>
          <w:rFonts w:ascii="Arial" w:hAnsi="Arial" w:cs="Arial"/>
          <w:sz w:val="22"/>
          <w:szCs w:val="22"/>
        </w:rPr>
        <w:t xml:space="preserve">. </w:t>
      </w:r>
      <w:r w:rsidR="007C7615">
        <w:rPr>
          <w:rFonts w:ascii="Arial" w:hAnsi="Arial" w:cs="Arial"/>
          <w:sz w:val="22"/>
          <w:szCs w:val="22"/>
        </w:rPr>
        <w:t xml:space="preserve">PU.1 also induces </w:t>
      </w:r>
      <w:r w:rsidR="00FD7D4B">
        <w:rPr>
          <w:rFonts w:ascii="Arial" w:hAnsi="Arial" w:cs="Arial"/>
          <w:sz w:val="22"/>
          <w:szCs w:val="22"/>
        </w:rPr>
        <w:t xml:space="preserve">chromatin remodeling of </w:t>
      </w:r>
      <w:r w:rsidR="004C1E92">
        <w:rPr>
          <w:rFonts w:ascii="Arial" w:hAnsi="Arial" w:cs="Arial"/>
          <w:sz w:val="22"/>
          <w:szCs w:val="22"/>
        </w:rPr>
        <w:t xml:space="preserve">the </w:t>
      </w:r>
      <w:r w:rsidR="00FD7D4B">
        <w:rPr>
          <w:rFonts w:ascii="Arial" w:hAnsi="Arial" w:cs="Arial"/>
          <w:sz w:val="22"/>
          <w:szCs w:val="22"/>
        </w:rPr>
        <w:t>Irf8</w:t>
      </w:r>
      <w:r w:rsidR="004C1E92">
        <w:rPr>
          <w:rFonts w:ascii="Arial" w:hAnsi="Arial" w:cs="Arial"/>
          <w:sz w:val="22"/>
          <w:szCs w:val="22"/>
        </w:rPr>
        <w:t xml:space="preserve"> gene that encodes an </w:t>
      </w:r>
      <w:r w:rsidR="00FD7D4B">
        <w:rPr>
          <w:rFonts w:ascii="Arial" w:hAnsi="Arial" w:cs="Arial"/>
          <w:sz w:val="22"/>
          <w:szCs w:val="22"/>
        </w:rPr>
        <w:t xml:space="preserve">important </w:t>
      </w:r>
      <w:r w:rsidR="004C1E92">
        <w:rPr>
          <w:rFonts w:ascii="Arial" w:hAnsi="Arial" w:cs="Arial"/>
          <w:sz w:val="22"/>
          <w:szCs w:val="22"/>
        </w:rPr>
        <w:t xml:space="preserve">transcription factor </w:t>
      </w:r>
      <w:r w:rsidR="00FD7D4B">
        <w:rPr>
          <w:rFonts w:ascii="Arial" w:hAnsi="Arial" w:cs="Arial"/>
          <w:sz w:val="22"/>
          <w:szCs w:val="22"/>
        </w:rPr>
        <w:t xml:space="preserve">for DC development </w:t>
      </w:r>
      <w:r w:rsidR="007F1902">
        <w:rPr>
          <w:rFonts w:ascii="Arial" w:hAnsi="Arial" w:cs="Arial"/>
          <w:sz w:val="22"/>
          <w:szCs w:val="22"/>
        </w:rPr>
        <w:fldChar w:fldCharType="begin">
          <w:fldData xml:space="preserve">PEVuZE5vdGU+PENpdGU+PEF1dGhvcj5TY2hvbmhlaXQ8L0F1dGhvcj48WWVhcj4yMDEzPC9ZZWFy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</w:fldData>
        </w:fldChar>
      </w:r>
      <w:r w:rsidR="007C7615">
        <w:rPr>
          <w:rFonts w:ascii="Arial" w:hAnsi="Arial" w:cs="Arial"/>
          <w:sz w:val="22"/>
          <w:szCs w:val="22"/>
        </w:rPr>
        <w:instrText xml:space="preserve"> ADDIN EN.CITE </w:instrText>
      </w:r>
      <w:r w:rsidR="007F1902">
        <w:rPr>
          <w:rFonts w:ascii="Arial" w:hAnsi="Arial" w:cs="Arial"/>
          <w:sz w:val="22"/>
          <w:szCs w:val="22"/>
        </w:rPr>
        <w:fldChar w:fldCharType="begin">
          <w:fldData xml:space="preserve">PEVuZE5vdGU+PENpdGU+PEF1dGhvcj5TY2hvbmhlaXQ8L0F1dGhvcj48WWVhcj4yMDEzPC9ZZWFy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</w:fldData>
        </w:fldChar>
      </w:r>
      <w:r w:rsidR="007C7615">
        <w:rPr>
          <w:rFonts w:ascii="Arial" w:hAnsi="Arial" w:cs="Arial"/>
          <w:sz w:val="22"/>
          <w:szCs w:val="22"/>
        </w:rPr>
        <w:instrText xml:space="preserve"> ADDIN EN.CITE.DATA </w:instrText>
      </w:r>
      <w:r w:rsidR="007F1902">
        <w:rPr>
          <w:rFonts w:ascii="Arial" w:hAnsi="Arial" w:cs="Arial"/>
          <w:sz w:val="22"/>
          <w:szCs w:val="22"/>
        </w:rPr>
      </w:r>
      <w:r w:rsidR="007F1902">
        <w:rPr>
          <w:rFonts w:ascii="Arial" w:hAnsi="Arial" w:cs="Arial"/>
          <w:sz w:val="22"/>
          <w:szCs w:val="22"/>
        </w:rPr>
        <w:fldChar w:fldCharType="end"/>
      </w:r>
      <w:r w:rsidR="007F1902">
        <w:rPr>
          <w:rFonts w:ascii="Arial" w:hAnsi="Arial" w:cs="Arial"/>
          <w:sz w:val="22"/>
          <w:szCs w:val="22"/>
        </w:rPr>
      </w:r>
      <w:r w:rsidR="007F1902">
        <w:rPr>
          <w:rFonts w:ascii="Arial" w:hAnsi="Arial" w:cs="Arial"/>
          <w:sz w:val="22"/>
          <w:szCs w:val="22"/>
        </w:rPr>
        <w:fldChar w:fldCharType="separate"/>
      </w:r>
      <w:r w:rsidR="007C7615">
        <w:rPr>
          <w:rFonts w:ascii="Arial" w:hAnsi="Arial" w:cs="Arial"/>
          <w:noProof/>
          <w:sz w:val="22"/>
          <w:szCs w:val="22"/>
        </w:rPr>
        <w:t>(</w:t>
      </w:r>
      <w:r w:rsidR="00423E10">
        <w:rPr>
          <w:rFonts w:ascii="Arial" w:hAnsi="Arial" w:cs="Arial"/>
          <w:noProof/>
          <w:sz w:val="22"/>
          <w:szCs w:val="22"/>
        </w:rPr>
        <w:t>Schonheit et al. 2013</w:t>
      </w:r>
      <w:r w:rsidR="007C7615">
        <w:rPr>
          <w:rFonts w:ascii="Arial" w:hAnsi="Arial" w:cs="Arial"/>
          <w:noProof/>
          <w:sz w:val="22"/>
          <w:szCs w:val="22"/>
        </w:rPr>
        <w:t>)</w:t>
      </w:r>
      <w:r w:rsidR="007F1902">
        <w:rPr>
          <w:rFonts w:ascii="Arial" w:hAnsi="Arial" w:cs="Arial"/>
          <w:sz w:val="22"/>
          <w:szCs w:val="22"/>
        </w:rPr>
        <w:fldChar w:fldCharType="end"/>
      </w:r>
      <w:r w:rsidR="00FD7D4B">
        <w:rPr>
          <w:rFonts w:ascii="Arial" w:hAnsi="Arial" w:cs="Arial"/>
          <w:sz w:val="22"/>
          <w:szCs w:val="22"/>
        </w:rPr>
        <w:t xml:space="preserve">. </w:t>
      </w:r>
      <w:r w:rsidR="00AA274C">
        <w:rPr>
          <w:rFonts w:ascii="Arial" w:hAnsi="Arial" w:cs="Arial"/>
          <w:sz w:val="22"/>
          <w:szCs w:val="22"/>
        </w:rPr>
        <w:t xml:space="preserve">Our </w:t>
      </w:r>
      <w:r w:rsidR="00A52148">
        <w:rPr>
          <w:rFonts w:ascii="Arial" w:hAnsi="Arial" w:cs="Arial"/>
          <w:sz w:val="22"/>
          <w:szCs w:val="22"/>
        </w:rPr>
        <w:t xml:space="preserve">genome-wide analysis </w:t>
      </w:r>
      <w:r w:rsidR="00AE27D4">
        <w:rPr>
          <w:rFonts w:ascii="Arial" w:hAnsi="Arial" w:cs="Arial"/>
          <w:sz w:val="22"/>
          <w:szCs w:val="22"/>
        </w:rPr>
        <w:t xml:space="preserve">of PU.1 occupancy </w:t>
      </w:r>
      <w:r w:rsidR="007C7615">
        <w:rPr>
          <w:rFonts w:ascii="Arial" w:hAnsi="Arial" w:cs="Arial"/>
          <w:sz w:val="22"/>
          <w:szCs w:val="22"/>
        </w:rPr>
        <w:t xml:space="preserve">is very much in line with the instructive role of </w:t>
      </w:r>
      <w:r w:rsidR="00AE27D4">
        <w:rPr>
          <w:rFonts w:ascii="Arial" w:hAnsi="Arial" w:cs="Arial"/>
          <w:sz w:val="22"/>
          <w:szCs w:val="22"/>
        </w:rPr>
        <w:t xml:space="preserve">PU.1 </w:t>
      </w:r>
      <w:r w:rsidR="007C7615">
        <w:rPr>
          <w:rFonts w:ascii="Arial" w:hAnsi="Arial" w:cs="Arial"/>
          <w:sz w:val="22"/>
          <w:szCs w:val="22"/>
        </w:rPr>
        <w:t>in DC development</w:t>
      </w:r>
      <w:r w:rsidR="00AE27D4">
        <w:rPr>
          <w:rFonts w:ascii="Arial" w:hAnsi="Arial" w:cs="Arial"/>
          <w:sz w:val="22"/>
          <w:szCs w:val="22"/>
        </w:rPr>
        <w:t>. First, we identified an alternative PU.1 motif in MP</w:t>
      </w:r>
      <w:r w:rsidR="00303DE1">
        <w:rPr>
          <w:rFonts w:ascii="Arial" w:hAnsi="Arial" w:cs="Arial"/>
          <w:sz w:val="22"/>
          <w:szCs w:val="22"/>
        </w:rPr>
        <w:t xml:space="preserve">P compared to CDP, </w:t>
      </w:r>
      <w:proofErr w:type="spellStart"/>
      <w:proofErr w:type="gramStart"/>
      <w:r w:rsidR="00303DE1">
        <w:rPr>
          <w:rFonts w:ascii="Arial" w:hAnsi="Arial" w:cs="Arial"/>
          <w:sz w:val="22"/>
          <w:szCs w:val="22"/>
        </w:rPr>
        <w:t>cDC</w:t>
      </w:r>
      <w:proofErr w:type="spellEnd"/>
      <w:proofErr w:type="gramEnd"/>
      <w:r w:rsidR="00303DE1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="00303DE1">
        <w:rPr>
          <w:rFonts w:ascii="Arial" w:hAnsi="Arial" w:cs="Arial"/>
          <w:sz w:val="22"/>
          <w:szCs w:val="22"/>
        </w:rPr>
        <w:t>pDC</w:t>
      </w:r>
      <w:proofErr w:type="spellEnd"/>
      <w:r w:rsidR="00303DE1">
        <w:rPr>
          <w:rFonts w:ascii="Arial" w:hAnsi="Arial" w:cs="Arial"/>
          <w:sz w:val="22"/>
          <w:szCs w:val="22"/>
        </w:rPr>
        <w:t>. S</w:t>
      </w:r>
      <w:r w:rsidR="00AE27D4">
        <w:rPr>
          <w:rFonts w:ascii="Arial" w:hAnsi="Arial" w:cs="Arial"/>
          <w:sz w:val="22"/>
          <w:szCs w:val="22"/>
        </w:rPr>
        <w:t xml:space="preserve">econd, PU.1 </w:t>
      </w:r>
      <w:r w:rsidR="00303DE1">
        <w:rPr>
          <w:rFonts w:ascii="Arial" w:hAnsi="Arial" w:cs="Arial"/>
          <w:sz w:val="22"/>
          <w:szCs w:val="22"/>
        </w:rPr>
        <w:t xml:space="preserve">is predicted to </w:t>
      </w:r>
      <w:r w:rsidR="00D3424A">
        <w:rPr>
          <w:rFonts w:ascii="Arial" w:hAnsi="Arial" w:cs="Arial"/>
          <w:sz w:val="22"/>
          <w:szCs w:val="22"/>
        </w:rPr>
        <w:t>associate</w:t>
      </w:r>
      <w:r w:rsidR="00AE27D4">
        <w:rPr>
          <w:rFonts w:ascii="Arial" w:hAnsi="Arial" w:cs="Arial"/>
          <w:sz w:val="22"/>
          <w:szCs w:val="22"/>
        </w:rPr>
        <w:t xml:space="preserve"> with </w:t>
      </w:r>
      <w:r w:rsidR="00D3424A">
        <w:rPr>
          <w:rFonts w:ascii="Arial" w:hAnsi="Arial" w:cs="Arial"/>
          <w:sz w:val="22"/>
          <w:szCs w:val="22"/>
        </w:rPr>
        <w:t>stage-specific</w:t>
      </w:r>
      <w:r w:rsidR="00AE27D4">
        <w:rPr>
          <w:rFonts w:ascii="Arial" w:hAnsi="Arial" w:cs="Arial"/>
          <w:sz w:val="22"/>
          <w:szCs w:val="22"/>
        </w:rPr>
        <w:t xml:space="preserve"> transcription factors</w:t>
      </w:r>
      <w:r w:rsidR="00303DE1">
        <w:rPr>
          <w:rFonts w:ascii="Arial" w:hAnsi="Arial" w:cs="Arial"/>
          <w:sz w:val="22"/>
          <w:szCs w:val="22"/>
        </w:rPr>
        <w:t xml:space="preserve"> during the sequel MPP-CDP-</w:t>
      </w:r>
      <w:proofErr w:type="spellStart"/>
      <w:r w:rsidR="00303DE1">
        <w:rPr>
          <w:rFonts w:ascii="Arial" w:hAnsi="Arial" w:cs="Arial"/>
          <w:sz w:val="22"/>
          <w:szCs w:val="22"/>
        </w:rPr>
        <w:t>cDC</w:t>
      </w:r>
      <w:proofErr w:type="spellEnd"/>
      <w:r w:rsidR="00303DE1">
        <w:rPr>
          <w:rFonts w:ascii="Arial" w:hAnsi="Arial" w:cs="Arial"/>
          <w:sz w:val="22"/>
          <w:szCs w:val="22"/>
        </w:rPr>
        <w:t>/</w:t>
      </w:r>
      <w:proofErr w:type="spellStart"/>
      <w:r w:rsidR="00303DE1">
        <w:rPr>
          <w:rFonts w:ascii="Arial" w:hAnsi="Arial" w:cs="Arial"/>
          <w:sz w:val="22"/>
          <w:szCs w:val="22"/>
        </w:rPr>
        <w:t>pDC</w:t>
      </w:r>
      <w:proofErr w:type="spellEnd"/>
      <w:r w:rsidR="00D3424A">
        <w:rPr>
          <w:rFonts w:ascii="Arial" w:hAnsi="Arial" w:cs="Arial"/>
          <w:sz w:val="22"/>
          <w:szCs w:val="22"/>
        </w:rPr>
        <w:t>.</w:t>
      </w:r>
      <w:r w:rsidR="00303DE1">
        <w:rPr>
          <w:rFonts w:ascii="Arial" w:hAnsi="Arial" w:cs="Arial"/>
          <w:sz w:val="22"/>
          <w:szCs w:val="22"/>
        </w:rPr>
        <w:t xml:space="preserve"> </w:t>
      </w:r>
      <w:r w:rsidR="00D3424A">
        <w:rPr>
          <w:rFonts w:ascii="Arial" w:hAnsi="Arial" w:cs="Arial"/>
          <w:sz w:val="22"/>
          <w:szCs w:val="22"/>
        </w:rPr>
        <w:t>B</w:t>
      </w:r>
      <w:r w:rsidR="00303DE1">
        <w:rPr>
          <w:rFonts w:ascii="Arial" w:hAnsi="Arial" w:cs="Arial"/>
          <w:sz w:val="22"/>
          <w:szCs w:val="22"/>
        </w:rPr>
        <w:t xml:space="preserve">oth </w:t>
      </w:r>
      <w:r w:rsidR="00D3424A">
        <w:rPr>
          <w:rFonts w:ascii="Arial" w:hAnsi="Arial" w:cs="Arial"/>
          <w:sz w:val="22"/>
          <w:szCs w:val="22"/>
        </w:rPr>
        <w:t>PU.1 binding to stage-specific cis-regulatory elements and recruit</w:t>
      </w:r>
      <w:r w:rsidR="004C1E92">
        <w:rPr>
          <w:rFonts w:ascii="Arial" w:hAnsi="Arial" w:cs="Arial"/>
          <w:sz w:val="22"/>
          <w:szCs w:val="22"/>
        </w:rPr>
        <w:t>ment of</w:t>
      </w:r>
      <w:r w:rsidR="00D3424A">
        <w:rPr>
          <w:rFonts w:ascii="Arial" w:hAnsi="Arial" w:cs="Arial"/>
          <w:sz w:val="22"/>
          <w:szCs w:val="22"/>
        </w:rPr>
        <w:t xml:space="preserve"> stage-specific co-binding transcription factors </w:t>
      </w:r>
      <w:r w:rsidR="0086627C">
        <w:rPr>
          <w:rFonts w:ascii="Arial" w:hAnsi="Arial" w:cs="Arial"/>
          <w:sz w:val="22"/>
          <w:szCs w:val="22"/>
        </w:rPr>
        <w:t>translate</w:t>
      </w:r>
      <w:r w:rsidR="00303DE1">
        <w:rPr>
          <w:rFonts w:ascii="Arial" w:hAnsi="Arial" w:cs="Arial"/>
          <w:sz w:val="22"/>
          <w:szCs w:val="22"/>
        </w:rPr>
        <w:t xml:space="preserve"> in</w:t>
      </w:r>
      <w:r w:rsidR="00D3424A">
        <w:rPr>
          <w:rFonts w:ascii="Arial" w:hAnsi="Arial" w:cs="Arial"/>
          <w:sz w:val="22"/>
          <w:szCs w:val="22"/>
        </w:rPr>
        <w:t xml:space="preserve">to </w:t>
      </w:r>
      <w:r w:rsidR="0086627C">
        <w:rPr>
          <w:rFonts w:ascii="Arial" w:hAnsi="Arial" w:cs="Arial"/>
          <w:sz w:val="22"/>
          <w:szCs w:val="22"/>
        </w:rPr>
        <w:t xml:space="preserve">activation of </w:t>
      </w:r>
      <w:r w:rsidR="00D3424A">
        <w:rPr>
          <w:rFonts w:ascii="Arial" w:hAnsi="Arial" w:cs="Arial"/>
          <w:sz w:val="22"/>
          <w:szCs w:val="22"/>
        </w:rPr>
        <w:t>specific</w:t>
      </w:r>
      <w:r w:rsidR="00303DE1">
        <w:rPr>
          <w:rFonts w:ascii="Arial" w:hAnsi="Arial" w:cs="Arial"/>
          <w:sz w:val="22"/>
          <w:szCs w:val="22"/>
        </w:rPr>
        <w:t xml:space="preserve"> target genes.</w:t>
      </w:r>
      <w:r w:rsidR="0086627C">
        <w:rPr>
          <w:rFonts w:ascii="Arial" w:hAnsi="Arial" w:cs="Arial"/>
          <w:sz w:val="22"/>
          <w:szCs w:val="22"/>
        </w:rPr>
        <w:t xml:space="preserve"> PU.1 co-binding transcription factors </w:t>
      </w:r>
      <w:r w:rsidR="00312F85">
        <w:rPr>
          <w:rFonts w:ascii="Arial" w:hAnsi="Arial" w:cs="Arial"/>
          <w:sz w:val="22"/>
          <w:szCs w:val="22"/>
        </w:rPr>
        <w:t xml:space="preserve">include </w:t>
      </w:r>
      <w:r w:rsidR="00D27EF7" w:rsidRPr="00F7503A">
        <w:rPr>
          <w:rFonts w:ascii="Arial" w:hAnsi="Arial" w:cs="Arial"/>
          <w:sz w:val="22"/>
          <w:szCs w:val="22"/>
        </w:rPr>
        <w:t>key DC regulators</w:t>
      </w:r>
      <w:r w:rsidR="004C1E92">
        <w:rPr>
          <w:rFonts w:ascii="Arial" w:hAnsi="Arial" w:cs="Arial"/>
          <w:sz w:val="22"/>
          <w:szCs w:val="22"/>
        </w:rPr>
        <w:t>,</w:t>
      </w:r>
      <w:r w:rsidR="00D27EF7" w:rsidRPr="00F7503A">
        <w:rPr>
          <w:rFonts w:ascii="Arial" w:hAnsi="Arial" w:cs="Arial"/>
          <w:sz w:val="22"/>
          <w:szCs w:val="22"/>
        </w:rPr>
        <w:t xml:space="preserve"> such as </w:t>
      </w:r>
      <w:proofErr w:type="spellStart"/>
      <w:r w:rsidR="00D27EF7" w:rsidRPr="00F7503A">
        <w:rPr>
          <w:rFonts w:ascii="Arial" w:hAnsi="Arial" w:cs="Arial"/>
          <w:sz w:val="22"/>
          <w:szCs w:val="22"/>
        </w:rPr>
        <w:t>Irf</w:t>
      </w:r>
      <w:proofErr w:type="spellEnd"/>
      <w:r w:rsidR="00D27EF7" w:rsidRPr="00F7503A">
        <w:rPr>
          <w:rFonts w:ascii="Arial" w:hAnsi="Arial" w:cs="Arial"/>
          <w:sz w:val="22"/>
          <w:szCs w:val="22"/>
        </w:rPr>
        <w:t xml:space="preserve"> family </w:t>
      </w:r>
      <w:r w:rsidR="00A52148">
        <w:rPr>
          <w:rFonts w:ascii="Arial" w:hAnsi="Arial" w:cs="Arial"/>
          <w:sz w:val="22"/>
          <w:szCs w:val="22"/>
        </w:rPr>
        <w:t>members</w:t>
      </w:r>
      <w:r w:rsidR="00D27EF7" w:rsidRPr="00F7503A">
        <w:rPr>
          <w:rFonts w:ascii="Arial" w:hAnsi="Arial" w:cs="Arial"/>
          <w:sz w:val="22"/>
          <w:szCs w:val="22"/>
        </w:rPr>
        <w:t xml:space="preserve"> (i.e., Irf1, Irf4, Irf5 and Irf8), Klf4, </w:t>
      </w:r>
      <w:proofErr w:type="spellStart"/>
      <w:r w:rsidR="00D27EF7" w:rsidRPr="00F7503A">
        <w:rPr>
          <w:rFonts w:ascii="Arial" w:hAnsi="Arial" w:cs="Arial"/>
          <w:sz w:val="22"/>
          <w:szCs w:val="22"/>
        </w:rPr>
        <w:t>Spib</w:t>
      </w:r>
      <w:proofErr w:type="spellEnd"/>
      <w:r w:rsidR="00D27EF7" w:rsidRPr="00F7503A">
        <w:rPr>
          <w:rFonts w:ascii="Arial" w:hAnsi="Arial" w:cs="Arial"/>
          <w:sz w:val="22"/>
          <w:szCs w:val="22"/>
        </w:rPr>
        <w:t xml:space="preserve"> and Tcf4.</w:t>
      </w:r>
      <w:r w:rsidR="00D27EF7">
        <w:rPr>
          <w:rFonts w:ascii="Arial" w:hAnsi="Arial" w:cs="Arial"/>
          <w:sz w:val="22"/>
          <w:szCs w:val="22"/>
        </w:rPr>
        <w:t xml:space="preserve"> </w:t>
      </w:r>
      <w:r w:rsidR="009B6B41">
        <w:rPr>
          <w:rFonts w:ascii="Arial" w:hAnsi="Arial" w:cs="Arial"/>
          <w:sz w:val="22"/>
          <w:szCs w:val="22"/>
        </w:rPr>
        <w:t xml:space="preserve">For example, the co-binding of Tcf4 and PU.1 </w:t>
      </w:r>
      <w:r w:rsidR="00A97293">
        <w:rPr>
          <w:rFonts w:ascii="Arial" w:hAnsi="Arial" w:cs="Arial"/>
          <w:sz w:val="22"/>
          <w:szCs w:val="22"/>
        </w:rPr>
        <w:t>w</w:t>
      </w:r>
      <w:r w:rsidR="00A61F9A">
        <w:rPr>
          <w:rFonts w:ascii="Arial" w:hAnsi="Arial" w:cs="Arial"/>
          <w:sz w:val="22"/>
          <w:szCs w:val="22"/>
        </w:rPr>
        <w:t>as</w:t>
      </w:r>
      <w:r w:rsidR="00A97293">
        <w:rPr>
          <w:rFonts w:ascii="Arial" w:hAnsi="Arial" w:cs="Arial"/>
          <w:sz w:val="22"/>
          <w:szCs w:val="22"/>
        </w:rPr>
        <w:t xml:space="preserve"> </w:t>
      </w:r>
      <w:r w:rsidR="00A52183">
        <w:rPr>
          <w:rFonts w:ascii="Arial" w:hAnsi="Arial" w:cs="Arial"/>
          <w:sz w:val="22"/>
          <w:szCs w:val="22"/>
        </w:rPr>
        <w:t xml:space="preserve">specifically observed in </w:t>
      </w:r>
      <w:proofErr w:type="spellStart"/>
      <w:r w:rsidR="00A52183">
        <w:rPr>
          <w:rFonts w:ascii="Arial" w:hAnsi="Arial" w:cs="Arial"/>
          <w:sz w:val="22"/>
          <w:szCs w:val="22"/>
        </w:rPr>
        <w:t>pDC</w:t>
      </w:r>
      <w:proofErr w:type="spellEnd"/>
      <w:r w:rsidR="00A52183">
        <w:rPr>
          <w:rFonts w:ascii="Arial" w:hAnsi="Arial" w:cs="Arial"/>
          <w:sz w:val="22"/>
          <w:szCs w:val="22"/>
        </w:rPr>
        <w:t xml:space="preserve">, while Irf4 and PU.1 co-binding was confined to </w:t>
      </w:r>
      <w:proofErr w:type="spellStart"/>
      <w:proofErr w:type="gramStart"/>
      <w:r w:rsidR="00A52183">
        <w:rPr>
          <w:rFonts w:ascii="Arial" w:hAnsi="Arial" w:cs="Arial"/>
          <w:sz w:val="22"/>
          <w:szCs w:val="22"/>
        </w:rPr>
        <w:t>cDC</w:t>
      </w:r>
      <w:proofErr w:type="spellEnd"/>
      <w:proofErr w:type="gramEnd"/>
      <w:r w:rsidR="00A52183">
        <w:rPr>
          <w:rFonts w:ascii="Arial" w:hAnsi="Arial" w:cs="Arial"/>
          <w:sz w:val="22"/>
          <w:szCs w:val="22"/>
        </w:rPr>
        <w:t>.</w:t>
      </w:r>
      <w:r w:rsidR="00EF5117">
        <w:rPr>
          <w:rFonts w:ascii="Arial" w:hAnsi="Arial" w:cs="Arial"/>
          <w:sz w:val="22"/>
          <w:szCs w:val="22"/>
        </w:rPr>
        <w:t xml:space="preserve"> </w:t>
      </w:r>
      <w:r w:rsidR="00FE4C28">
        <w:rPr>
          <w:rFonts w:ascii="Arial" w:hAnsi="Arial" w:cs="Arial"/>
          <w:sz w:val="22"/>
          <w:szCs w:val="22"/>
        </w:rPr>
        <w:t xml:space="preserve">Accordingly, </w:t>
      </w:r>
      <w:r w:rsidR="00EF5117">
        <w:rPr>
          <w:rFonts w:ascii="Arial" w:hAnsi="Arial" w:cs="Arial"/>
          <w:sz w:val="22"/>
          <w:szCs w:val="22"/>
        </w:rPr>
        <w:t xml:space="preserve">PU.1 </w:t>
      </w:r>
      <w:r w:rsidR="0032197E">
        <w:rPr>
          <w:rFonts w:ascii="Arial" w:hAnsi="Arial" w:cs="Arial"/>
          <w:sz w:val="22"/>
          <w:szCs w:val="22"/>
        </w:rPr>
        <w:t>has a central position in</w:t>
      </w:r>
      <w:r w:rsidR="00EF5117">
        <w:rPr>
          <w:rFonts w:ascii="Arial" w:hAnsi="Arial" w:cs="Arial"/>
          <w:sz w:val="22"/>
          <w:szCs w:val="22"/>
        </w:rPr>
        <w:t xml:space="preserve"> </w:t>
      </w:r>
      <w:r w:rsidR="006145CE">
        <w:rPr>
          <w:rFonts w:ascii="Arial" w:hAnsi="Arial" w:cs="Arial"/>
          <w:sz w:val="22"/>
          <w:szCs w:val="22"/>
        </w:rPr>
        <w:t>DC regulat</w:t>
      </w:r>
      <w:r w:rsidR="0086627C">
        <w:rPr>
          <w:rFonts w:ascii="Arial" w:hAnsi="Arial" w:cs="Arial"/>
          <w:sz w:val="22"/>
          <w:szCs w:val="22"/>
        </w:rPr>
        <w:t>ory circuitry</w:t>
      </w:r>
      <w:r w:rsidR="00700D3C">
        <w:rPr>
          <w:rFonts w:ascii="Arial" w:hAnsi="Arial" w:cs="Arial"/>
          <w:sz w:val="22"/>
          <w:szCs w:val="22"/>
        </w:rPr>
        <w:t xml:space="preserve"> and </w:t>
      </w:r>
      <w:r w:rsidR="0032197E">
        <w:rPr>
          <w:rFonts w:ascii="Arial" w:hAnsi="Arial" w:cs="Arial"/>
          <w:sz w:val="22"/>
          <w:szCs w:val="22"/>
        </w:rPr>
        <w:t xml:space="preserve">is </w:t>
      </w:r>
      <w:r w:rsidR="00700D3C">
        <w:rPr>
          <w:rFonts w:ascii="Arial" w:hAnsi="Arial" w:cs="Arial"/>
          <w:sz w:val="22"/>
          <w:szCs w:val="22"/>
        </w:rPr>
        <w:t>involved in both DC lineage commitment and subsets specification.</w:t>
      </w:r>
    </w:p>
    <w:p w:rsidR="00B67BB9" w:rsidRDefault="00B67BB9" w:rsidP="009D69CE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Arial" w:hAnsi="Arial" w:cs="Arial"/>
          <w:sz w:val="22"/>
          <w:szCs w:val="22"/>
        </w:rPr>
      </w:pPr>
    </w:p>
    <w:p w:rsidR="00A61F9A" w:rsidRDefault="00090302" w:rsidP="009D69CE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Previous work</w:t>
      </w:r>
      <w:r w:rsidR="00B67BB9">
        <w:rPr>
          <w:rFonts w:ascii="Arial" w:hAnsi="Arial" w:cs="Arial"/>
          <w:sz w:val="22"/>
          <w:szCs w:val="22"/>
        </w:rPr>
        <w:t xml:space="preserve"> proposed a</w:t>
      </w:r>
      <w:r w:rsidR="00C828B8">
        <w:rPr>
          <w:rFonts w:ascii="Arial" w:hAnsi="Arial" w:cs="Arial"/>
          <w:sz w:val="22"/>
          <w:szCs w:val="22"/>
        </w:rPr>
        <w:t xml:space="preserve"> layered</w:t>
      </w:r>
      <w:r w:rsidR="00B67BB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transcription factor</w:t>
      </w:r>
      <w:r w:rsidR="00B67BB9">
        <w:rPr>
          <w:rFonts w:ascii="Arial" w:hAnsi="Arial" w:cs="Arial"/>
          <w:sz w:val="22"/>
          <w:szCs w:val="22"/>
        </w:rPr>
        <w:t xml:space="preserve"> network </w:t>
      </w:r>
      <w:r w:rsidR="00C208F7">
        <w:rPr>
          <w:rFonts w:ascii="Arial" w:hAnsi="Arial" w:cs="Arial"/>
          <w:sz w:val="22"/>
          <w:szCs w:val="22"/>
        </w:rPr>
        <w:t>for</w:t>
      </w:r>
      <w:r w:rsidR="00B67BB9">
        <w:rPr>
          <w:rFonts w:ascii="Arial" w:hAnsi="Arial" w:cs="Arial"/>
          <w:sz w:val="22"/>
          <w:szCs w:val="22"/>
        </w:rPr>
        <w:t xml:space="preserve"> inflammatory DC </w:t>
      </w:r>
      <w:r w:rsidR="00C208F7">
        <w:rPr>
          <w:rFonts w:ascii="Arial" w:hAnsi="Arial" w:cs="Arial"/>
          <w:sz w:val="22"/>
          <w:szCs w:val="22"/>
        </w:rPr>
        <w:t xml:space="preserve">stimulated with </w:t>
      </w:r>
      <w:r w:rsidR="00AB6C5B">
        <w:rPr>
          <w:rFonts w:ascii="Arial" w:hAnsi="Arial" w:cs="Arial"/>
          <w:sz w:val="22"/>
          <w:szCs w:val="22"/>
          <w:lang w:eastAsia="zh-CN"/>
        </w:rPr>
        <w:t>l</w:t>
      </w:r>
      <w:r w:rsidR="00AB6C5B" w:rsidRPr="00963562">
        <w:rPr>
          <w:rFonts w:ascii="Arial" w:hAnsi="Arial" w:cs="Arial"/>
          <w:sz w:val="22"/>
          <w:szCs w:val="22"/>
          <w:lang w:eastAsia="zh-CN"/>
        </w:rPr>
        <w:t>ipopolysacchari</w:t>
      </w:r>
      <w:r w:rsidR="00AB6C5B">
        <w:rPr>
          <w:rFonts w:ascii="Arial" w:hAnsi="Arial" w:cs="Arial"/>
          <w:sz w:val="22"/>
          <w:szCs w:val="22"/>
          <w:lang w:eastAsia="zh-CN"/>
        </w:rPr>
        <w:t>de</w:t>
      </w:r>
      <w:r w:rsidR="00C208F7">
        <w:rPr>
          <w:rFonts w:ascii="Arial" w:hAnsi="Arial" w:cs="Arial"/>
          <w:sz w:val="22"/>
          <w:szCs w:val="22"/>
        </w:rPr>
        <w:t xml:space="preserve"> </w:t>
      </w:r>
      <w:r w:rsidR="007F1902">
        <w:rPr>
          <w:rFonts w:ascii="Arial" w:hAnsi="Arial" w:cs="Arial"/>
          <w:sz w:val="22"/>
          <w:szCs w:val="22"/>
        </w:rPr>
        <w:fldChar w:fldCharType="begin">
          <w:fldData xml:space="preserve">PEVuZE5vdGU+PENpdGU+PEF1dGhvcj5HYXJiZXI8L0F1dGhvcj48WWVhcj4yMDEyPC9ZZWFyPjxS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</w:fldData>
        </w:fldChar>
      </w:r>
      <w:r w:rsidR="00FF4C2B">
        <w:rPr>
          <w:rFonts w:ascii="Arial" w:hAnsi="Arial" w:cs="Arial"/>
          <w:sz w:val="22"/>
          <w:szCs w:val="22"/>
        </w:rPr>
        <w:instrText xml:space="preserve"> ADDIN EN.CITE </w:instrText>
      </w:r>
      <w:r w:rsidR="007F1902">
        <w:rPr>
          <w:rFonts w:ascii="Arial" w:hAnsi="Arial" w:cs="Arial"/>
          <w:sz w:val="22"/>
          <w:szCs w:val="22"/>
        </w:rPr>
        <w:fldChar w:fldCharType="begin">
          <w:fldData xml:space="preserve">PEVuZE5vdGU+PENpdGU+PEF1dGhvcj5HYXJiZXI8L0F1dGhvcj48WWVhcj4yMDEyPC9ZZWFyPjxS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</w:fldData>
        </w:fldChar>
      </w:r>
      <w:r w:rsidR="00FF4C2B">
        <w:rPr>
          <w:rFonts w:ascii="Arial" w:hAnsi="Arial" w:cs="Arial"/>
          <w:sz w:val="22"/>
          <w:szCs w:val="22"/>
        </w:rPr>
        <w:instrText xml:space="preserve"> ADDIN EN.CITE.DATA </w:instrText>
      </w:r>
      <w:r w:rsidR="007F1902">
        <w:rPr>
          <w:rFonts w:ascii="Arial" w:hAnsi="Arial" w:cs="Arial"/>
          <w:sz w:val="22"/>
          <w:szCs w:val="22"/>
        </w:rPr>
      </w:r>
      <w:r w:rsidR="007F1902">
        <w:rPr>
          <w:rFonts w:ascii="Arial" w:hAnsi="Arial" w:cs="Arial"/>
          <w:sz w:val="22"/>
          <w:szCs w:val="22"/>
        </w:rPr>
        <w:fldChar w:fldCharType="end"/>
      </w:r>
      <w:r w:rsidR="007F1902">
        <w:rPr>
          <w:rFonts w:ascii="Arial" w:hAnsi="Arial" w:cs="Arial"/>
          <w:sz w:val="22"/>
          <w:szCs w:val="22"/>
        </w:rPr>
      </w:r>
      <w:r w:rsidR="007F1902">
        <w:rPr>
          <w:rFonts w:ascii="Arial" w:hAnsi="Arial" w:cs="Arial"/>
          <w:sz w:val="22"/>
          <w:szCs w:val="22"/>
        </w:rPr>
        <w:fldChar w:fldCharType="separate"/>
      </w:r>
      <w:r w:rsidR="00FF4C2B">
        <w:rPr>
          <w:rFonts w:ascii="Arial" w:hAnsi="Arial" w:cs="Arial"/>
          <w:noProof/>
          <w:sz w:val="22"/>
          <w:szCs w:val="22"/>
        </w:rPr>
        <w:t>(</w:t>
      </w:r>
      <w:r w:rsidR="00423E10">
        <w:rPr>
          <w:rFonts w:ascii="Arial" w:hAnsi="Arial" w:cs="Arial"/>
          <w:noProof/>
          <w:sz w:val="22"/>
          <w:szCs w:val="22"/>
        </w:rPr>
        <w:t>Garber et al. 2012</w:t>
      </w:r>
      <w:r w:rsidR="00FF4C2B">
        <w:rPr>
          <w:rFonts w:ascii="Arial" w:hAnsi="Arial" w:cs="Arial"/>
          <w:noProof/>
          <w:sz w:val="22"/>
          <w:szCs w:val="22"/>
        </w:rPr>
        <w:t>)</w:t>
      </w:r>
      <w:r w:rsidR="007F1902">
        <w:rPr>
          <w:rFonts w:ascii="Arial" w:hAnsi="Arial" w:cs="Arial"/>
          <w:sz w:val="22"/>
          <w:szCs w:val="22"/>
        </w:rPr>
        <w:fldChar w:fldCharType="end"/>
      </w:r>
      <w:r w:rsidR="00B67BB9">
        <w:rPr>
          <w:rFonts w:ascii="Arial" w:hAnsi="Arial" w:cs="Arial"/>
          <w:sz w:val="22"/>
          <w:szCs w:val="22"/>
        </w:rPr>
        <w:t xml:space="preserve">. PU.1 </w:t>
      </w:r>
      <w:r w:rsidR="003A6808">
        <w:rPr>
          <w:rFonts w:ascii="Arial" w:hAnsi="Arial" w:cs="Arial"/>
          <w:sz w:val="22"/>
          <w:szCs w:val="22"/>
        </w:rPr>
        <w:t>was</w:t>
      </w:r>
      <w:r w:rsidR="00B67BB9">
        <w:rPr>
          <w:rFonts w:ascii="Arial" w:hAnsi="Arial" w:cs="Arial"/>
          <w:sz w:val="22"/>
          <w:szCs w:val="22"/>
        </w:rPr>
        <w:t xml:space="preserve"> </w:t>
      </w:r>
      <w:r w:rsidR="00652D2C">
        <w:rPr>
          <w:rFonts w:ascii="Arial" w:hAnsi="Arial" w:cs="Arial"/>
          <w:sz w:val="22"/>
          <w:szCs w:val="22"/>
        </w:rPr>
        <w:t xml:space="preserve">also </w:t>
      </w:r>
      <w:r w:rsidR="00B67BB9">
        <w:rPr>
          <w:rFonts w:ascii="Arial" w:hAnsi="Arial" w:cs="Arial"/>
          <w:sz w:val="22"/>
          <w:szCs w:val="22"/>
        </w:rPr>
        <w:t>position</w:t>
      </w:r>
      <w:r w:rsidR="003A6808">
        <w:rPr>
          <w:rFonts w:ascii="Arial" w:hAnsi="Arial" w:cs="Arial"/>
          <w:sz w:val="22"/>
          <w:szCs w:val="22"/>
        </w:rPr>
        <w:t>ed</w:t>
      </w:r>
      <w:r w:rsidR="00B67BB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</w:t>
      </w:r>
      <w:r w:rsidR="00B67BB9">
        <w:rPr>
          <w:rFonts w:ascii="Arial" w:hAnsi="Arial" w:cs="Arial"/>
          <w:sz w:val="22"/>
          <w:szCs w:val="22"/>
        </w:rPr>
        <w:t xml:space="preserve"> the top </w:t>
      </w:r>
      <w:r>
        <w:rPr>
          <w:rFonts w:ascii="Arial" w:hAnsi="Arial" w:cs="Arial"/>
          <w:sz w:val="22"/>
          <w:szCs w:val="22"/>
        </w:rPr>
        <w:t>of this transcription factor</w:t>
      </w:r>
      <w:r w:rsidR="00C828B8">
        <w:rPr>
          <w:rFonts w:ascii="Arial" w:hAnsi="Arial" w:cs="Arial"/>
          <w:sz w:val="22"/>
          <w:szCs w:val="22"/>
        </w:rPr>
        <w:t xml:space="preserve"> network</w:t>
      </w:r>
      <w:r w:rsidR="00B67BB9">
        <w:rPr>
          <w:rFonts w:ascii="Arial" w:hAnsi="Arial" w:cs="Arial"/>
          <w:sz w:val="22"/>
          <w:szCs w:val="22"/>
        </w:rPr>
        <w:t xml:space="preserve">. </w:t>
      </w:r>
      <w:r w:rsidR="00634C9D">
        <w:rPr>
          <w:rFonts w:ascii="Arial" w:hAnsi="Arial" w:cs="Arial"/>
          <w:sz w:val="22"/>
          <w:szCs w:val="22"/>
        </w:rPr>
        <w:t xml:space="preserve">However, </w:t>
      </w:r>
      <w:r w:rsidR="00C405FF">
        <w:rPr>
          <w:rFonts w:ascii="Arial" w:hAnsi="Arial" w:cs="Arial"/>
          <w:sz w:val="22"/>
          <w:szCs w:val="22"/>
        </w:rPr>
        <w:t>compared to Garber et al.</w:t>
      </w:r>
      <w:r w:rsidR="00A16C10">
        <w:rPr>
          <w:rFonts w:ascii="Arial" w:hAnsi="Arial" w:cs="Arial"/>
          <w:sz w:val="22"/>
          <w:szCs w:val="22"/>
        </w:rPr>
        <w:t xml:space="preserve">, </w:t>
      </w:r>
      <w:r w:rsidR="00634C9D">
        <w:rPr>
          <w:rFonts w:ascii="Arial" w:hAnsi="Arial" w:cs="Arial"/>
          <w:sz w:val="22"/>
          <w:szCs w:val="22"/>
        </w:rPr>
        <w:t xml:space="preserve">our </w:t>
      </w:r>
      <w:r w:rsidR="00A16C10">
        <w:rPr>
          <w:rFonts w:ascii="Arial" w:hAnsi="Arial" w:cs="Arial"/>
          <w:sz w:val="22"/>
          <w:szCs w:val="22"/>
        </w:rPr>
        <w:t>regulatory circuitry reveals</w:t>
      </w:r>
      <w:r w:rsidR="00634C9D">
        <w:rPr>
          <w:rFonts w:ascii="Arial" w:hAnsi="Arial" w:cs="Arial"/>
          <w:sz w:val="22"/>
          <w:szCs w:val="22"/>
        </w:rPr>
        <w:t xml:space="preserve"> the </w:t>
      </w:r>
      <w:r w:rsidR="00C405FF">
        <w:rPr>
          <w:rFonts w:ascii="Arial" w:hAnsi="Arial" w:cs="Arial"/>
          <w:sz w:val="22"/>
          <w:szCs w:val="22"/>
        </w:rPr>
        <w:t xml:space="preserve">transcription factor </w:t>
      </w:r>
      <w:r w:rsidR="00634C9D" w:rsidRPr="00634C9D">
        <w:rPr>
          <w:rFonts w:ascii="Arial" w:hAnsi="Arial" w:cs="Arial"/>
          <w:sz w:val="22"/>
          <w:szCs w:val="22"/>
        </w:rPr>
        <w:t>architecture</w:t>
      </w:r>
      <w:r w:rsidR="00C405FF">
        <w:rPr>
          <w:rFonts w:ascii="Arial" w:hAnsi="Arial" w:cs="Arial"/>
          <w:sz w:val="22"/>
          <w:szCs w:val="22"/>
        </w:rPr>
        <w:t xml:space="preserve"> </w:t>
      </w:r>
      <w:r w:rsidR="00A61F9A">
        <w:rPr>
          <w:rFonts w:ascii="Arial" w:hAnsi="Arial" w:cs="Arial"/>
          <w:sz w:val="22"/>
          <w:szCs w:val="22"/>
        </w:rPr>
        <w:t xml:space="preserve">for the entire </w:t>
      </w:r>
      <w:r w:rsidR="00AE5401">
        <w:rPr>
          <w:rFonts w:ascii="Arial" w:hAnsi="Arial" w:cs="Arial"/>
          <w:sz w:val="22"/>
          <w:szCs w:val="22"/>
        </w:rPr>
        <w:t>sequel MPP-CDP-</w:t>
      </w:r>
      <w:proofErr w:type="spellStart"/>
      <w:r w:rsidR="00AE5401">
        <w:rPr>
          <w:rFonts w:ascii="Arial" w:hAnsi="Arial" w:cs="Arial"/>
          <w:sz w:val="22"/>
          <w:szCs w:val="22"/>
        </w:rPr>
        <w:t>cDC</w:t>
      </w:r>
      <w:proofErr w:type="spellEnd"/>
      <w:r w:rsidR="00AE5401">
        <w:rPr>
          <w:rFonts w:ascii="Arial" w:hAnsi="Arial" w:cs="Arial"/>
          <w:sz w:val="22"/>
          <w:szCs w:val="22"/>
        </w:rPr>
        <w:t>/</w:t>
      </w:r>
      <w:proofErr w:type="spellStart"/>
      <w:r w:rsidR="00AE5401">
        <w:rPr>
          <w:rFonts w:ascii="Arial" w:hAnsi="Arial" w:cs="Arial"/>
          <w:sz w:val="22"/>
          <w:szCs w:val="22"/>
        </w:rPr>
        <w:t>pDC</w:t>
      </w:r>
      <w:proofErr w:type="spellEnd"/>
      <w:r w:rsidR="00A61F9A">
        <w:rPr>
          <w:rFonts w:ascii="Arial" w:hAnsi="Arial" w:cs="Arial"/>
          <w:sz w:val="22"/>
          <w:szCs w:val="22"/>
        </w:rPr>
        <w:t xml:space="preserve">, thus covering multiple developmental stages of DC development. Additionally, our regulatory circuitry describes the successive stages of DC development </w:t>
      </w:r>
      <w:r w:rsidR="00C208F7">
        <w:rPr>
          <w:rFonts w:ascii="Arial" w:hAnsi="Arial" w:cs="Arial"/>
          <w:sz w:val="22"/>
          <w:szCs w:val="22"/>
        </w:rPr>
        <w:t>in the steady state</w:t>
      </w:r>
      <w:r w:rsidR="001D2134">
        <w:rPr>
          <w:rFonts w:ascii="Arial" w:hAnsi="Arial" w:cs="Arial"/>
          <w:sz w:val="22"/>
          <w:szCs w:val="22"/>
        </w:rPr>
        <w:t>.</w:t>
      </w:r>
    </w:p>
    <w:p w:rsidR="00A61F9A" w:rsidRDefault="00A61F9A" w:rsidP="009D69CE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Arial" w:hAnsi="Arial" w:cs="Arial"/>
          <w:sz w:val="22"/>
          <w:szCs w:val="22"/>
        </w:rPr>
      </w:pPr>
    </w:p>
    <w:p w:rsidR="00CB2B31" w:rsidRDefault="001D2134" w:rsidP="009D69CE">
      <w:pPr>
        <w:widowControl w:val="0"/>
        <w:numPr>
          <w:ins w:id="11" w:author="Martin Zenke" w:date="2014-07-29T09:53:00Z"/>
        </w:numPr>
        <w:autoSpaceDE w:val="0"/>
        <w:autoSpaceDN w:val="0"/>
        <w:adjustRightInd w:val="0"/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</w:rPr>
        <w:t>D</w:t>
      </w:r>
      <w:r w:rsidR="00D27EF7" w:rsidRPr="00F7503A">
        <w:rPr>
          <w:rFonts w:ascii="Arial" w:hAnsi="Arial" w:cs="Arial"/>
          <w:sz w:val="22"/>
          <w:szCs w:val="22"/>
        </w:rPr>
        <w:t xml:space="preserve">ifferent </w:t>
      </w:r>
      <w:r>
        <w:rPr>
          <w:rFonts w:ascii="Arial" w:hAnsi="Arial" w:cs="Arial"/>
          <w:sz w:val="22"/>
          <w:szCs w:val="22"/>
        </w:rPr>
        <w:t>transcription factors</w:t>
      </w:r>
      <w:r w:rsidR="00D27EF7" w:rsidRPr="00F7503A">
        <w:rPr>
          <w:rFonts w:ascii="Arial" w:hAnsi="Arial" w:cs="Arial"/>
          <w:sz w:val="22"/>
          <w:szCs w:val="22"/>
        </w:rPr>
        <w:t xml:space="preserve"> </w:t>
      </w:r>
      <w:r w:rsidR="00652D2C">
        <w:rPr>
          <w:rFonts w:ascii="Arial" w:hAnsi="Arial" w:cs="Arial"/>
          <w:sz w:val="22"/>
          <w:szCs w:val="22"/>
        </w:rPr>
        <w:t>were</w:t>
      </w:r>
      <w:r w:rsidR="00D27EF7" w:rsidRPr="00F7503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predicted to cooperate</w:t>
      </w:r>
      <w:r w:rsidR="00D27EF7" w:rsidRPr="00F7503A">
        <w:rPr>
          <w:rFonts w:ascii="Arial" w:hAnsi="Arial" w:cs="Arial"/>
          <w:sz w:val="22"/>
          <w:szCs w:val="22"/>
        </w:rPr>
        <w:t xml:space="preserve"> with PU.1 to </w:t>
      </w:r>
      <w:r>
        <w:rPr>
          <w:rFonts w:ascii="Arial" w:hAnsi="Arial" w:cs="Arial"/>
          <w:sz w:val="22"/>
          <w:szCs w:val="22"/>
        </w:rPr>
        <w:t>induce DC lineage commitment (MPP-CDP) and subset specific (CDP-</w:t>
      </w:r>
      <w:proofErr w:type="spellStart"/>
      <w:r>
        <w:rPr>
          <w:rFonts w:ascii="Arial" w:hAnsi="Arial" w:cs="Arial"/>
          <w:sz w:val="22"/>
          <w:szCs w:val="22"/>
        </w:rPr>
        <w:t>cDC</w:t>
      </w:r>
      <w:proofErr w:type="spellEnd"/>
      <w:r>
        <w:rPr>
          <w:rFonts w:ascii="Arial" w:hAnsi="Arial" w:cs="Arial"/>
          <w:sz w:val="22"/>
          <w:szCs w:val="22"/>
        </w:rPr>
        <w:t>/</w:t>
      </w:r>
      <w:proofErr w:type="spellStart"/>
      <w:r>
        <w:rPr>
          <w:rFonts w:ascii="Arial" w:hAnsi="Arial" w:cs="Arial"/>
          <w:sz w:val="22"/>
          <w:szCs w:val="22"/>
        </w:rPr>
        <w:t>pDC</w:t>
      </w:r>
      <w:proofErr w:type="spellEnd"/>
      <w:r>
        <w:rPr>
          <w:rFonts w:ascii="Arial" w:hAnsi="Arial" w:cs="Arial"/>
          <w:sz w:val="22"/>
          <w:szCs w:val="22"/>
        </w:rPr>
        <w:t>)</w:t>
      </w:r>
      <w:r w:rsidR="008F1E64">
        <w:rPr>
          <w:rFonts w:ascii="Arial" w:hAnsi="Arial" w:cs="Arial"/>
          <w:sz w:val="22"/>
          <w:szCs w:val="22"/>
        </w:rPr>
        <w:t xml:space="preserve">, </w:t>
      </w:r>
      <w:r w:rsidR="00D27EF7" w:rsidRPr="00F7503A">
        <w:rPr>
          <w:rFonts w:ascii="Arial" w:hAnsi="Arial" w:cs="Arial"/>
          <w:sz w:val="22"/>
          <w:szCs w:val="22"/>
        </w:rPr>
        <w:t xml:space="preserve">such as Irf4, </w:t>
      </w:r>
      <w:proofErr w:type="spellStart"/>
      <w:r w:rsidR="00D27EF7" w:rsidRPr="00F7503A">
        <w:rPr>
          <w:rFonts w:ascii="Arial" w:hAnsi="Arial" w:cs="Arial"/>
          <w:sz w:val="22"/>
          <w:szCs w:val="22"/>
        </w:rPr>
        <w:t>Rel</w:t>
      </w:r>
      <w:proofErr w:type="spellEnd"/>
      <w:r w:rsidR="00D27EF7" w:rsidRPr="00F7503A">
        <w:rPr>
          <w:rFonts w:ascii="Arial" w:hAnsi="Arial" w:cs="Arial"/>
          <w:sz w:val="22"/>
          <w:szCs w:val="22"/>
        </w:rPr>
        <w:t>/</w:t>
      </w:r>
      <w:proofErr w:type="spellStart"/>
      <w:r w:rsidR="00D27EF7" w:rsidRPr="00F7503A">
        <w:rPr>
          <w:rFonts w:ascii="Arial" w:hAnsi="Arial" w:cs="Arial"/>
          <w:sz w:val="22"/>
          <w:szCs w:val="22"/>
        </w:rPr>
        <w:t>Nfkb</w:t>
      </w:r>
      <w:proofErr w:type="spellEnd"/>
      <w:r w:rsidR="00D27EF7" w:rsidRPr="00F7503A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D27EF7" w:rsidRPr="00F7503A">
        <w:rPr>
          <w:rFonts w:ascii="Arial" w:hAnsi="Arial" w:cs="Arial"/>
          <w:sz w:val="22"/>
          <w:szCs w:val="22"/>
        </w:rPr>
        <w:t>Fos</w:t>
      </w:r>
      <w:proofErr w:type="spellEnd"/>
      <w:r w:rsidR="00D27EF7" w:rsidRPr="00F7503A">
        <w:rPr>
          <w:rFonts w:ascii="Arial" w:hAnsi="Arial" w:cs="Arial"/>
          <w:sz w:val="22"/>
          <w:szCs w:val="22"/>
        </w:rPr>
        <w:t xml:space="preserve">/Jun/Batf3 and Id2 for </w:t>
      </w:r>
      <w:proofErr w:type="spellStart"/>
      <w:proofErr w:type="gramStart"/>
      <w:r w:rsidR="00D27EF7" w:rsidRPr="00F7503A">
        <w:rPr>
          <w:rFonts w:ascii="Arial" w:hAnsi="Arial" w:cs="Arial"/>
          <w:sz w:val="22"/>
          <w:szCs w:val="22"/>
        </w:rPr>
        <w:t>cDC</w:t>
      </w:r>
      <w:proofErr w:type="spellEnd"/>
      <w:proofErr w:type="gramEnd"/>
      <w:r w:rsidR="00D27EF7" w:rsidRPr="00F7503A">
        <w:rPr>
          <w:rFonts w:ascii="Arial" w:hAnsi="Arial" w:cs="Arial"/>
          <w:sz w:val="22"/>
          <w:szCs w:val="22"/>
        </w:rPr>
        <w:t xml:space="preserve"> or Tcf4, Ets1, Irf4 and </w:t>
      </w:r>
      <w:proofErr w:type="spellStart"/>
      <w:r w:rsidR="00D27EF7" w:rsidRPr="00F7503A">
        <w:rPr>
          <w:rFonts w:ascii="Arial" w:hAnsi="Arial" w:cs="Arial"/>
          <w:sz w:val="22"/>
          <w:szCs w:val="22"/>
        </w:rPr>
        <w:t>Spib</w:t>
      </w:r>
      <w:proofErr w:type="spellEnd"/>
      <w:r w:rsidR="00D27EF7" w:rsidRPr="00F7503A">
        <w:rPr>
          <w:rFonts w:ascii="Arial" w:hAnsi="Arial" w:cs="Arial"/>
          <w:sz w:val="22"/>
          <w:szCs w:val="22"/>
        </w:rPr>
        <w:t xml:space="preserve"> for </w:t>
      </w:r>
      <w:proofErr w:type="spellStart"/>
      <w:r w:rsidR="00D27EF7" w:rsidRPr="00F7503A">
        <w:rPr>
          <w:rFonts w:ascii="Arial" w:hAnsi="Arial" w:cs="Arial"/>
          <w:sz w:val="22"/>
          <w:szCs w:val="22"/>
        </w:rPr>
        <w:t>pDC</w:t>
      </w:r>
      <w:proofErr w:type="spellEnd"/>
      <w:r w:rsidR="00D27EF7" w:rsidRPr="00F7503A">
        <w:rPr>
          <w:rFonts w:ascii="Arial" w:hAnsi="Arial" w:cs="Arial"/>
          <w:sz w:val="22"/>
          <w:szCs w:val="22"/>
        </w:rPr>
        <w:t xml:space="preserve">. </w:t>
      </w:r>
      <w:r w:rsidR="008F1E64">
        <w:rPr>
          <w:rFonts w:ascii="Arial" w:hAnsi="Arial" w:cs="Arial"/>
          <w:sz w:val="22"/>
          <w:szCs w:val="22"/>
        </w:rPr>
        <w:t>Most</w:t>
      </w:r>
      <w:r w:rsidR="00C66BC5">
        <w:rPr>
          <w:rFonts w:ascii="Arial" w:hAnsi="Arial" w:cs="Arial"/>
          <w:sz w:val="22"/>
          <w:szCs w:val="22"/>
        </w:rPr>
        <w:t xml:space="preserve"> importantly, several </w:t>
      </w:r>
      <w:r w:rsidR="00C66BC5" w:rsidRPr="00CA1B46">
        <w:rPr>
          <w:rFonts w:ascii="Arial" w:hAnsi="Arial" w:cs="Arial"/>
          <w:sz w:val="22"/>
          <w:szCs w:val="22"/>
          <w:lang w:eastAsia="zh-CN"/>
        </w:rPr>
        <w:t>auto-regulatory feedback loops</w:t>
      </w:r>
      <w:r w:rsidR="00C66BC5">
        <w:rPr>
          <w:rFonts w:ascii="Arial" w:hAnsi="Arial" w:cs="Arial"/>
          <w:sz w:val="22"/>
          <w:szCs w:val="22"/>
          <w:lang w:eastAsia="zh-CN"/>
        </w:rPr>
        <w:t xml:space="preserve"> were identified </w:t>
      </w:r>
      <w:r w:rsidR="00652D2C">
        <w:rPr>
          <w:rFonts w:ascii="Arial" w:hAnsi="Arial" w:cs="Arial"/>
          <w:sz w:val="22"/>
          <w:szCs w:val="22"/>
          <w:lang w:eastAsia="zh-CN"/>
        </w:rPr>
        <w:t xml:space="preserve">for </w:t>
      </w:r>
      <w:r w:rsidR="00C66BC5">
        <w:rPr>
          <w:rFonts w:ascii="Arial" w:hAnsi="Arial" w:cs="Arial"/>
          <w:sz w:val="22"/>
          <w:szCs w:val="22"/>
          <w:lang w:eastAsia="zh-CN"/>
        </w:rPr>
        <w:t>key DC genes, such as I</w:t>
      </w:r>
      <w:r w:rsidR="00C43E21">
        <w:rPr>
          <w:rFonts w:ascii="Arial" w:hAnsi="Arial" w:cs="Arial"/>
          <w:sz w:val="22"/>
          <w:szCs w:val="22"/>
          <w:lang w:eastAsia="zh-CN"/>
        </w:rPr>
        <w:t xml:space="preserve">rf4, Irf8, Klf4, Tcf4 and </w:t>
      </w:r>
      <w:proofErr w:type="spellStart"/>
      <w:r w:rsidR="00C43E21">
        <w:rPr>
          <w:rFonts w:ascii="Arial" w:hAnsi="Arial" w:cs="Arial"/>
          <w:sz w:val="22"/>
          <w:szCs w:val="22"/>
          <w:lang w:eastAsia="zh-CN"/>
        </w:rPr>
        <w:t>Spib</w:t>
      </w:r>
      <w:proofErr w:type="spellEnd"/>
      <w:r w:rsidR="00652D2C">
        <w:rPr>
          <w:rFonts w:ascii="Arial" w:hAnsi="Arial" w:cs="Arial"/>
          <w:sz w:val="22"/>
          <w:szCs w:val="22"/>
          <w:lang w:eastAsia="zh-CN"/>
        </w:rPr>
        <w:t xml:space="preserve">. These loops reinforce the </w:t>
      </w:r>
      <w:r w:rsidR="00D25975">
        <w:rPr>
          <w:rFonts w:ascii="Arial" w:hAnsi="Arial" w:cs="Arial"/>
          <w:sz w:val="22"/>
          <w:szCs w:val="22"/>
          <w:lang w:eastAsia="zh-CN"/>
        </w:rPr>
        <w:t>expression of stage-specific transcription factors</w:t>
      </w:r>
      <w:r w:rsidR="00652D2C">
        <w:rPr>
          <w:rFonts w:ascii="Arial" w:hAnsi="Arial" w:cs="Arial"/>
          <w:sz w:val="22"/>
          <w:szCs w:val="22"/>
          <w:lang w:eastAsia="zh-CN"/>
        </w:rPr>
        <w:t xml:space="preserve"> and lock </w:t>
      </w:r>
      <w:r w:rsidR="00B3423C">
        <w:rPr>
          <w:rFonts w:ascii="Arial" w:hAnsi="Arial" w:cs="Arial"/>
          <w:sz w:val="22"/>
          <w:szCs w:val="22"/>
          <w:lang w:eastAsia="zh-CN"/>
        </w:rPr>
        <w:t xml:space="preserve">cells in </w:t>
      </w:r>
      <w:r w:rsidR="00652D2C">
        <w:rPr>
          <w:rFonts w:ascii="Arial" w:hAnsi="Arial" w:cs="Arial"/>
          <w:sz w:val="22"/>
          <w:szCs w:val="22"/>
          <w:lang w:eastAsia="zh-CN"/>
        </w:rPr>
        <w:t xml:space="preserve">specific </w:t>
      </w:r>
      <w:r w:rsidR="00247C75">
        <w:rPr>
          <w:rFonts w:ascii="Arial" w:hAnsi="Arial" w:cs="Arial"/>
          <w:sz w:val="22"/>
          <w:szCs w:val="22"/>
          <w:lang w:eastAsia="zh-CN"/>
        </w:rPr>
        <w:t xml:space="preserve">differentiation stages, </w:t>
      </w:r>
      <w:r w:rsidR="00D54B22">
        <w:rPr>
          <w:rFonts w:ascii="Arial" w:hAnsi="Arial" w:cs="Arial"/>
          <w:sz w:val="22"/>
          <w:szCs w:val="22"/>
          <w:lang w:eastAsia="zh-CN"/>
        </w:rPr>
        <w:t>thereby leading</w:t>
      </w:r>
      <w:r w:rsidR="00247C75">
        <w:rPr>
          <w:rFonts w:ascii="Arial" w:hAnsi="Arial" w:cs="Arial"/>
          <w:sz w:val="22"/>
          <w:szCs w:val="22"/>
          <w:lang w:eastAsia="zh-CN"/>
        </w:rPr>
        <w:t xml:space="preserve"> to the overall stabilization of the network.</w:t>
      </w:r>
      <w:r w:rsidR="00652D2C">
        <w:rPr>
          <w:rFonts w:ascii="Arial" w:hAnsi="Arial" w:cs="Arial"/>
          <w:sz w:val="22"/>
          <w:szCs w:val="22"/>
          <w:lang w:eastAsia="zh-CN"/>
        </w:rPr>
        <w:t xml:space="preserve"> </w:t>
      </w:r>
      <w:r w:rsidR="00D54B22">
        <w:rPr>
          <w:rFonts w:ascii="Arial" w:hAnsi="Arial" w:cs="Arial"/>
          <w:sz w:val="22"/>
          <w:szCs w:val="22"/>
          <w:lang w:eastAsia="zh-CN"/>
        </w:rPr>
        <w:t>Additionally</w:t>
      </w:r>
      <w:r w:rsidR="00094185">
        <w:rPr>
          <w:rFonts w:ascii="Arial" w:hAnsi="Arial" w:cs="Arial"/>
          <w:sz w:val="22"/>
          <w:szCs w:val="22"/>
          <w:lang w:eastAsia="zh-CN"/>
        </w:rPr>
        <w:t xml:space="preserve">, </w:t>
      </w:r>
      <w:r w:rsidR="00D54B22">
        <w:rPr>
          <w:rFonts w:ascii="Arial" w:hAnsi="Arial" w:cs="Arial"/>
          <w:sz w:val="22"/>
          <w:szCs w:val="22"/>
          <w:lang w:eastAsia="zh-CN"/>
        </w:rPr>
        <w:t>in keeping with</w:t>
      </w:r>
      <w:r w:rsidR="00094185">
        <w:rPr>
          <w:rFonts w:ascii="Arial" w:hAnsi="Arial" w:cs="Arial"/>
          <w:sz w:val="22"/>
          <w:szCs w:val="22"/>
          <w:lang w:eastAsia="zh-CN"/>
        </w:rPr>
        <w:t xml:space="preserve"> </w:t>
      </w:r>
      <w:proofErr w:type="spellStart"/>
      <w:r w:rsidR="0035276F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r w:rsidR="0035276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D54B22">
        <w:rPr>
          <w:rFonts w:ascii="Arial" w:hAnsi="Arial" w:cs="Arial"/>
          <w:sz w:val="22"/>
          <w:szCs w:val="22"/>
          <w:lang w:eastAsia="zh-CN"/>
        </w:rPr>
        <w:t>being</w:t>
      </w:r>
      <w:r w:rsidR="0035276F">
        <w:rPr>
          <w:rFonts w:ascii="Arial" w:hAnsi="Arial" w:cs="Arial"/>
          <w:sz w:val="22"/>
          <w:szCs w:val="22"/>
          <w:lang w:eastAsia="zh-CN"/>
        </w:rPr>
        <w:t xml:space="preserve"> considered as the default DC development</w:t>
      </w:r>
      <w:r w:rsidR="00094185">
        <w:rPr>
          <w:rFonts w:ascii="Arial" w:hAnsi="Arial" w:cs="Arial"/>
          <w:sz w:val="22"/>
          <w:szCs w:val="22"/>
          <w:lang w:eastAsia="zh-CN"/>
        </w:rPr>
        <w:t>al pathway</w:t>
      </w:r>
      <w:r w:rsidR="0035276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/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 &lt;EndNote&gt;&lt;Cite&gt;&lt;Author&gt;Belz&lt;/Author&gt;&lt;Year&gt;2012&lt;/Year&gt;&lt;RecNum&gt;2&lt;/RecNum&gt;&lt;DisplayText&gt;(Belz and Nutt 2012)&lt;/DisplayText&gt;&lt;record&gt;&lt;rec-number&gt;2&lt;/rec-number&gt;&lt;foreign-keys&gt;&lt;key app="EN" db-id="desx020vj0zarpeft21pse9fp9wpxdzwrwtv"&gt;2&lt;/key&gt;&lt;/foreign-keys&gt;&lt;ref-type name="Journal Article"&gt;17&lt;/ref-type&gt;&lt;contributors&gt;&lt;authors&gt;&lt;author&gt;Belz, G. T.&lt;/author&gt;&lt;author&gt;Nutt, S. L.&lt;/author&gt;&lt;/authors&gt;&lt;/contributors&gt;&lt;auth-address&gt;Division of Molecular Immunology, Walter and Eliza Hall Institute of Medical Research, 1G Royal Parade, Melbourne, Victoria 3052, Australia. belz@wehi.edu.au; nutt@wehi.edu.au&lt;/auth-address&gt;&lt;titles&gt;&lt;title&gt;Transcriptional programming of the dendritic cell network&lt;/title&gt;&lt;secondary-title&gt;Nat Rev Immunol&lt;/secondary-title&gt;&lt;alt-title&gt;Nature reviews. Immunology&lt;/alt-title&gt;&lt;/titles&gt;&lt;periodical&gt;&lt;full-title&gt;Nat Rev Immunol&lt;/full-title&gt;&lt;abbr-1&gt;Nature reviews. Immunology&lt;/abbr-1&gt;&lt;/periodical&gt;&lt;alt-periodical&gt;&lt;full-title&gt;Nat Rev Immunol&lt;/full-title&gt;&lt;abbr-1&gt;Nature reviews. Immunology&lt;/abbr-1&gt;&lt;/alt-periodical&gt;&lt;pages&gt;101-13&lt;/pages&gt;&lt;volume&gt;12&lt;/volume&gt;&lt;number&gt;2&lt;/number&gt;&lt;keywords&gt;&lt;keyword&gt;Cell Differentiation/genetics/*immunology&lt;/keyword&gt;&lt;keyword&gt;Dendritic Cells/*immunology/metabolism&lt;/keyword&gt;&lt;keyword&gt;Gene Expression Regulation&lt;/keyword&gt;&lt;keyword&gt;Gene Regulatory Networks/genetics/immunology&lt;/keyword&gt;&lt;keyword&gt;Humans&lt;/keyword&gt;&lt;keyword&gt;Models, Immunological&lt;/keyword&gt;&lt;keyword&gt;Signal Transduction/genetics/immunology&lt;/keyword&gt;&lt;keyword&gt;Transcription Factors/genetics/*immunology/metabolism&lt;/keyword&gt;&lt;keyword&gt;Transcription, Genetic&lt;/keyword&gt;&lt;/keywords&gt;&lt;dates&gt;&lt;year&gt;2012&lt;/year&gt;&lt;pub-dates&gt;&lt;date&gt;Feb&lt;/date&gt;&lt;/pub-dates&gt;&lt;/dates&gt;&lt;isbn&gt;1474-1741 (Electronic)&amp;#xD;1474-1733 (Linking)&lt;/isbn&gt;&lt;accession-num&gt;22273772&lt;/accession-num&gt;&lt;urls&gt;&lt;related-urls&gt;&lt;url&gt;http://www.ncbi.nlm.nih.gov/pubmed/22273772&lt;/url&gt;&lt;url&gt;http://www.nature.com/nri/journal/v12/n2/pdf/nri3149.pdf&lt;/url&gt;&lt;/related-urls&gt;&lt;/urls&gt;&lt;electronic-resource-num&gt;10.1038/nri3149&lt;/electronic-resource-num&gt;&lt;/record&gt;&lt;/Cite&gt;&lt;/EndNote&gt;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Belz and Nutt 2012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094185">
        <w:rPr>
          <w:rFonts w:ascii="Arial" w:hAnsi="Arial" w:cs="Arial"/>
          <w:sz w:val="22"/>
          <w:szCs w:val="22"/>
          <w:lang w:eastAsia="zh-CN"/>
        </w:rPr>
        <w:t xml:space="preserve">, </w:t>
      </w:r>
      <w:r w:rsidR="00CB2B31">
        <w:rPr>
          <w:rFonts w:ascii="Arial" w:hAnsi="Arial" w:cs="Arial"/>
          <w:sz w:val="22"/>
          <w:szCs w:val="22"/>
          <w:lang w:eastAsia="zh-CN"/>
        </w:rPr>
        <w:t xml:space="preserve">we </w:t>
      </w:r>
      <w:r w:rsidR="004E7B50">
        <w:rPr>
          <w:rFonts w:ascii="Arial" w:hAnsi="Arial" w:cs="Arial"/>
          <w:sz w:val="22"/>
          <w:szCs w:val="22"/>
          <w:lang w:eastAsia="zh-CN"/>
        </w:rPr>
        <w:t xml:space="preserve">suggest a </w:t>
      </w:r>
      <w:r w:rsidR="00CB2B31">
        <w:rPr>
          <w:rFonts w:ascii="Arial" w:hAnsi="Arial" w:cs="Arial"/>
          <w:sz w:val="22"/>
          <w:szCs w:val="22"/>
          <w:lang w:eastAsia="zh-CN"/>
        </w:rPr>
        <w:t xml:space="preserve">specific </w:t>
      </w:r>
      <w:proofErr w:type="spellStart"/>
      <w:r w:rsidR="00CB2B31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CB2B31">
        <w:rPr>
          <w:rFonts w:ascii="Arial" w:hAnsi="Arial" w:cs="Arial"/>
          <w:sz w:val="22"/>
          <w:szCs w:val="22"/>
          <w:lang w:eastAsia="zh-CN"/>
        </w:rPr>
        <w:t xml:space="preserve"> </w:t>
      </w:r>
      <w:proofErr w:type="spellStart"/>
      <w:r w:rsidR="00CB2B31">
        <w:rPr>
          <w:rFonts w:ascii="Arial" w:hAnsi="Arial" w:cs="Arial"/>
          <w:sz w:val="22"/>
          <w:szCs w:val="22"/>
          <w:lang w:eastAsia="zh-CN"/>
        </w:rPr>
        <w:t>subnetwork</w:t>
      </w:r>
      <w:proofErr w:type="spellEnd"/>
      <w:r w:rsidR="00CB2B31">
        <w:rPr>
          <w:rFonts w:ascii="Arial" w:hAnsi="Arial" w:cs="Arial"/>
          <w:sz w:val="22"/>
          <w:szCs w:val="22"/>
          <w:lang w:eastAsia="zh-CN"/>
        </w:rPr>
        <w:t xml:space="preserve"> (Tcf4, </w:t>
      </w:r>
      <w:proofErr w:type="spellStart"/>
      <w:r w:rsidR="00CB2B31">
        <w:rPr>
          <w:rFonts w:ascii="Arial" w:hAnsi="Arial" w:cs="Arial"/>
          <w:sz w:val="22"/>
          <w:szCs w:val="22"/>
          <w:lang w:eastAsia="zh-CN"/>
        </w:rPr>
        <w:t>Spib</w:t>
      </w:r>
      <w:proofErr w:type="spellEnd"/>
      <w:r w:rsidR="00CB2B31">
        <w:rPr>
          <w:rFonts w:ascii="Arial" w:hAnsi="Arial" w:cs="Arial"/>
          <w:sz w:val="22"/>
          <w:szCs w:val="22"/>
          <w:lang w:eastAsia="zh-CN"/>
        </w:rPr>
        <w:t>, Irf1 and Ets1) containing multiple feedback loops. Th</w:t>
      </w:r>
      <w:r w:rsidR="005105F6">
        <w:rPr>
          <w:rFonts w:ascii="Arial" w:hAnsi="Arial" w:cs="Arial"/>
          <w:sz w:val="22"/>
          <w:szCs w:val="22"/>
          <w:lang w:eastAsia="zh-CN"/>
        </w:rPr>
        <w:t>is</w:t>
      </w:r>
      <w:r w:rsidR="00CB2B31">
        <w:rPr>
          <w:rFonts w:ascii="Arial" w:hAnsi="Arial" w:cs="Arial"/>
          <w:sz w:val="22"/>
          <w:szCs w:val="22"/>
          <w:lang w:eastAsia="zh-CN"/>
        </w:rPr>
        <w:t xml:space="preserve"> </w:t>
      </w:r>
      <w:proofErr w:type="spellStart"/>
      <w:r w:rsidR="00CB2B31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CB2B31">
        <w:rPr>
          <w:rFonts w:ascii="Arial" w:hAnsi="Arial" w:cs="Arial"/>
          <w:sz w:val="22"/>
          <w:szCs w:val="22"/>
          <w:lang w:eastAsia="zh-CN"/>
        </w:rPr>
        <w:t xml:space="preserve"> circuitry is predicted to allow </w:t>
      </w:r>
      <w:proofErr w:type="spellStart"/>
      <w:r w:rsidR="00CB2B31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CB2B31">
        <w:rPr>
          <w:rFonts w:ascii="Arial" w:hAnsi="Arial" w:cs="Arial"/>
          <w:sz w:val="22"/>
          <w:szCs w:val="22"/>
          <w:lang w:eastAsia="zh-CN"/>
        </w:rPr>
        <w:t xml:space="preserve"> to branch off from the </w:t>
      </w:r>
      <w:proofErr w:type="spellStart"/>
      <w:proofErr w:type="gramStart"/>
      <w:r w:rsidR="00CB2B31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="00CB2B31">
        <w:rPr>
          <w:rFonts w:ascii="Arial" w:hAnsi="Arial" w:cs="Arial"/>
          <w:sz w:val="22"/>
          <w:szCs w:val="22"/>
          <w:lang w:eastAsia="zh-CN"/>
        </w:rPr>
        <w:t xml:space="preserve"> default pathway and to stabilize </w:t>
      </w:r>
      <w:proofErr w:type="spellStart"/>
      <w:r w:rsidR="00CB2B31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CB2B31">
        <w:rPr>
          <w:rFonts w:ascii="Arial" w:hAnsi="Arial" w:cs="Arial"/>
          <w:sz w:val="22"/>
          <w:szCs w:val="22"/>
          <w:lang w:eastAsia="zh-CN"/>
        </w:rPr>
        <w:t xml:space="preserve"> </w:t>
      </w:r>
      <w:commentRangeStart w:id="12"/>
      <w:r w:rsidR="00CB2B31">
        <w:rPr>
          <w:rFonts w:ascii="Arial" w:hAnsi="Arial" w:cs="Arial"/>
          <w:sz w:val="22"/>
          <w:szCs w:val="22"/>
          <w:lang w:eastAsia="zh-CN"/>
        </w:rPr>
        <w:t>identify</w:t>
      </w:r>
      <w:commentRangeEnd w:id="12"/>
      <w:r w:rsidR="00F44D5F">
        <w:rPr>
          <w:rStyle w:val="Refdecomentrio"/>
        </w:rPr>
        <w:commentReference w:id="12"/>
      </w:r>
      <w:r w:rsidR="00CB2B31">
        <w:rPr>
          <w:rFonts w:ascii="Arial" w:hAnsi="Arial" w:cs="Arial"/>
          <w:sz w:val="22"/>
          <w:szCs w:val="22"/>
          <w:lang w:eastAsia="zh-CN"/>
        </w:rPr>
        <w:t>.</w:t>
      </w:r>
    </w:p>
    <w:p w:rsidR="00CB2B31" w:rsidRDefault="00CB2B31" w:rsidP="009D69CE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D10FC9" w:rsidRDefault="005105F6" w:rsidP="009D69CE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summary,</w:t>
      </w:r>
      <w:r w:rsidR="00077B1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here </w:t>
      </w:r>
      <w:r w:rsidR="00077B15">
        <w:rPr>
          <w:rFonts w:ascii="Arial" w:hAnsi="Arial" w:cs="Arial"/>
          <w:sz w:val="22"/>
          <w:szCs w:val="22"/>
        </w:rPr>
        <w:t xml:space="preserve">we propose the </w:t>
      </w:r>
      <w:r w:rsidR="00B67BB9" w:rsidRPr="00F7503A">
        <w:rPr>
          <w:rFonts w:ascii="Arial" w:hAnsi="Arial" w:cs="Arial"/>
          <w:sz w:val="22"/>
          <w:szCs w:val="22"/>
        </w:rPr>
        <w:t xml:space="preserve">basic architecture of </w:t>
      </w:r>
      <w:r w:rsidR="00661D99">
        <w:rPr>
          <w:rFonts w:ascii="Arial" w:hAnsi="Arial" w:cs="Arial"/>
          <w:sz w:val="22"/>
          <w:szCs w:val="22"/>
        </w:rPr>
        <w:t xml:space="preserve">the </w:t>
      </w:r>
      <w:r w:rsidR="00B67BB9" w:rsidRPr="00F7503A">
        <w:rPr>
          <w:rFonts w:ascii="Arial" w:hAnsi="Arial" w:cs="Arial"/>
          <w:sz w:val="22"/>
          <w:szCs w:val="22"/>
        </w:rPr>
        <w:t>DC transcription</w:t>
      </w:r>
      <w:r w:rsidR="00661D99">
        <w:rPr>
          <w:rFonts w:ascii="Arial" w:hAnsi="Arial" w:cs="Arial"/>
          <w:sz w:val="22"/>
          <w:szCs w:val="22"/>
        </w:rPr>
        <w:t>al</w:t>
      </w:r>
      <w:r w:rsidR="00B67BB9" w:rsidRPr="00F7503A">
        <w:rPr>
          <w:rFonts w:ascii="Arial" w:hAnsi="Arial" w:cs="Arial"/>
          <w:sz w:val="22"/>
          <w:szCs w:val="22"/>
        </w:rPr>
        <w:t xml:space="preserve"> regulatory </w:t>
      </w:r>
      <w:r w:rsidR="00DF307B">
        <w:rPr>
          <w:rFonts w:ascii="Arial" w:hAnsi="Arial" w:cs="Arial"/>
          <w:sz w:val="22"/>
          <w:szCs w:val="22"/>
        </w:rPr>
        <w:t>program</w:t>
      </w:r>
      <w:r w:rsidR="00661D99">
        <w:rPr>
          <w:rFonts w:ascii="Arial" w:hAnsi="Arial" w:cs="Arial"/>
          <w:sz w:val="22"/>
          <w:szCs w:val="22"/>
        </w:rPr>
        <w:t>, which</w:t>
      </w:r>
      <w:r w:rsidR="00B67BB9" w:rsidRPr="00F7503A">
        <w:rPr>
          <w:rFonts w:ascii="Arial" w:hAnsi="Arial" w:cs="Arial"/>
          <w:sz w:val="22"/>
          <w:szCs w:val="22"/>
        </w:rPr>
        <w:t xml:space="preserve"> </w:t>
      </w:r>
      <w:r w:rsidR="00661D99">
        <w:rPr>
          <w:rFonts w:ascii="Arial" w:hAnsi="Arial" w:cs="Arial"/>
          <w:sz w:val="22"/>
          <w:szCs w:val="22"/>
        </w:rPr>
        <w:t>drives</w:t>
      </w:r>
      <w:r w:rsidR="00B67BB9" w:rsidRPr="00F7503A">
        <w:rPr>
          <w:rFonts w:ascii="Arial" w:hAnsi="Arial" w:cs="Arial"/>
          <w:sz w:val="22"/>
          <w:szCs w:val="22"/>
        </w:rPr>
        <w:t xml:space="preserve"> DC development.</w:t>
      </w:r>
      <w:r w:rsidR="00F539A8">
        <w:rPr>
          <w:rFonts w:ascii="Arial" w:hAnsi="Arial" w:cs="Arial"/>
          <w:sz w:val="22"/>
          <w:szCs w:val="22"/>
        </w:rPr>
        <w:t xml:space="preserve"> </w:t>
      </w:r>
      <w:r w:rsidR="00077B15">
        <w:rPr>
          <w:rFonts w:ascii="Arial" w:hAnsi="Arial" w:cs="Arial"/>
          <w:sz w:val="22"/>
          <w:szCs w:val="22"/>
        </w:rPr>
        <w:t>We</w:t>
      </w:r>
      <w:r w:rsidR="00D27EF7" w:rsidRPr="00F7503A">
        <w:rPr>
          <w:rFonts w:ascii="Arial" w:hAnsi="Arial" w:cs="Arial"/>
          <w:sz w:val="22"/>
          <w:szCs w:val="22"/>
        </w:rPr>
        <w:t xml:space="preserve"> </w:t>
      </w:r>
      <w:r w:rsidR="006A47B1" w:rsidRPr="00F7503A">
        <w:rPr>
          <w:rFonts w:ascii="Arial" w:hAnsi="Arial" w:cs="Arial"/>
          <w:sz w:val="22"/>
          <w:szCs w:val="22"/>
        </w:rPr>
        <w:t>provide</w:t>
      </w:r>
      <w:r w:rsidR="00D27EF7" w:rsidRPr="00F7503A">
        <w:rPr>
          <w:rFonts w:ascii="Arial" w:hAnsi="Arial" w:cs="Arial"/>
          <w:sz w:val="22"/>
          <w:szCs w:val="22"/>
        </w:rPr>
        <w:t xml:space="preserve"> a comprehensive characterization of </w:t>
      </w:r>
      <w:r w:rsidR="006B2ACB">
        <w:rPr>
          <w:rFonts w:ascii="Arial" w:hAnsi="Arial" w:cs="Arial"/>
          <w:sz w:val="22"/>
          <w:szCs w:val="22"/>
        </w:rPr>
        <w:t xml:space="preserve">the </w:t>
      </w:r>
      <w:r w:rsidR="00D27EF7" w:rsidRPr="00F7503A">
        <w:rPr>
          <w:rFonts w:ascii="Arial" w:hAnsi="Arial" w:cs="Arial"/>
          <w:sz w:val="22"/>
          <w:szCs w:val="22"/>
        </w:rPr>
        <w:t>interplay between</w:t>
      </w:r>
      <w:r w:rsidR="00D10FC9">
        <w:rPr>
          <w:rFonts w:ascii="Arial" w:hAnsi="Arial" w:cs="Arial"/>
          <w:sz w:val="22"/>
          <w:szCs w:val="22"/>
        </w:rPr>
        <w:t xml:space="preserve"> individual key DC regulators at</w:t>
      </w:r>
      <w:r w:rsidR="00D27EF7" w:rsidRPr="00F7503A">
        <w:rPr>
          <w:rFonts w:ascii="Arial" w:hAnsi="Arial" w:cs="Arial"/>
          <w:sz w:val="22"/>
          <w:szCs w:val="22"/>
        </w:rPr>
        <w:t xml:space="preserve"> </w:t>
      </w:r>
      <w:r w:rsidR="00447A07">
        <w:rPr>
          <w:rFonts w:ascii="Arial" w:hAnsi="Arial" w:cs="Arial"/>
          <w:sz w:val="22"/>
          <w:szCs w:val="22"/>
        </w:rPr>
        <w:t xml:space="preserve">specific </w:t>
      </w:r>
      <w:r w:rsidR="00D27EF7" w:rsidRPr="00F7503A">
        <w:rPr>
          <w:rFonts w:ascii="Arial" w:hAnsi="Arial" w:cs="Arial"/>
          <w:sz w:val="22"/>
          <w:szCs w:val="22"/>
        </w:rPr>
        <w:t>stage</w:t>
      </w:r>
      <w:r w:rsidR="00B276E0">
        <w:rPr>
          <w:rFonts w:ascii="Arial" w:hAnsi="Arial" w:cs="Arial"/>
          <w:sz w:val="22"/>
          <w:szCs w:val="22"/>
        </w:rPr>
        <w:t>s</w:t>
      </w:r>
      <w:r w:rsidR="00447A07">
        <w:rPr>
          <w:rFonts w:ascii="Arial" w:hAnsi="Arial" w:cs="Arial"/>
          <w:sz w:val="22"/>
          <w:szCs w:val="22"/>
        </w:rPr>
        <w:t xml:space="preserve"> of </w:t>
      </w:r>
      <w:r w:rsidR="00B276E0">
        <w:rPr>
          <w:rFonts w:ascii="Arial" w:hAnsi="Arial" w:cs="Arial"/>
          <w:sz w:val="22"/>
          <w:szCs w:val="22"/>
        </w:rPr>
        <w:t xml:space="preserve">DC </w:t>
      </w:r>
      <w:r w:rsidR="00447A07">
        <w:rPr>
          <w:rFonts w:ascii="Arial" w:hAnsi="Arial" w:cs="Arial"/>
          <w:sz w:val="22"/>
          <w:szCs w:val="22"/>
        </w:rPr>
        <w:t>development</w:t>
      </w:r>
      <w:r w:rsidR="00D27EF7" w:rsidRPr="00F7503A">
        <w:rPr>
          <w:rFonts w:ascii="Arial" w:hAnsi="Arial" w:cs="Arial"/>
          <w:sz w:val="22"/>
          <w:szCs w:val="22"/>
        </w:rPr>
        <w:t xml:space="preserve">, which </w:t>
      </w:r>
      <w:r w:rsidR="00D10FC9">
        <w:rPr>
          <w:rFonts w:ascii="Arial" w:hAnsi="Arial" w:cs="Arial"/>
          <w:sz w:val="22"/>
          <w:szCs w:val="22"/>
        </w:rPr>
        <w:t>is expected to</w:t>
      </w:r>
      <w:r w:rsidR="00D27EF7" w:rsidRPr="00F7503A">
        <w:rPr>
          <w:rFonts w:ascii="Arial" w:hAnsi="Arial" w:cs="Arial"/>
          <w:sz w:val="22"/>
          <w:szCs w:val="22"/>
        </w:rPr>
        <w:t xml:space="preserve"> </w:t>
      </w:r>
      <w:r w:rsidR="00F06AE5">
        <w:rPr>
          <w:rFonts w:ascii="Arial" w:hAnsi="Arial" w:cs="Arial"/>
          <w:sz w:val="22"/>
          <w:szCs w:val="22"/>
        </w:rPr>
        <w:t>pave the way for</w:t>
      </w:r>
      <w:r w:rsidR="00D10FC9">
        <w:rPr>
          <w:rFonts w:ascii="Arial" w:hAnsi="Arial" w:cs="Arial"/>
          <w:sz w:val="22"/>
          <w:szCs w:val="22"/>
        </w:rPr>
        <w:t xml:space="preserve"> specific tailoring </w:t>
      </w:r>
      <w:r w:rsidR="00AF0C8A">
        <w:rPr>
          <w:rFonts w:ascii="Arial" w:hAnsi="Arial" w:cs="Arial"/>
          <w:sz w:val="22"/>
          <w:szCs w:val="22"/>
        </w:rPr>
        <w:t xml:space="preserve">of </w:t>
      </w:r>
      <w:r w:rsidR="00D10FC9">
        <w:rPr>
          <w:rFonts w:ascii="Arial" w:hAnsi="Arial" w:cs="Arial"/>
          <w:sz w:val="22"/>
          <w:szCs w:val="22"/>
        </w:rPr>
        <w:t>DC development and function.</w:t>
      </w:r>
    </w:p>
    <w:p w:rsidR="00A0489F" w:rsidRDefault="00A0489F" w:rsidP="009D69CE">
      <w:pPr>
        <w:spacing w:line="480" w:lineRule="auto"/>
        <w:jc w:val="both"/>
        <w:rPr>
          <w:rFonts w:ascii="Arial" w:hAnsi="Arial" w:cs="Arial"/>
          <w:sz w:val="22"/>
          <w:szCs w:val="22"/>
        </w:rPr>
      </w:pPr>
    </w:p>
    <w:p w:rsidR="00077B15" w:rsidRDefault="00077B15" w:rsidP="009D69CE">
      <w:pPr>
        <w:spacing w:line="480" w:lineRule="auto"/>
        <w:jc w:val="both"/>
        <w:rPr>
          <w:rFonts w:ascii="Arial" w:hAnsi="Arial" w:cs="Arial"/>
          <w:sz w:val="22"/>
          <w:szCs w:val="22"/>
        </w:rPr>
      </w:pPr>
    </w:p>
    <w:p w:rsidR="00DC70B6" w:rsidRDefault="003D3E54" w:rsidP="009D69CE">
      <w:pPr>
        <w:spacing w:line="48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DC70B6" w:rsidRPr="00DC70B6">
        <w:rPr>
          <w:rFonts w:ascii="Arial" w:hAnsi="Arial" w:cs="Arial"/>
          <w:b/>
          <w:sz w:val="22"/>
          <w:szCs w:val="22"/>
        </w:rPr>
        <w:lastRenderedPageBreak/>
        <w:t>METHODS</w:t>
      </w:r>
      <w:r w:rsidR="00DC70B6" w:rsidRPr="00DC70B6">
        <w:rPr>
          <w:rFonts w:ascii="Arial" w:hAnsi="Arial" w:cs="Arial"/>
          <w:sz w:val="22"/>
          <w:szCs w:val="22"/>
        </w:rPr>
        <w:t xml:space="preserve"> </w:t>
      </w:r>
    </w:p>
    <w:p w:rsidR="00C2481A" w:rsidRPr="00CA1B46" w:rsidRDefault="00C2481A" w:rsidP="009D69CE">
      <w:pPr>
        <w:spacing w:line="480" w:lineRule="auto"/>
        <w:jc w:val="both"/>
        <w:rPr>
          <w:rFonts w:ascii="Arial" w:hAnsi="Arial" w:cs="Arial"/>
          <w:b/>
          <w:sz w:val="22"/>
          <w:szCs w:val="22"/>
          <w:lang w:eastAsia="zh-CN"/>
        </w:rPr>
      </w:pPr>
      <w:r w:rsidRPr="00CA1B46">
        <w:rPr>
          <w:rFonts w:ascii="Arial" w:hAnsi="Arial" w:cs="Arial"/>
          <w:b/>
          <w:sz w:val="22"/>
          <w:szCs w:val="22"/>
          <w:lang w:eastAsia="zh-CN"/>
        </w:rPr>
        <w:t>Cell culture</w:t>
      </w:r>
    </w:p>
    <w:p w:rsidR="00C2481A" w:rsidRPr="00CA1B46" w:rsidRDefault="007E5A34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Culture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6A1899">
        <w:rPr>
          <w:rFonts w:ascii="Arial" w:hAnsi="Arial" w:cs="Arial"/>
          <w:sz w:val="22"/>
          <w:szCs w:val="22"/>
          <w:lang w:eastAsia="zh-CN"/>
        </w:rPr>
        <w:t xml:space="preserve">of </w:t>
      </w:r>
      <w:r w:rsidR="00C2481A" w:rsidRPr="00CA1B46">
        <w:rPr>
          <w:rFonts w:ascii="Arial" w:hAnsi="Arial" w:cs="Arial"/>
          <w:sz w:val="22"/>
          <w:szCs w:val="22"/>
          <w:lang w:eastAsia="zh-CN"/>
        </w:rPr>
        <w:t xml:space="preserve">progenitor cells from </w:t>
      </w:r>
      <w:r>
        <w:rPr>
          <w:rFonts w:ascii="Arial" w:hAnsi="Arial" w:cs="Arial"/>
          <w:sz w:val="22"/>
          <w:szCs w:val="22"/>
          <w:lang w:eastAsia="zh-CN"/>
        </w:rPr>
        <w:t xml:space="preserve">mouse </w:t>
      </w:r>
      <w:r w:rsidR="00C2481A" w:rsidRPr="00CA1B46">
        <w:rPr>
          <w:rFonts w:ascii="Arial" w:hAnsi="Arial" w:cs="Arial"/>
          <w:sz w:val="22"/>
          <w:szCs w:val="22"/>
          <w:lang w:eastAsia="zh-CN"/>
        </w:rPr>
        <w:t>bone marrow and</w:t>
      </w:r>
      <w:r w:rsidR="006A1899">
        <w:rPr>
          <w:rFonts w:ascii="Arial" w:hAnsi="Arial" w:cs="Arial"/>
          <w:sz w:val="22"/>
          <w:szCs w:val="22"/>
          <w:lang w:eastAsia="zh-CN"/>
        </w:rPr>
        <w:t xml:space="preserve"> their </w:t>
      </w:r>
      <w:r w:rsidR="00C2481A" w:rsidRPr="00CA1B46">
        <w:rPr>
          <w:rFonts w:ascii="Arial" w:hAnsi="Arial" w:cs="Arial"/>
          <w:sz w:val="22"/>
          <w:szCs w:val="22"/>
          <w:lang w:eastAsia="zh-CN"/>
        </w:rPr>
        <w:t xml:space="preserve">differentiation </w:t>
      </w:r>
      <w:r w:rsidR="006A1899">
        <w:rPr>
          <w:rFonts w:ascii="Arial" w:hAnsi="Arial" w:cs="Arial"/>
          <w:sz w:val="22"/>
          <w:szCs w:val="22"/>
          <w:lang w:eastAsia="zh-CN"/>
        </w:rPr>
        <w:t xml:space="preserve">into DC </w:t>
      </w:r>
      <w:r w:rsidR="00C2481A" w:rsidRPr="00CA1B46">
        <w:rPr>
          <w:rFonts w:ascii="Arial" w:hAnsi="Arial" w:cs="Arial"/>
          <w:sz w:val="22"/>
          <w:szCs w:val="22"/>
          <w:lang w:eastAsia="zh-CN"/>
        </w:rPr>
        <w:t xml:space="preserve">were done as 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previously </w:t>
      </w:r>
      <w:r w:rsidR="00C2481A" w:rsidRPr="00CA1B46">
        <w:rPr>
          <w:rFonts w:ascii="Arial" w:hAnsi="Arial" w:cs="Arial"/>
          <w:sz w:val="22"/>
          <w:szCs w:val="22"/>
          <w:lang w:eastAsia="zh-CN"/>
        </w:rPr>
        <w:t xml:space="preserve">described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PEVuZE5vdGU+PENpdGU+PEF1dGhvcj5GZWxrZXI8L0F1dGhvcj48WWVhcj4yMDEwPC9ZZWFyPjxS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PEVuZE5vdGU+PENpdGU+PEF1dGhvcj5GZWxrZXI8L0F1dGhvcj48WWVhcj4yMDEwPC9ZZWFyPjxS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EN.CITE.DATA </w:instrText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Felker et al. 2010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2F18D7">
        <w:rPr>
          <w:rFonts w:ascii="Arial" w:hAnsi="Arial" w:cs="Arial"/>
          <w:sz w:val="22"/>
          <w:szCs w:val="22"/>
          <w:lang w:eastAsia="zh-CN"/>
        </w:rPr>
        <w:t>.</w:t>
      </w:r>
      <w:r w:rsidR="00EC509F">
        <w:rPr>
          <w:rFonts w:ascii="Arial" w:hAnsi="Arial" w:cs="Arial"/>
          <w:sz w:val="22"/>
          <w:szCs w:val="22"/>
          <w:lang w:eastAsia="zh-CN"/>
        </w:rPr>
        <w:t xml:space="preserve"> MPP, CDP, </w:t>
      </w:r>
      <w:proofErr w:type="spellStart"/>
      <w:proofErr w:type="gramStart"/>
      <w:r w:rsidR="00EC509F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="00EC509F">
        <w:rPr>
          <w:rFonts w:ascii="Arial" w:hAnsi="Arial" w:cs="Arial"/>
          <w:sz w:val="22"/>
          <w:szCs w:val="22"/>
          <w:lang w:eastAsia="zh-CN"/>
        </w:rPr>
        <w:t xml:space="preserve"> and </w:t>
      </w:r>
      <w:proofErr w:type="spellStart"/>
      <w:r w:rsidR="00EC509F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EC509F">
        <w:rPr>
          <w:rFonts w:ascii="Arial" w:hAnsi="Arial" w:cs="Arial"/>
          <w:sz w:val="22"/>
          <w:szCs w:val="22"/>
          <w:lang w:eastAsia="zh-CN"/>
        </w:rPr>
        <w:t xml:space="preserve"> were obtained by FACS sorting (</w:t>
      </w:r>
      <w:proofErr w:type="spellStart"/>
      <w:r w:rsidR="00EC509F" w:rsidRPr="00EC509F">
        <w:rPr>
          <w:rFonts w:ascii="Arial" w:hAnsi="Arial" w:cs="Arial"/>
          <w:sz w:val="22"/>
          <w:szCs w:val="22"/>
          <w:lang w:eastAsia="zh-CN"/>
        </w:rPr>
        <w:t>FACSAria</w:t>
      </w:r>
      <w:proofErr w:type="spellEnd"/>
      <w:r w:rsidR="00EC509F">
        <w:rPr>
          <w:rFonts w:ascii="Arial" w:hAnsi="Arial" w:cs="Arial"/>
          <w:sz w:val="22"/>
          <w:szCs w:val="22"/>
          <w:lang w:eastAsia="zh-CN"/>
        </w:rPr>
        <w:t xml:space="preserve">, </w:t>
      </w:r>
      <w:r w:rsidR="00EC509F" w:rsidRPr="00EC509F">
        <w:rPr>
          <w:rFonts w:ascii="Arial" w:hAnsi="Arial" w:cs="Arial"/>
          <w:sz w:val="22"/>
          <w:szCs w:val="22"/>
          <w:lang w:eastAsia="zh-CN"/>
        </w:rPr>
        <w:t>BD Biosciences</w:t>
      </w:r>
      <w:r w:rsidR="00EC509F">
        <w:rPr>
          <w:rFonts w:ascii="Arial" w:hAnsi="Arial" w:cs="Arial"/>
          <w:sz w:val="22"/>
          <w:szCs w:val="22"/>
          <w:lang w:eastAsia="zh-CN"/>
        </w:rPr>
        <w:t>)</w:t>
      </w:r>
      <w:r w:rsidR="009C705B">
        <w:rPr>
          <w:rFonts w:ascii="Arial" w:hAnsi="Arial" w:cs="Arial"/>
          <w:sz w:val="22"/>
          <w:szCs w:val="22"/>
          <w:lang w:eastAsia="zh-CN"/>
        </w:rPr>
        <w:t xml:space="preserve"> and used for RNA preparation and chromatin immunoprecipitation (ChIP).</w:t>
      </w:r>
    </w:p>
    <w:p w:rsidR="00C2481A" w:rsidRPr="00CA1B46" w:rsidRDefault="00C2481A" w:rsidP="009D69CE">
      <w:pPr>
        <w:spacing w:line="480" w:lineRule="auto"/>
        <w:jc w:val="both"/>
        <w:rPr>
          <w:rFonts w:ascii="Arial" w:hAnsi="Arial" w:cs="Arial"/>
          <w:b/>
          <w:sz w:val="22"/>
          <w:szCs w:val="22"/>
          <w:lang w:eastAsia="zh-CN"/>
        </w:rPr>
      </w:pPr>
    </w:p>
    <w:p w:rsidR="00C2481A" w:rsidRDefault="00C2481A" w:rsidP="009D69CE">
      <w:pPr>
        <w:spacing w:line="480" w:lineRule="auto"/>
        <w:jc w:val="both"/>
        <w:rPr>
          <w:rFonts w:ascii="Arial" w:hAnsi="Arial" w:cs="Arial"/>
          <w:b/>
          <w:sz w:val="22"/>
          <w:szCs w:val="22"/>
          <w:lang w:eastAsia="zh-CN"/>
        </w:rPr>
      </w:pPr>
      <w:r w:rsidRPr="00CA1B46">
        <w:rPr>
          <w:rFonts w:ascii="Arial" w:hAnsi="Arial" w:cs="Arial"/>
          <w:b/>
          <w:sz w:val="22"/>
          <w:szCs w:val="22"/>
          <w:lang w:eastAsia="zh-CN"/>
        </w:rPr>
        <w:t>Gene expression analysis</w:t>
      </w:r>
    </w:p>
    <w:p w:rsidR="00C2481A" w:rsidRPr="00CA1B46" w:rsidRDefault="009C705B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r w:rsidRPr="00716348">
        <w:rPr>
          <w:rFonts w:ascii="Arial" w:hAnsi="Arial" w:cs="Arial"/>
          <w:sz w:val="22"/>
          <w:szCs w:val="22"/>
          <w:lang w:eastAsia="zh-CN"/>
        </w:rPr>
        <w:t xml:space="preserve">Our DNA microarray data of MPP, CDP, </w:t>
      </w:r>
      <w:proofErr w:type="spellStart"/>
      <w:proofErr w:type="gramStart"/>
      <w:r w:rsidRPr="00716348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Pr="00716348">
        <w:rPr>
          <w:rFonts w:ascii="Arial" w:hAnsi="Arial" w:cs="Arial"/>
          <w:sz w:val="22"/>
          <w:szCs w:val="22"/>
          <w:lang w:eastAsia="zh-CN"/>
        </w:rPr>
        <w:t xml:space="preserve"> and </w:t>
      </w:r>
      <w:proofErr w:type="spellStart"/>
      <w:r w:rsidRPr="00716348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Pr="00716348">
        <w:rPr>
          <w:rFonts w:ascii="Arial" w:hAnsi="Arial" w:cs="Arial"/>
          <w:sz w:val="22"/>
          <w:szCs w:val="22"/>
          <w:lang w:eastAsia="zh-CN"/>
        </w:rPr>
        <w:t xml:space="preserve"> </w:t>
      </w:r>
      <w:r w:rsidR="008A78ED">
        <w:rPr>
          <w:rFonts w:ascii="Arial" w:hAnsi="Arial" w:cs="Arial"/>
          <w:sz w:val="22"/>
          <w:szCs w:val="22"/>
          <w:lang w:eastAsia="zh-CN"/>
        </w:rPr>
        <w:t>are</w:t>
      </w:r>
      <w:r w:rsidR="008A78ED" w:rsidRPr="00716348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716348">
        <w:rPr>
          <w:rFonts w:ascii="Arial" w:hAnsi="Arial" w:cs="Arial"/>
          <w:sz w:val="22"/>
          <w:szCs w:val="22"/>
          <w:lang w:eastAsia="zh-CN"/>
        </w:rPr>
        <w:t xml:space="preserve">from </w:t>
      </w:r>
      <w:proofErr w:type="spellStart"/>
      <w:r w:rsidRPr="00716348">
        <w:rPr>
          <w:rFonts w:ascii="Arial" w:hAnsi="Arial" w:cs="Arial"/>
          <w:sz w:val="22"/>
          <w:szCs w:val="22"/>
          <w:lang w:eastAsia="zh-CN"/>
        </w:rPr>
        <w:t>Felk</w:t>
      </w:r>
      <w:r>
        <w:rPr>
          <w:rFonts w:ascii="Arial" w:hAnsi="Arial" w:cs="Arial"/>
          <w:sz w:val="22"/>
          <w:szCs w:val="22"/>
          <w:lang w:eastAsia="zh-CN"/>
        </w:rPr>
        <w:t>er</w:t>
      </w:r>
      <w:proofErr w:type="spellEnd"/>
      <w:r w:rsidRPr="00716348">
        <w:rPr>
          <w:rFonts w:ascii="Arial" w:hAnsi="Arial" w:cs="Arial"/>
          <w:sz w:val="22"/>
          <w:szCs w:val="22"/>
          <w:lang w:eastAsia="zh-CN"/>
        </w:rPr>
        <w:t xml:space="preserve"> et al</w:t>
      </w:r>
      <w:r>
        <w:rPr>
          <w:rFonts w:ascii="Arial" w:hAnsi="Arial" w:cs="Arial"/>
          <w:sz w:val="22"/>
          <w:szCs w:val="22"/>
          <w:lang w:eastAsia="zh-CN"/>
        </w:rPr>
        <w:t>.</w:t>
      </w:r>
      <w:r w:rsidRPr="009C705B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PEVuZE5vdGU+PENpdGU+PEF1dGhvcj5GZWxrZXI8L0F1dGhvcj48WWVhcj4yMDEwPC9ZZWFyPjxS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PEVuZE5vdGU+PENpdGU+PEF1dGhvcj5GZWxrZXI8L0F1dGhvcj48WWVhcj4yMDEwPC9ZZWFyPjxS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EN.CITE.DATA </w:instrText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Felker et al. 2010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Pr="00716348">
        <w:rPr>
          <w:rFonts w:ascii="Arial" w:hAnsi="Arial" w:cs="Arial"/>
          <w:sz w:val="22"/>
          <w:szCs w:val="22"/>
          <w:lang w:eastAsia="zh-CN"/>
        </w:rPr>
        <w:t xml:space="preserve"> (GSE22432)</w:t>
      </w:r>
      <w:r>
        <w:rPr>
          <w:rFonts w:ascii="Arial" w:hAnsi="Arial" w:cs="Arial"/>
          <w:sz w:val="22"/>
          <w:szCs w:val="22"/>
          <w:lang w:eastAsia="zh-CN"/>
        </w:rPr>
        <w:t xml:space="preserve">. </w:t>
      </w:r>
      <w:r w:rsidR="00C2481A" w:rsidRPr="00CA1B46">
        <w:rPr>
          <w:rFonts w:ascii="Arial" w:hAnsi="Arial" w:cs="Arial"/>
          <w:sz w:val="22"/>
          <w:szCs w:val="22"/>
          <w:lang w:eastAsia="zh-CN"/>
        </w:rPr>
        <w:t xml:space="preserve">DNA microarray data </w:t>
      </w:r>
      <w:r>
        <w:rPr>
          <w:rFonts w:ascii="Arial" w:hAnsi="Arial" w:cs="Arial"/>
          <w:sz w:val="22"/>
          <w:szCs w:val="22"/>
          <w:lang w:eastAsia="zh-CN"/>
        </w:rPr>
        <w:t xml:space="preserve">of Miller et al. [18] </w:t>
      </w:r>
      <w:r w:rsidR="00C2481A" w:rsidRPr="00CA1B46">
        <w:rPr>
          <w:rFonts w:ascii="Arial" w:hAnsi="Arial" w:cs="Arial"/>
          <w:sz w:val="22"/>
          <w:szCs w:val="22"/>
          <w:lang w:eastAsia="zh-CN"/>
        </w:rPr>
        <w:t xml:space="preserve">were retrieved from </w:t>
      </w:r>
      <w:r>
        <w:rPr>
          <w:rFonts w:ascii="Arial" w:hAnsi="Arial" w:cs="Arial"/>
          <w:sz w:val="22"/>
          <w:szCs w:val="22"/>
          <w:lang w:eastAsia="zh-CN"/>
        </w:rPr>
        <w:t>NCBI GEO (</w:t>
      </w:r>
      <w:r w:rsidRPr="00CA1B46">
        <w:rPr>
          <w:rFonts w:ascii="Arial" w:hAnsi="Arial" w:cs="Arial"/>
          <w:sz w:val="22"/>
          <w:szCs w:val="22"/>
          <w:lang w:eastAsia="zh-CN"/>
        </w:rPr>
        <w:t>GSE15907</w:t>
      </w:r>
      <w:r>
        <w:rPr>
          <w:rFonts w:ascii="Arial" w:hAnsi="Arial" w:cs="Arial"/>
          <w:sz w:val="22"/>
          <w:szCs w:val="22"/>
          <w:lang w:eastAsia="zh-CN"/>
        </w:rPr>
        <w:t>).  Data</w:t>
      </w:r>
      <w:r w:rsidR="00C2481A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>
        <w:rPr>
          <w:rFonts w:ascii="Arial" w:hAnsi="Arial" w:cs="Arial"/>
          <w:sz w:val="22"/>
          <w:szCs w:val="22"/>
          <w:lang w:eastAsia="zh-CN"/>
        </w:rPr>
        <w:t xml:space="preserve">were </w:t>
      </w:r>
      <w:r w:rsidR="00C2481A" w:rsidRPr="00CA1B46">
        <w:rPr>
          <w:rFonts w:ascii="Arial" w:hAnsi="Arial" w:cs="Arial"/>
          <w:sz w:val="22"/>
          <w:szCs w:val="22"/>
          <w:lang w:eastAsia="zh-CN"/>
        </w:rPr>
        <w:t>analyzed as previously described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PEVuZE5vdGU+PENpdGU+PEF1dGhvcj5GZWxrZXI8L0F1dGhvcj48WWVhcj4yMDEwPC9ZZWFyPjxS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PEVuZE5vdGU+PENpdGU+PEF1dGhvcj5GZWxrZXI8L0F1dGhvcj48WWVhcj4yMDEwPC9ZZWFyPjxS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EN.CITE.DATA </w:instrText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Felker et al. 2010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>
        <w:rPr>
          <w:rFonts w:ascii="Arial" w:hAnsi="Arial" w:cs="Arial"/>
          <w:sz w:val="22"/>
          <w:szCs w:val="22"/>
          <w:lang w:eastAsia="zh-CN"/>
        </w:rPr>
        <w:t>.</w:t>
      </w:r>
      <w:r w:rsidR="0081286D">
        <w:rPr>
          <w:rFonts w:ascii="Arial" w:hAnsi="Arial" w:cs="Arial"/>
          <w:sz w:val="22"/>
          <w:szCs w:val="22"/>
          <w:lang w:eastAsia="zh-CN"/>
        </w:rPr>
        <w:t xml:space="preserve"> </w:t>
      </w:r>
      <w:r w:rsidR="003633CF">
        <w:rPr>
          <w:rFonts w:ascii="Arial" w:hAnsi="Arial" w:cs="Arial"/>
          <w:sz w:val="22"/>
          <w:szCs w:val="22"/>
          <w:lang w:eastAsia="zh-CN"/>
        </w:rPr>
        <w:t>D</w:t>
      </w:r>
      <w:r w:rsidR="004D5DAA" w:rsidRPr="00CA1B46">
        <w:rPr>
          <w:rFonts w:ascii="Arial" w:hAnsi="Arial" w:cs="Arial"/>
          <w:sz w:val="22"/>
          <w:szCs w:val="22"/>
          <w:lang w:eastAsia="zh-CN"/>
        </w:rPr>
        <w:t xml:space="preserve">ifferentially </w:t>
      </w:r>
      <w:r w:rsidR="003633CF">
        <w:rPr>
          <w:rFonts w:ascii="Arial" w:hAnsi="Arial" w:cs="Arial"/>
          <w:sz w:val="22"/>
          <w:szCs w:val="22"/>
          <w:lang w:eastAsia="zh-CN"/>
        </w:rPr>
        <w:t>expressed</w:t>
      </w:r>
      <w:r w:rsidR="003633CF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4D5DAA" w:rsidRPr="00CA1B46">
        <w:rPr>
          <w:rFonts w:ascii="Arial" w:hAnsi="Arial" w:cs="Arial"/>
          <w:sz w:val="22"/>
          <w:szCs w:val="22"/>
          <w:lang w:eastAsia="zh-CN"/>
        </w:rPr>
        <w:t xml:space="preserve">genes </w:t>
      </w:r>
      <w:r w:rsidR="00C2481A" w:rsidRPr="00CA1B46">
        <w:rPr>
          <w:rFonts w:ascii="Arial" w:hAnsi="Arial" w:cs="Arial"/>
          <w:sz w:val="22"/>
          <w:szCs w:val="22"/>
          <w:lang w:eastAsia="zh-CN"/>
        </w:rPr>
        <w:t xml:space="preserve">between two cell types </w:t>
      </w:r>
      <w:r w:rsidR="003633CF">
        <w:rPr>
          <w:rFonts w:ascii="Arial" w:hAnsi="Arial" w:cs="Arial"/>
          <w:sz w:val="22"/>
          <w:szCs w:val="22"/>
          <w:lang w:eastAsia="zh-CN"/>
        </w:rPr>
        <w:t>were</w:t>
      </w:r>
      <w:r w:rsidR="003633CF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C2481A" w:rsidRPr="00CA1B46">
        <w:rPr>
          <w:rFonts w:ascii="Arial" w:hAnsi="Arial" w:cs="Arial"/>
          <w:sz w:val="22"/>
          <w:szCs w:val="22"/>
          <w:lang w:eastAsia="zh-CN"/>
        </w:rPr>
        <w:t xml:space="preserve">detected using </w:t>
      </w:r>
      <w:proofErr w:type="spellStart"/>
      <w:r w:rsidR="00C2481A" w:rsidRPr="00CA1B46">
        <w:rPr>
          <w:rFonts w:ascii="Arial" w:hAnsi="Arial" w:cs="Arial"/>
          <w:sz w:val="22"/>
          <w:szCs w:val="22"/>
          <w:lang w:eastAsia="zh-CN"/>
        </w:rPr>
        <w:t>limma</w:t>
      </w:r>
      <w:proofErr w:type="spellEnd"/>
      <w:r w:rsidR="00C2481A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C2481A" w:rsidRPr="00C45465">
        <w:rPr>
          <w:rFonts w:ascii="Arial" w:hAnsi="Arial" w:cs="Arial"/>
          <w:i/>
          <w:sz w:val="22"/>
          <w:szCs w:val="22"/>
          <w:lang w:eastAsia="zh-CN"/>
        </w:rPr>
        <w:t>t</w:t>
      </w:r>
      <w:r w:rsidR="00C2481A" w:rsidRPr="00CA1B46">
        <w:rPr>
          <w:rFonts w:ascii="Arial" w:hAnsi="Arial" w:cs="Arial"/>
          <w:sz w:val="22"/>
          <w:szCs w:val="22"/>
          <w:lang w:eastAsia="zh-CN"/>
        </w:rPr>
        <w:t xml:space="preserve">-test with criteria of fold change &gt; 2 and </w:t>
      </w:r>
      <w:r w:rsidR="00D40DD0">
        <w:rPr>
          <w:rFonts w:ascii="Arial" w:hAnsi="Arial" w:cs="Arial"/>
          <w:i/>
          <w:sz w:val="22"/>
          <w:szCs w:val="22"/>
          <w:lang w:eastAsia="zh-CN"/>
        </w:rPr>
        <w:t>p</w:t>
      </w:r>
      <w:r w:rsidR="00C2481A" w:rsidRPr="00CA1B46">
        <w:rPr>
          <w:rFonts w:ascii="Arial" w:hAnsi="Arial" w:cs="Arial"/>
          <w:sz w:val="22"/>
          <w:szCs w:val="22"/>
          <w:lang w:eastAsia="zh-CN"/>
        </w:rPr>
        <w:t xml:space="preserve"> values &lt; 0.05. Raw </w:t>
      </w:r>
      <w:r w:rsidR="00D40DD0">
        <w:rPr>
          <w:rFonts w:ascii="Arial" w:hAnsi="Arial" w:cs="Arial"/>
          <w:i/>
          <w:sz w:val="22"/>
          <w:szCs w:val="22"/>
          <w:lang w:eastAsia="zh-CN"/>
        </w:rPr>
        <w:t>p</w:t>
      </w:r>
      <w:r w:rsidR="00C2481A" w:rsidRPr="00CA1B46">
        <w:rPr>
          <w:rFonts w:ascii="Arial" w:hAnsi="Arial" w:cs="Arial"/>
          <w:sz w:val="22"/>
          <w:szCs w:val="22"/>
          <w:lang w:eastAsia="zh-CN"/>
        </w:rPr>
        <w:t xml:space="preserve"> values were adjusted by </w:t>
      </w:r>
      <w:proofErr w:type="spellStart"/>
      <w:r w:rsidR="00C2481A" w:rsidRPr="00CA1B46">
        <w:rPr>
          <w:rFonts w:ascii="Arial" w:hAnsi="Arial" w:cs="Arial"/>
          <w:sz w:val="22"/>
          <w:szCs w:val="22"/>
          <w:lang w:eastAsia="zh-CN"/>
        </w:rPr>
        <w:t>Benjamini</w:t>
      </w:r>
      <w:proofErr w:type="spellEnd"/>
      <w:r w:rsidR="00C2481A" w:rsidRPr="00CA1B46">
        <w:rPr>
          <w:rFonts w:ascii="Arial" w:hAnsi="Arial" w:cs="Arial"/>
          <w:sz w:val="22"/>
          <w:szCs w:val="22"/>
          <w:lang w:eastAsia="zh-CN"/>
        </w:rPr>
        <w:t xml:space="preserve">-Hochberg multiple test correction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/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 &lt;EndNote&gt;&lt;Cite&gt;&lt;Author&gt;Benjamini&lt;/Author&gt;&lt;Year&gt;1995&lt;/Year&gt;&lt;RecNum&gt;45&lt;/RecNum&gt;&lt;DisplayText&gt;(Benjamini and Hochberg 1995)&lt;/DisplayText&gt;&lt;record&gt;&lt;rec-number&gt;45&lt;/rec-number&gt;&lt;foreign-keys&gt;&lt;key app="EN" db-id="desx020vj0zarpeft21pse9fp9wpxdzwrwtv"&gt;45&lt;/key&gt;&lt;/foreign-keys&gt;&lt;ref-type name="Journal Article"&gt;17&lt;/ref-type&gt;&lt;contributors&gt;&lt;authors&gt;&lt;author&gt;Benjamini, Y.&lt;/author&gt;&lt;author&gt;Hochberg, Y.&lt;/author&gt;&lt;/authors&gt;&lt;/contributors&gt;&lt;auth-address&gt;Benjamini, Y&amp;#xD;Tel Aviv Univ,Sackler Fac Exact Sci,Sch Math Sci,Dept Stat,Il-69978 Tel Aviv,Israel&amp;#xD;Tel Aviv Univ,Sackler Fac Exact Sci,Sch Math Sci,Dept Stat,Il-69978 Tel Aviv,Israel&lt;/auth-address&gt;&lt;titles&gt;&lt;title&gt;Controlling the False Discovery Rate - a Practical and Powerful Approach to Multiple Testing&lt;/title&gt;&lt;secondary-title&gt;Journal of the Royal Statistical Society Series B-Methodological&lt;/secondary-title&gt;&lt;alt-title&gt;J Roy Stat Soc B Met&lt;/alt-title&gt;&lt;/titles&gt;&lt;periodical&gt;&lt;full-title&gt;Journal of the Royal Statistical Society Series B-Methodological&lt;/full-title&gt;&lt;abbr-1&gt;J Roy Stat Soc B Met&lt;/abbr-1&gt;&lt;/periodical&gt;&lt;alt-periodical&gt;&lt;full-title&gt;Journal of the Royal Statistical Society Series B-Methodological&lt;/full-title&gt;&lt;abbr-1&gt;J Roy Stat Soc B Met&lt;/abbr-1&gt;&lt;/alt-periodical&gt;&lt;pages&gt;289-300&lt;/pages&gt;&lt;volume&gt;57&lt;/volume&gt;&lt;number&gt;1&lt;/number&gt;&lt;keywords&gt;&lt;keyword&gt;bonferroni-type procedures&lt;/keyword&gt;&lt;keyword&gt;familywise error rate&lt;/keyword&gt;&lt;keyword&gt;multiple-comparison procedures&lt;/keyword&gt;&lt;keyword&gt;p-values&lt;/keyword&gt;&lt;keyword&gt;bonferroni procedure&lt;/keyword&gt;&lt;/keywords&gt;&lt;dates&gt;&lt;year&gt;1995&lt;/year&gt;&lt;/dates&gt;&lt;isbn&gt;0035-9246&lt;/isbn&gt;&lt;accession-num&gt;WOS:A1995QE45300017&lt;/accession-num&gt;&lt;urls&gt;&lt;related-urls&gt;&lt;url&gt;&amp;lt;Go to ISI&amp;gt;://WOS:A1995QE45300017&lt;/url&gt;&lt;/related-urls&gt;&lt;/urls&gt;&lt;language&gt;English&lt;/language&gt;&lt;/record&gt;&lt;/Cite&gt;&lt;/EndNote&gt;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Benjamini and Hochberg 1995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C2481A" w:rsidRPr="00CA1B46">
        <w:rPr>
          <w:rFonts w:ascii="Arial" w:hAnsi="Arial" w:cs="Arial"/>
          <w:sz w:val="22"/>
          <w:szCs w:val="22"/>
          <w:lang w:eastAsia="zh-CN"/>
        </w:rPr>
        <w:t xml:space="preserve">. To generate linage-specific </w:t>
      </w:r>
      <w:r w:rsidR="003633CF">
        <w:rPr>
          <w:rFonts w:ascii="Arial" w:hAnsi="Arial" w:cs="Arial"/>
          <w:sz w:val="22"/>
          <w:szCs w:val="22"/>
          <w:lang w:eastAsia="zh-CN"/>
        </w:rPr>
        <w:t>clusters</w:t>
      </w:r>
      <w:r w:rsidR="00C2481A" w:rsidRPr="00CA1B46">
        <w:rPr>
          <w:rFonts w:ascii="Arial" w:hAnsi="Arial" w:cs="Arial"/>
          <w:sz w:val="22"/>
          <w:szCs w:val="22"/>
          <w:lang w:eastAsia="zh-CN"/>
        </w:rPr>
        <w:t>, all differentially expressed genes were subject</w:t>
      </w:r>
      <w:r w:rsidR="003633CF">
        <w:rPr>
          <w:rFonts w:ascii="Arial" w:hAnsi="Arial" w:cs="Arial"/>
          <w:sz w:val="22"/>
          <w:szCs w:val="22"/>
          <w:lang w:eastAsia="zh-CN"/>
        </w:rPr>
        <w:t>ed</w:t>
      </w:r>
      <w:r w:rsidR="00C2481A" w:rsidRPr="00CA1B46">
        <w:rPr>
          <w:rFonts w:ascii="Arial" w:hAnsi="Arial" w:cs="Arial"/>
          <w:sz w:val="22"/>
          <w:szCs w:val="22"/>
          <w:lang w:eastAsia="zh-CN"/>
        </w:rPr>
        <w:t xml:space="preserve"> to fuzzy c-mean algorithm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/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 &lt;EndNote&gt;&lt;Cite&gt;&lt;Author&gt;Schwammle&lt;/Author&gt;&lt;Year&gt;2010&lt;/Year&gt;&lt;RecNum&gt;46&lt;/RecNum&gt;&lt;DisplayText&gt;(Schwammle and Jensen 2010)&lt;/DisplayText&gt;&lt;record&gt;&lt;rec-number&gt;46&lt;/rec-number&gt;&lt;foreign-keys&gt;&lt;key app="EN" db-id="desx020vj0zarpeft21pse9fp9wpxdzwrwtv"&gt;46&lt;/key&gt;&lt;/foreign-keys&gt;&lt;ref-type name="Journal Article"&gt;17&lt;/ref-type&gt;&lt;contributors&gt;&lt;authors&gt;&lt;author&gt;Schwammle, V.&lt;/author&gt;&lt;author&gt;Jensen, O. N.&lt;/author&gt;&lt;/authors&gt;&lt;/contributors&gt;&lt;auth-address&gt;Department of Biochemistry and Molecular Biology, University of Southern Denmark, Campusvej 55, DK-5230 Odense M, Denmark. veits@bmb.sdu.dk&lt;/auth-address&gt;&lt;titles&gt;&lt;title&gt;A simple and fast method to determine the parameters for fuzzy c-means cluster analysis&lt;/title&gt;&lt;secondary-title&gt;Bioinformatics&lt;/secondary-title&gt;&lt;alt-title&gt;Bioinformatics&lt;/alt-title&gt;&lt;/titles&gt;&lt;periodical&gt;&lt;full-title&gt;Bioinformatics&lt;/full-title&gt;&lt;abbr-1&gt;Bioinformatics&lt;/abbr-1&gt;&lt;/periodical&gt;&lt;alt-periodical&gt;&lt;full-title&gt;Bioinformatics&lt;/full-title&gt;&lt;abbr-1&gt;Bioinformatics&lt;/abbr-1&gt;&lt;/alt-periodical&gt;&lt;pages&gt;2841-8&lt;/pages&gt;&lt;volume&gt;26&lt;/volume&gt;&lt;number&gt;22&lt;/number&gt;&lt;keywords&gt;&lt;keyword&gt;*Cluster Analysis&lt;/keyword&gt;&lt;keyword&gt;*Fuzzy Logic&lt;/keyword&gt;&lt;keyword&gt;Oligonucleotide Array Sequence Analysis/methods&lt;/keyword&gt;&lt;keyword&gt;Pattern Recognition, Automated/methods&lt;/keyword&gt;&lt;keyword&gt;Proteomics&lt;/keyword&gt;&lt;/keywords&gt;&lt;dates&gt;&lt;year&gt;2010&lt;/year&gt;&lt;pub-dates&gt;&lt;date&gt;Nov 15&lt;/date&gt;&lt;/pub-dates&gt;&lt;/dates&gt;&lt;isbn&gt;1367-4811 (Electronic)&amp;#xD;1367-4803 (Linking)&lt;/isbn&gt;&lt;accession-num&gt;20880957&lt;/accession-num&gt;&lt;urls&gt;&lt;related-urls&gt;&lt;url&gt;http://www.ncbi.nlm.nih.gov/pubmed/20880957&lt;/url&gt;&lt;/related-urls&gt;&lt;/urls&gt;&lt;electronic-resource-num&gt;10.1093/bioinformatics/btq534&lt;/electronic-resource-num&gt;&lt;/record&gt;&lt;/Cite&gt;&lt;/EndNote&gt;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Schwammle and Jensen 2010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C45465">
        <w:rPr>
          <w:rFonts w:ascii="Arial" w:hAnsi="Arial" w:cs="Arial"/>
          <w:sz w:val="22"/>
          <w:szCs w:val="22"/>
          <w:lang w:eastAsia="zh-CN"/>
        </w:rPr>
        <w:t xml:space="preserve"> </w:t>
      </w:r>
      <w:r w:rsidR="00C2481A" w:rsidRPr="00CA1B46">
        <w:rPr>
          <w:rFonts w:ascii="Arial" w:hAnsi="Arial" w:cs="Arial"/>
          <w:sz w:val="22"/>
          <w:szCs w:val="22"/>
          <w:lang w:eastAsia="zh-CN"/>
        </w:rPr>
        <w:t>and further aggregated into 6 clusters according to their gene expression patterns.</w:t>
      </w:r>
      <w:r w:rsidR="003633CF">
        <w:rPr>
          <w:rFonts w:ascii="Arial" w:hAnsi="Arial" w:cs="Arial"/>
          <w:sz w:val="22"/>
          <w:szCs w:val="22"/>
          <w:lang w:eastAsia="zh-CN"/>
        </w:rPr>
        <w:t xml:space="preserve"> Clusters were depicted in heat</w:t>
      </w:r>
      <w:r w:rsidR="0046359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3633CF">
        <w:rPr>
          <w:rFonts w:ascii="Arial" w:hAnsi="Arial" w:cs="Arial"/>
          <w:sz w:val="22"/>
          <w:szCs w:val="22"/>
          <w:lang w:eastAsia="zh-CN"/>
        </w:rPr>
        <w:t>map format. The boxplot analysis of gene expression data was done in R.</w:t>
      </w:r>
    </w:p>
    <w:p w:rsidR="00C2481A" w:rsidRPr="00CA1B46" w:rsidRDefault="00C2481A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C2481A" w:rsidRPr="00CA1B46" w:rsidRDefault="00C2481A" w:rsidP="009D69CE">
      <w:pPr>
        <w:spacing w:line="480" w:lineRule="auto"/>
        <w:jc w:val="both"/>
        <w:rPr>
          <w:rFonts w:ascii="Arial" w:hAnsi="Arial" w:cs="Arial"/>
          <w:b/>
          <w:sz w:val="22"/>
          <w:szCs w:val="22"/>
          <w:lang w:eastAsia="zh-CN"/>
        </w:rPr>
      </w:pPr>
      <w:r w:rsidRPr="00CA1B46">
        <w:rPr>
          <w:rFonts w:ascii="Arial" w:hAnsi="Arial" w:cs="Arial"/>
          <w:b/>
          <w:sz w:val="22"/>
          <w:szCs w:val="22"/>
          <w:lang w:eastAsia="zh-CN"/>
        </w:rPr>
        <w:t xml:space="preserve">Chromatin immunoprecipitation </w:t>
      </w:r>
      <w:r w:rsidR="00AE4C68">
        <w:rPr>
          <w:rFonts w:ascii="Arial" w:hAnsi="Arial" w:cs="Arial"/>
          <w:b/>
          <w:sz w:val="22"/>
          <w:szCs w:val="22"/>
          <w:lang w:eastAsia="zh-CN"/>
        </w:rPr>
        <w:t xml:space="preserve">and </w:t>
      </w:r>
      <w:r w:rsidR="00591DAA">
        <w:rPr>
          <w:rFonts w:ascii="Arial" w:hAnsi="Arial" w:cs="Arial"/>
          <w:b/>
          <w:sz w:val="22"/>
          <w:szCs w:val="22"/>
          <w:lang w:eastAsia="zh-CN"/>
        </w:rPr>
        <w:t xml:space="preserve">deep </w:t>
      </w:r>
      <w:r w:rsidR="00AE4C68">
        <w:rPr>
          <w:rFonts w:ascii="Arial" w:hAnsi="Arial" w:cs="Arial"/>
          <w:b/>
          <w:sz w:val="22"/>
          <w:szCs w:val="22"/>
          <w:lang w:eastAsia="zh-CN"/>
        </w:rPr>
        <w:t>sequencing</w:t>
      </w:r>
      <w:r w:rsidR="003633CF">
        <w:rPr>
          <w:rFonts w:ascii="Arial" w:hAnsi="Arial" w:cs="Arial"/>
          <w:b/>
          <w:sz w:val="22"/>
          <w:szCs w:val="22"/>
          <w:lang w:eastAsia="zh-CN"/>
        </w:rPr>
        <w:t xml:space="preserve"> (ChIP-seq)</w:t>
      </w:r>
    </w:p>
    <w:p w:rsidR="00AD3CF8" w:rsidRDefault="00C2481A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r w:rsidRPr="00CA1B46">
        <w:rPr>
          <w:rFonts w:ascii="Arial" w:hAnsi="Arial" w:cs="Arial"/>
          <w:sz w:val="22"/>
          <w:szCs w:val="22"/>
          <w:lang w:eastAsia="zh-CN"/>
        </w:rPr>
        <w:t xml:space="preserve">Chromatin immunoprecipitation (ChIP) assays were performed as </w:t>
      </w:r>
      <w:r w:rsidR="003633CF" w:rsidRPr="00CA1B46">
        <w:rPr>
          <w:rFonts w:ascii="Arial" w:hAnsi="Arial" w:cs="Arial"/>
          <w:sz w:val="22"/>
          <w:szCs w:val="22"/>
          <w:lang w:eastAsia="zh-CN"/>
        </w:rPr>
        <w:t xml:space="preserve">previously 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described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/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 &lt;EndNote&gt;&lt;Cite&gt;&lt;Author&gt;Dahl&lt;/Author&gt;&lt;Year&gt;2008&lt;/Year&gt;&lt;RecNum&gt;47&lt;/RecNum&gt;&lt;DisplayText&gt;(Dahl and Collas 2008)&lt;/DisplayText&gt;&lt;record&gt;&lt;rec-number&gt;47&lt;/rec-number&gt;&lt;foreign-keys&gt;&lt;key app="EN" db-id="desx020vj0zarpeft21pse9fp9wpxdzwrwtv"&gt;47&lt;/key&gt;&lt;/foreign-keys&gt;&lt;ref-type name="Journal Article"&gt;17&lt;/ref-type&gt;&lt;contributors&gt;&lt;authors&gt;&lt;author&gt;Dahl, J. A.&lt;/author&gt;&lt;author&gt;Collas, P.&lt;/author&gt;&lt;/authors&gt;&lt;/contributors&gt;&lt;auth-address&gt;Department of Biochemistry, Faculty of Medicine, Institute of Basic Medical Sciences, University of Oslo, Oslo 0317, Norway.&lt;/auth-address&gt;&lt;titles&gt;&lt;title&gt;A rapid micro chromatin immunoprecipitation assay (microChIP)&lt;/title&gt;&lt;secondary-title&gt;Nat Protoc&lt;/secondary-title&gt;&lt;alt-title&gt;Nature protocols&lt;/alt-title&gt;&lt;/titles&gt;&lt;periodical&gt;&lt;full-title&gt;Nat Protoc&lt;/full-title&gt;&lt;abbr-1&gt;Nature protocols&lt;/abbr-1&gt;&lt;/periodical&gt;&lt;alt-periodical&gt;&lt;full-title&gt;Nat Protoc&lt;/full-title&gt;&lt;abbr-1&gt;Nature protocols&lt;/abbr-1&gt;&lt;/alt-periodical&gt;&lt;pages&gt;1032-45&lt;/pages&gt;&lt;volume&gt;3&lt;/volume&gt;&lt;number&gt;6&lt;/number&gt;&lt;keywords&gt;&lt;keyword&gt;Animals&lt;/keyword&gt;&lt;keyword&gt;Antibodies&lt;/keyword&gt;&lt;keyword&gt;Cell Count&lt;/keyword&gt;&lt;keyword&gt;Chromatin Immunoprecipitation/*methods&lt;/keyword&gt;&lt;keyword&gt;Cross-Linking Reagents&lt;/keyword&gt;&lt;keyword&gt;DNA/genetics/metabolism&lt;/keyword&gt;&lt;keyword&gt;DNA-Binding Proteins/genetics/metabolism&lt;/keyword&gt;&lt;keyword&gt;Histones/genetics/immunology/metabolism&lt;/keyword&gt;&lt;keyword&gt;Humans&lt;/keyword&gt;&lt;keyword&gt;Microchemistry/methods&lt;/keyword&gt;&lt;keyword&gt;Polymerase Chain Reaction&lt;/keyword&gt;&lt;keyword&gt;RNA Polymerase II/immunology/metabolism&lt;/keyword&gt;&lt;keyword&gt;Time Factors&lt;/keyword&gt;&lt;/keywords&gt;&lt;dates&gt;&lt;year&gt;2008&lt;/year&gt;&lt;/dates&gt;&lt;isbn&gt;1750-2799 (Electronic)&amp;#xD;1750-2799 (Linking)&lt;/isbn&gt;&lt;accession-num&gt;18536650&lt;/accession-num&gt;&lt;urls&gt;&lt;related-urls&gt;&lt;url&gt;http://www.ncbi.nlm.nih.gov/pubmed/18536650&lt;/url&gt;&lt;/related-urls&gt;&lt;/urls&gt;&lt;electronic-resource-num&gt;10.1038/nprot.2008.68&lt;/electronic-resource-num&gt;&lt;/record&gt;&lt;/Cite&gt;&lt;/EndNote&gt;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Dahl and Collas 2008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8B4E40">
        <w:rPr>
          <w:rFonts w:ascii="Arial" w:hAnsi="Arial" w:cs="Arial"/>
          <w:sz w:val="22"/>
          <w:szCs w:val="22"/>
          <w:lang w:eastAsia="zh-CN"/>
        </w:rPr>
        <w:t xml:space="preserve"> </w:t>
      </w:r>
      <w:r w:rsidR="008B4E40" w:rsidRPr="00CA1B46">
        <w:rPr>
          <w:rFonts w:ascii="Arial" w:hAnsi="Arial" w:cs="Arial"/>
          <w:sz w:val="22"/>
          <w:szCs w:val="22"/>
          <w:lang w:eastAsia="zh-CN"/>
        </w:rPr>
        <w:t>with minor modifications</w:t>
      </w:r>
      <w:r w:rsidR="008B4E40">
        <w:rPr>
          <w:rFonts w:ascii="Arial" w:hAnsi="Arial" w:cs="Arial"/>
          <w:sz w:val="22"/>
          <w:szCs w:val="22"/>
          <w:lang w:eastAsia="zh-CN"/>
        </w:rPr>
        <w:t>.</w:t>
      </w:r>
      <w:r w:rsidR="008B4E40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Briefly, sorted cells were cross-linked at a concentration </w:t>
      </w:r>
      <w:proofErr w:type="gramStart"/>
      <w:r w:rsidRPr="00CA1B46">
        <w:rPr>
          <w:rFonts w:ascii="Arial" w:hAnsi="Arial" w:cs="Arial"/>
          <w:sz w:val="22"/>
          <w:szCs w:val="22"/>
          <w:lang w:eastAsia="zh-CN"/>
        </w:rPr>
        <w:t xml:space="preserve">of </w:t>
      </w:r>
      <w:r w:rsidR="000A42DD" w:rsidRPr="000A42DD">
        <w:rPr>
          <w:rFonts w:ascii="Arial" w:hAnsi="Arial" w:cs="Arial"/>
          <w:sz w:val="22"/>
          <w:szCs w:val="22"/>
          <w:lang w:eastAsia="zh-CN"/>
        </w:rPr>
        <w:t>2 million cells/ml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with 1% formaldehyde for 6 min at </w:t>
      </w:r>
      <w:r w:rsidR="00AD3CF8" w:rsidRPr="00AD3CF8">
        <w:rPr>
          <w:rFonts w:ascii="Arial" w:hAnsi="Arial" w:cs="Arial"/>
          <w:sz w:val="22"/>
          <w:szCs w:val="22"/>
          <w:lang w:eastAsia="zh-CN"/>
        </w:rPr>
        <w:t>room temperature</w:t>
      </w:r>
      <w:proofErr w:type="gramEnd"/>
      <w:r w:rsidRPr="00CA1B46">
        <w:rPr>
          <w:rFonts w:ascii="Arial" w:hAnsi="Arial" w:cs="Arial"/>
          <w:sz w:val="22"/>
          <w:szCs w:val="22"/>
          <w:lang w:eastAsia="zh-CN"/>
        </w:rPr>
        <w:t xml:space="preserve">. Cross-linking was stopped with 0.125 M glycine. Chromatin </w:t>
      </w:r>
      <w:proofErr w:type="spellStart"/>
      <w:r w:rsidRPr="00CA1B46">
        <w:rPr>
          <w:rFonts w:ascii="Arial" w:hAnsi="Arial" w:cs="Arial"/>
          <w:sz w:val="22"/>
          <w:szCs w:val="22"/>
          <w:lang w:eastAsia="zh-CN"/>
        </w:rPr>
        <w:t>sonification</w:t>
      </w:r>
      <w:proofErr w:type="spellEnd"/>
      <w:r w:rsidRPr="00CA1B46">
        <w:rPr>
          <w:rFonts w:ascii="Arial" w:hAnsi="Arial" w:cs="Arial"/>
          <w:sz w:val="22"/>
          <w:szCs w:val="22"/>
          <w:lang w:eastAsia="zh-CN"/>
        </w:rPr>
        <w:t xml:space="preserve"> into 200-400 </w:t>
      </w:r>
      <w:proofErr w:type="spellStart"/>
      <w:r w:rsidRPr="00CA1B46">
        <w:rPr>
          <w:rFonts w:ascii="Arial" w:hAnsi="Arial" w:cs="Arial"/>
          <w:sz w:val="22"/>
          <w:szCs w:val="22"/>
          <w:lang w:eastAsia="zh-CN"/>
        </w:rPr>
        <w:t>bp</w:t>
      </w:r>
      <w:proofErr w:type="spellEnd"/>
      <w:r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3633CF" w:rsidRPr="00CA1B46">
        <w:rPr>
          <w:rFonts w:ascii="Arial" w:hAnsi="Arial" w:cs="Arial"/>
          <w:sz w:val="22"/>
          <w:szCs w:val="22"/>
          <w:lang w:eastAsia="zh-CN"/>
        </w:rPr>
        <w:t xml:space="preserve">fragment </w:t>
      </w:r>
      <w:r w:rsidR="00AD3CF8" w:rsidRPr="00AD3CF8">
        <w:rPr>
          <w:rFonts w:ascii="Arial" w:hAnsi="Arial" w:cs="Arial"/>
          <w:sz w:val="22"/>
          <w:szCs w:val="22"/>
          <w:lang w:eastAsia="zh-CN"/>
        </w:rPr>
        <w:t xml:space="preserve">size was done </w:t>
      </w:r>
      <w:r w:rsidR="003633CF">
        <w:rPr>
          <w:rFonts w:ascii="Arial" w:hAnsi="Arial" w:cs="Arial"/>
          <w:sz w:val="22"/>
          <w:szCs w:val="22"/>
          <w:lang w:eastAsia="zh-CN"/>
        </w:rPr>
        <w:t>with</w:t>
      </w:r>
      <w:r w:rsidR="003633CF" w:rsidRPr="00AD3CF8">
        <w:rPr>
          <w:rFonts w:ascii="Arial" w:hAnsi="Arial" w:cs="Arial"/>
          <w:sz w:val="22"/>
          <w:szCs w:val="22"/>
          <w:lang w:eastAsia="zh-CN"/>
        </w:rPr>
        <w:t xml:space="preserve"> </w:t>
      </w:r>
      <w:proofErr w:type="spellStart"/>
      <w:r w:rsidR="00AD3CF8" w:rsidRPr="00AD3CF8">
        <w:rPr>
          <w:rFonts w:ascii="Arial" w:hAnsi="Arial" w:cs="Arial"/>
          <w:sz w:val="22"/>
          <w:szCs w:val="22"/>
          <w:lang w:eastAsia="zh-CN"/>
        </w:rPr>
        <w:t>Bioruptor</w:t>
      </w:r>
      <w:proofErr w:type="spellEnd"/>
      <w:r w:rsidR="003633C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AD3CF8" w:rsidRPr="00AD3CF8">
        <w:rPr>
          <w:rFonts w:ascii="Arial" w:hAnsi="Arial" w:cs="Arial"/>
          <w:sz w:val="22"/>
          <w:szCs w:val="22"/>
          <w:lang w:eastAsia="zh-CN"/>
        </w:rPr>
        <w:t xml:space="preserve">with cooling device </w:t>
      </w:r>
      <w:r w:rsidR="003633CF">
        <w:rPr>
          <w:rFonts w:ascii="Arial" w:hAnsi="Arial" w:cs="Arial"/>
          <w:sz w:val="22"/>
          <w:szCs w:val="22"/>
          <w:lang w:eastAsia="zh-CN"/>
        </w:rPr>
        <w:t>(</w:t>
      </w:r>
      <w:proofErr w:type="spellStart"/>
      <w:r w:rsidR="003633CF" w:rsidRPr="00AD3CF8">
        <w:rPr>
          <w:rFonts w:ascii="Arial" w:hAnsi="Arial" w:cs="Arial"/>
          <w:sz w:val="22"/>
          <w:szCs w:val="22"/>
          <w:lang w:eastAsia="zh-CN"/>
        </w:rPr>
        <w:t>Diagenode</w:t>
      </w:r>
      <w:proofErr w:type="spellEnd"/>
      <w:r w:rsidR="003633CF">
        <w:rPr>
          <w:rFonts w:ascii="Arial" w:hAnsi="Arial" w:cs="Arial"/>
          <w:sz w:val="22"/>
          <w:szCs w:val="22"/>
          <w:lang w:eastAsia="zh-CN"/>
        </w:rPr>
        <w:t>)</w:t>
      </w:r>
      <w:r w:rsidR="003633CF" w:rsidRPr="00AD3CF8">
        <w:rPr>
          <w:rFonts w:ascii="Arial" w:hAnsi="Arial" w:cs="Arial"/>
          <w:sz w:val="22"/>
          <w:szCs w:val="22"/>
          <w:lang w:eastAsia="zh-CN"/>
        </w:rPr>
        <w:t xml:space="preserve"> </w:t>
      </w:r>
      <w:r w:rsidR="00AD3CF8" w:rsidRPr="00AD3CF8">
        <w:rPr>
          <w:rFonts w:ascii="Arial" w:hAnsi="Arial" w:cs="Arial"/>
          <w:sz w:val="22"/>
          <w:szCs w:val="22"/>
          <w:lang w:eastAsia="zh-CN"/>
        </w:rPr>
        <w:t>at 4°C for 10 min with 30 s pulse/pause cycles.</w:t>
      </w:r>
      <w:r w:rsidR="00AD3CF8">
        <w:rPr>
          <w:rFonts w:ascii="Arial" w:hAnsi="Arial" w:cs="Arial"/>
          <w:sz w:val="22"/>
          <w:szCs w:val="22"/>
          <w:lang w:eastAsia="zh-CN"/>
        </w:rPr>
        <w:t xml:space="preserve"> </w:t>
      </w:r>
      <w:r w:rsidR="00AD3CF8" w:rsidRPr="00AD3CF8">
        <w:rPr>
          <w:rFonts w:ascii="Arial" w:hAnsi="Arial" w:cs="Arial"/>
          <w:sz w:val="22"/>
          <w:szCs w:val="22"/>
          <w:lang w:eastAsia="zh-CN"/>
        </w:rPr>
        <w:t xml:space="preserve">Sheared lysates were clarified by centrifugation </w:t>
      </w:r>
      <w:r w:rsidR="003633CF">
        <w:rPr>
          <w:rFonts w:ascii="Arial" w:hAnsi="Arial" w:cs="Arial"/>
          <w:sz w:val="22"/>
          <w:szCs w:val="22"/>
          <w:lang w:eastAsia="zh-CN"/>
        </w:rPr>
        <w:t>(</w:t>
      </w:r>
      <w:r w:rsidR="00AD3CF8" w:rsidRPr="00AD3CF8">
        <w:rPr>
          <w:rFonts w:ascii="Arial" w:hAnsi="Arial" w:cs="Arial"/>
          <w:sz w:val="22"/>
          <w:szCs w:val="22"/>
          <w:lang w:eastAsia="zh-CN"/>
        </w:rPr>
        <w:t>12,000g</w:t>
      </w:r>
      <w:r w:rsidR="003633CF">
        <w:rPr>
          <w:rFonts w:ascii="Arial" w:hAnsi="Arial" w:cs="Arial"/>
          <w:sz w:val="22"/>
          <w:szCs w:val="22"/>
          <w:lang w:eastAsia="zh-CN"/>
        </w:rPr>
        <w:t xml:space="preserve">, </w:t>
      </w:r>
      <w:r w:rsidR="00AD3CF8" w:rsidRPr="00AD3CF8">
        <w:rPr>
          <w:rFonts w:ascii="Arial" w:hAnsi="Arial" w:cs="Arial"/>
          <w:sz w:val="22"/>
          <w:szCs w:val="22"/>
          <w:lang w:eastAsia="zh-CN"/>
        </w:rPr>
        <w:t xml:space="preserve">10 </w:t>
      </w:r>
      <w:proofErr w:type="spellStart"/>
      <w:r w:rsidR="00AD3CF8" w:rsidRPr="00AD3CF8">
        <w:rPr>
          <w:rFonts w:ascii="Arial" w:hAnsi="Arial" w:cs="Arial"/>
          <w:sz w:val="22"/>
          <w:szCs w:val="22"/>
          <w:lang w:eastAsia="zh-CN"/>
        </w:rPr>
        <w:t>mins</w:t>
      </w:r>
      <w:proofErr w:type="spellEnd"/>
      <w:r w:rsidR="00AD3CF8" w:rsidRPr="00AD3CF8">
        <w:rPr>
          <w:rFonts w:ascii="Arial" w:hAnsi="Arial" w:cs="Arial"/>
          <w:sz w:val="22"/>
          <w:szCs w:val="22"/>
          <w:lang w:eastAsia="zh-CN"/>
        </w:rPr>
        <w:t xml:space="preserve">, </w:t>
      </w:r>
      <w:proofErr w:type="gramStart"/>
      <w:r w:rsidR="00AD3CF8" w:rsidRPr="00AD3CF8">
        <w:rPr>
          <w:rFonts w:ascii="Arial" w:hAnsi="Arial" w:cs="Arial"/>
          <w:sz w:val="22"/>
          <w:szCs w:val="22"/>
          <w:lang w:eastAsia="zh-CN"/>
        </w:rPr>
        <w:t>4</w:t>
      </w:r>
      <w:proofErr w:type="gramEnd"/>
      <w:r w:rsidR="00AD3CF8" w:rsidRPr="00AD3CF8">
        <w:rPr>
          <w:rFonts w:ascii="Arial" w:hAnsi="Arial" w:cs="Arial"/>
          <w:sz w:val="22"/>
          <w:szCs w:val="22"/>
          <w:lang w:eastAsia="zh-CN"/>
        </w:rPr>
        <w:t>°C).</w:t>
      </w:r>
      <w:r w:rsidR="00AD3CF8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10 µl </w:t>
      </w:r>
      <w:proofErr w:type="spellStart"/>
      <w:r w:rsidRPr="00CA1B46">
        <w:rPr>
          <w:rFonts w:ascii="Arial" w:hAnsi="Arial" w:cs="Arial"/>
          <w:sz w:val="22"/>
          <w:szCs w:val="22"/>
          <w:lang w:eastAsia="zh-CN"/>
        </w:rPr>
        <w:t>Dynabeads</w:t>
      </w:r>
      <w:proofErr w:type="spellEnd"/>
      <w:r w:rsidRPr="00CA1B46">
        <w:rPr>
          <w:rFonts w:ascii="Arial" w:hAnsi="Arial" w:cs="Arial"/>
          <w:sz w:val="22"/>
          <w:szCs w:val="22"/>
          <w:lang w:eastAsia="zh-CN"/>
        </w:rPr>
        <w:t xml:space="preserve"> Protein A (Life Technologies) </w:t>
      </w:r>
      <w:r w:rsidR="008B4E40" w:rsidRPr="00CA1B46">
        <w:rPr>
          <w:rFonts w:ascii="Arial" w:hAnsi="Arial" w:cs="Arial"/>
          <w:sz w:val="22"/>
          <w:szCs w:val="22"/>
          <w:lang w:eastAsia="zh-CN"/>
        </w:rPr>
        <w:t>was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proofErr w:type="spellStart"/>
      <w:r w:rsidRPr="00CA1B46">
        <w:rPr>
          <w:rFonts w:ascii="Arial" w:hAnsi="Arial" w:cs="Arial"/>
          <w:sz w:val="22"/>
          <w:szCs w:val="22"/>
          <w:lang w:eastAsia="zh-CN"/>
        </w:rPr>
        <w:t>preincubated</w:t>
      </w:r>
      <w:proofErr w:type="spellEnd"/>
      <w:r w:rsidRPr="00CA1B46">
        <w:rPr>
          <w:rFonts w:ascii="Arial" w:hAnsi="Arial" w:cs="Arial"/>
          <w:sz w:val="22"/>
          <w:szCs w:val="22"/>
          <w:lang w:eastAsia="zh-CN"/>
        </w:rPr>
        <w:t xml:space="preserve"> with either 1 µg</w:t>
      </w:r>
      <w:r w:rsidR="00AD3CF8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CA1B46">
        <w:rPr>
          <w:rFonts w:ascii="Arial" w:hAnsi="Arial" w:cs="Arial"/>
          <w:sz w:val="22"/>
          <w:szCs w:val="22"/>
          <w:lang w:eastAsia="zh-CN"/>
        </w:rPr>
        <w:t>IgG</w:t>
      </w:r>
      <w:r w:rsidR="00AD3CF8">
        <w:rPr>
          <w:rFonts w:ascii="Arial" w:hAnsi="Arial" w:cs="Arial"/>
          <w:sz w:val="22"/>
          <w:szCs w:val="22"/>
          <w:lang w:eastAsia="zh-CN"/>
        </w:rPr>
        <w:t xml:space="preserve"> control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(Santa Cruz</w:t>
      </w:r>
      <w:r w:rsidR="009800A5">
        <w:rPr>
          <w:rFonts w:ascii="Arial" w:hAnsi="Arial" w:cs="Arial"/>
          <w:sz w:val="22"/>
          <w:szCs w:val="22"/>
          <w:lang w:eastAsia="zh-CN"/>
        </w:rPr>
        <w:t xml:space="preserve"> Biotechnology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) or specific antibodies </w:t>
      </w:r>
      <w:r w:rsidR="00AD3CF8">
        <w:rPr>
          <w:rFonts w:ascii="Arial" w:hAnsi="Arial" w:cs="Arial"/>
          <w:sz w:val="22"/>
          <w:szCs w:val="22"/>
          <w:lang w:eastAsia="zh-CN"/>
        </w:rPr>
        <w:t xml:space="preserve">for </w:t>
      </w:r>
      <w:r w:rsidR="008B4E40" w:rsidRPr="008B4E40">
        <w:rPr>
          <w:rFonts w:ascii="Arial" w:hAnsi="Arial" w:cs="Arial"/>
          <w:sz w:val="22"/>
          <w:szCs w:val="22"/>
          <w:lang w:eastAsia="zh-CN"/>
        </w:rPr>
        <w:t>H3K4me1 (</w:t>
      </w:r>
      <w:proofErr w:type="spellStart"/>
      <w:r w:rsidR="008B4E40" w:rsidRPr="008B4E40">
        <w:rPr>
          <w:rFonts w:ascii="Arial" w:hAnsi="Arial" w:cs="Arial"/>
          <w:sz w:val="22"/>
          <w:szCs w:val="22"/>
          <w:lang w:eastAsia="zh-CN"/>
        </w:rPr>
        <w:t>Abcam</w:t>
      </w:r>
      <w:proofErr w:type="spellEnd"/>
      <w:r w:rsidR="008B4E40" w:rsidRPr="008B4E40">
        <w:rPr>
          <w:rFonts w:ascii="Arial" w:hAnsi="Arial" w:cs="Arial"/>
          <w:sz w:val="22"/>
          <w:szCs w:val="22"/>
          <w:lang w:eastAsia="zh-CN"/>
        </w:rPr>
        <w:t>, ab8895)</w:t>
      </w:r>
      <w:r w:rsidR="008B4E40">
        <w:rPr>
          <w:rFonts w:ascii="Arial" w:hAnsi="Arial" w:cs="Arial"/>
          <w:sz w:val="22"/>
          <w:szCs w:val="22"/>
          <w:lang w:eastAsia="zh-CN"/>
        </w:rPr>
        <w:t>,</w:t>
      </w:r>
      <w:r w:rsidR="008B4E40" w:rsidRPr="008B4E40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CA1B46">
        <w:rPr>
          <w:rFonts w:ascii="Arial" w:hAnsi="Arial" w:cs="Arial"/>
          <w:sz w:val="22"/>
          <w:szCs w:val="22"/>
          <w:lang w:eastAsia="zh-CN"/>
        </w:rPr>
        <w:lastRenderedPageBreak/>
        <w:t>H3K4me3 (</w:t>
      </w:r>
      <w:proofErr w:type="spellStart"/>
      <w:r w:rsidR="008B4E40" w:rsidRPr="00CA1B46">
        <w:rPr>
          <w:rFonts w:ascii="Arial" w:hAnsi="Arial" w:cs="Arial"/>
          <w:sz w:val="22"/>
          <w:szCs w:val="22"/>
          <w:lang w:eastAsia="zh-CN"/>
        </w:rPr>
        <w:t>Diagenode</w:t>
      </w:r>
      <w:proofErr w:type="spellEnd"/>
      <w:r w:rsidR="008B4E40">
        <w:rPr>
          <w:rFonts w:ascii="Arial" w:hAnsi="Arial" w:cs="Arial"/>
          <w:sz w:val="22"/>
          <w:szCs w:val="22"/>
          <w:lang w:eastAsia="zh-CN"/>
        </w:rPr>
        <w:t xml:space="preserve">, </w:t>
      </w:r>
      <w:r w:rsidRPr="00CA1B46">
        <w:rPr>
          <w:rFonts w:ascii="Arial" w:hAnsi="Arial" w:cs="Arial"/>
          <w:sz w:val="22"/>
          <w:szCs w:val="22"/>
          <w:lang w:eastAsia="zh-CN"/>
        </w:rPr>
        <w:t>pAb-003-050), H3K9me3 (</w:t>
      </w:r>
      <w:proofErr w:type="spellStart"/>
      <w:r w:rsidR="008B4E40" w:rsidRPr="00CA1B46">
        <w:rPr>
          <w:rFonts w:ascii="Arial" w:hAnsi="Arial" w:cs="Arial"/>
          <w:sz w:val="22"/>
          <w:szCs w:val="22"/>
          <w:lang w:eastAsia="zh-CN"/>
        </w:rPr>
        <w:t>Diagenode</w:t>
      </w:r>
      <w:proofErr w:type="spellEnd"/>
      <w:r w:rsidR="008B4E40">
        <w:rPr>
          <w:rFonts w:ascii="Arial" w:hAnsi="Arial" w:cs="Arial"/>
          <w:sz w:val="22"/>
          <w:szCs w:val="22"/>
          <w:lang w:eastAsia="zh-CN"/>
        </w:rPr>
        <w:t xml:space="preserve">, </w:t>
      </w:r>
      <w:r w:rsidRPr="00CA1B46">
        <w:rPr>
          <w:rFonts w:ascii="Arial" w:hAnsi="Arial" w:cs="Arial"/>
          <w:sz w:val="22"/>
          <w:szCs w:val="22"/>
          <w:lang w:eastAsia="zh-CN"/>
        </w:rPr>
        <w:t>pAb-056-050)</w:t>
      </w:r>
      <w:r w:rsidR="00AD3CF8">
        <w:rPr>
          <w:rFonts w:ascii="Arial" w:hAnsi="Arial" w:cs="Arial"/>
          <w:sz w:val="22"/>
          <w:szCs w:val="22"/>
          <w:lang w:eastAsia="zh-CN"/>
        </w:rPr>
        <w:t xml:space="preserve">, </w:t>
      </w:r>
      <w:r w:rsidRPr="00CA1B46">
        <w:rPr>
          <w:rFonts w:ascii="Arial" w:hAnsi="Arial" w:cs="Arial"/>
          <w:sz w:val="22"/>
          <w:szCs w:val="22"/>
          <w:lang w:eastAsia="zh-CN"/>
        </w:rPr>
        <w:t>H3K27me3 (</w:t>
      </w:r>
      <w:proofErr w:type="spellStart"/>
      <w:r w:rsidR="008B4E40" w:rsidRPr="00CA1B46">
        <w:rPr>
          <w:rFonts w:ascii="Arial" w:hAnsi="Arial" w:cs="Arial"/>
          <w:sz w:val="22"/>
          <w:szCs w:val="22"/>
          <w:lang w:eastAsia="zh-CN"/>
        </w:rPr>
        <w:t>Diagenode</w:t>
      </w:r>
      <w:proofErr w:type="spellEnd"/>
      <w:r w:rsidR="008B4E40">
        <w:rPr>
          <w:rFonts w:ascii="Arial" w:hAnsi="Arial" w:cs="Arial"/>
          <w:sz w:val="22"/>
          <w:szCs w:val="22"/>
          <w:lang w:eastAsia="zh-CN"/>
        </w:rPr>
        <w:t xml:space="preserve">, </w:t>
      </w:r>
      <w:r w:rsidRPr="00CA1B46">
        <w:rPr>
          <w:rFonts w:ascii="Arial" w:hAnsi="Arial" w:cs="Arial"/>
          <w:sz w:val="22"/>
          <w:szCs w:val="22"/>
          <w:lang w:eastAsia="zh-CN"/>
        </w:rPr>
        <w:t>pAb-069-050)</w:t>
      </w:r>
      <w:r w:rsidR="008B4E40">
        <w:rPr>
          <w:rFonts w:ascii="Arial" w:hAnsi="Arial" w:cs="Arial"/>
          <w:sz w:val="22"/>
          <w:szCs w:val="22"/>
          <w:lang w:eastAsia="zh-CN"/>
        </w:rPr>
        <w:t xml:space="preserve"> </w:t>
      </w:r>
      <w:r w:rsidR="00AD3CF8">
        <w:rPr>
          <w:rFonts w:ascii="Arial" w:hAnsi="Arial" w:cs="Arial"/>
          <w:sz w:val="22"/>
          <w:szCs w:val="22"/>
          <w:lang w:eastAsia="zh-CN"/>
        </w:rPr>
        <w:t>or</w:t>
      </w:r>
      <w:r w:rsidR="008B4E40">
        <w:rPr>
          <w:rFonts w:ascii="Arial" w:hAnsi="Arial" w:cs="Arial"/>
          <w:sz w:val="22"/>
          <w:szCs w:val="22"/>
          <w:lang w:eastAsia="zh-CN"/>
        </w:rPr>
        <w:t xml:space="preserve"> PU.1 (</w:t>
      </w:r>
      <w:r w:rsidR="008B4E40" w:rsidRPr="008B4E40">
        <w:rPr>
          <w:rFonts w:ascii="Arial" w:hAnsi="Arial" w:cs="Arial"/>
          <w:sz w:val="22"/>
          <w:szCs w:val="22"/>
          <w:lang w:eastAsia="zh-CN"/>
        </w:rPr>
        <w:t>Santa Cruz, sc-352)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. For immunoprecipitation, </w:t>
      </w:r>
      <w:r w:rsidR="00AD3CF8" w:rsidRPr="004938DE">
        <w:rPr>
          <w:rFonts w:ascii="Arial" w:hAnsi="Arial" w:cs="Arial"/>
          <w:sz w:val="22"/>
          <w:szCs w:val="22"/>
        </w:rPr>
        <w:t xml:space="preserve">sheared chromatin of 1 million cells was added to the </w:t>
      </w:r>
      <w:proofErr w:type="spellStart"/>
      <w:r w:rsidR="00AD3CF8" w:rsidRPr="004938DE">
        <w:rPr>
          <w:rFonts w:ascii="Arial" w:hAnsi="Arial" w:cs="Arial"/>
          <w:sz w:val="22"/>
          <w:szCs w:val="22"/>
        </w:rPr>
        <w:t>preincubated</w:t>
      </w:r>
      <w:proofErr w:type="spellEnd"/>
      <w:r w:rsidR="00AD3CF8" w:rsidRPr="004938DE">
        <w:rPr>
          <w:rFonts w:ascii="Arial" w:hAnsi="Arial" w:cs="Arial"/>
          <w:sz w:val="22"/>
          <w:szCs w:val="22"/>
        </w:rPr>
        <w:t xml:space="preserve"> beads over night at 4°C.</w:t>
      </w:r>
      <w:r w:rsidR="004938DE">
        <w:rPr>
          <w:rFonts w:ascii="Arial" w:hAnsi="Arial" w:cs="Arial"/>
          <w:sz w:val="22"/>
          <w:szCs w:val="22"/>
          <w:lang w:eastAsia="zh-CN"/>
        </w:rPr>
        <w:t xml:space="preserve"> </w:t>
      </w:r>
      <w:r w:rsidR="00AD3CF8" w:rsidRPr="00AD3CF8">
        <w:rPr>
          <w:rFonts w:ascii="Arial" w:hAnsi="Arial" w:cs="Arial"/>
          <w:sz w:val="22"/>
          <w:szCs w:val="22"/>
          <w:lang w:eastAsia="zh-CN"/>
        </w:rPr>
        <w:t>Chromatin complexes were isolated by magnetic bead selection and washed with RIPA and TE buffer.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AD3CF8" w:rsidRPr="00AD3CF8">
        <w:rPr>
          <w:rFonts w:ascii="Arial" w:hAnsi="Arial" w:cs="Arial"/>
          <w:sz w:val="22"/>
          <w:szCs w:val="22"/>
          <w:lang w:eastAsia="zh-CN"/>
        </w:rPr>
        <w:t xml:space="preserve">Chromatin complexes were digested with 50 µg/ml </w:t>
      </w:r>
      <w:proofErr w:type="spellStart"/>
      <w:r w:rsidR="00AD3CF8" w:rsidRPr="00AD3CF8">
        <w:rPr>
          <w:rFonts w:ascii="Arial" w:hAnsi="Arial" w:cs="Arial"/>
          <w:sz w:val="22"/>
          <w:szCs w:val="22"/>
          <w:lang w:eastAsia="zh-CN"/>
        </w:rPr>
        <w:t>RNase</w:t>
      </w:r>
      <w:proofErr w:type="spellEnd"/>
      <w:r w:rsidR="00AD3CF8" w:rsidRPr="00AD3CF8">
        <w:rPr>
          <w:rFonts w:ascii="Arial" w:hAnsi="Arial" w:cs="Arial"/>
          <w:sz w:val="22"/>
          <w:szCs w:val="22"/>
          <w:lang w:eastAsia="zh-CN"/>
        </w:rPr>
        <w:t xml:space="preserve"> (Roche) at 37°C for 30 min. Immunoprecipitated DNA was purified using </w:t>
      </w:r>
      <w:proofErr w:type="spellStart"/>
      <w:r w:rsidR="00AD3CF8" w:rsidRPr="00AD3CF8">
        <w:rPr>
          <w:rFonts w:ascii="Arial" w:hAnsi="Arial" w:cs="Arial"/>
          <w:sz w:val="22"/>
          <w:szCs w:val="22"/>
          <w:lang w:eastAsia="zh-CN"/>
        </w:rPr>
        <w:t>QIAquick</w:t>
      </w:r>
      <w:proofErr w:type="spellEnd"/>
      <w:r w:rsidR="00AD3CF8" w:rsidRPr="00AD3CF8">
        <w:rPr>
          <w:rFonts w:ascii="Arial" w:hAnsi="Arial" w:cs="Arial"/>
          <w:sz w:val="22"/>
          <w:szCs w:val="22"/>
          <w:lang w:eastAsia="zh-CN"/>
        </w:rPr>
        <w:t xml:space="preserve"> PCR Purification Kit according to the manufacturer's protocol (</w:t>
      </w:r>
      <w:proofErr w:type="spellStart"/>
      <w:r w:rsidR="00AD3CF8" w:rsidRPr="00AD3CF8">
        <w:rPr>
          <w:rFonts w:ascii="Arial" w:hAnsi="Arial" w:cs="Arial"/>
          <w:sz w:val="22"/>
          <w:szCs w:val="22"/>
          <w:lang w:eastAsia="zh-CN"/>
        </w:rPr>
        <w:t>Qiagen</w:t>
      </w:r>
      <w:proofErr w:type="spellEnd"/>
      <w:r w:rsidR="00AD3CF8" w:rsidRPr="00AD3CF8">
        <w:rPr>
          <w:rFonts w:ascii="Arial" w:hAnsi="Arial" w:cs="Arial"/>
          <w:sz w:val="22"/>
          <w:szCs w:val="22"/>
          <w:lang w:eastAsia="zh-CN"/>
        </w:rPr>
        <w:t xml:space="preserve">). DNA concentration of immunoprecipitated DNA was determined by using </w:t>
      </w:r>
      <w:proofErr w:type="spellStart"/>
      <w:r w:rsidR="00AD3CF8" w:rsidRPr="00AD3CF8">
        <w:rPr>
          <w:rFonts w:ascii="Arial" w:hAnsi="Arial" w:cs="Arial"/>
          <w:sz w:val="22"/>
          <w:szCs w:val="22"/>
          <w:lang w:eastAsia="zh-CN"/>
        </w:rPr>
        <w:t>Qubit</w:t>
      </w:r>
      <w:proofErr w:type="spellEnd"/>
      <w:r w:rsidR="00AD3CF8" w:rsidRPr="00AD3CF8">
        <w:rPr>
          <w:rFonts w:ascii="Arial" w:hAnsi="Arial" w:cs="Arial"/>
          <w:sz w:val="22"/>
          <w:szCs w:val="22"/>
          <w:lang w:eastAsia="zh-CN"/>
        </w:rPr>
        <w:t xml:space="preserve"> </w:t>
      </w:r>
      <w:proofErr w:type="spellStart"/>
      <w:r w:rsidR="00AD3CF8" w:rsidRPr="00AD3CF8">
        <w:rPr>
          <w:rFonts w:ascii="Arial" w:hAnsi="Arial" w:cs="Arial"/>
          <w:sz w:val="22"/>
          <w:szCs w:val="22"/>
          <w:lang w:eastAsia="zh-CN"/>
        </w:rPr>
        <w:t>dsDNA</w:t>
      </w:r>
      <w:proofErr w:type="spellEnd"/>
      <w:r w:rsidR="00AD3CF8" w:rsidRPr="00AD3CF8">
        <w:rPr>
          <w:rFonts w:ascii="Arial" w:hAnsi="Arial" w:cs="Arial"/>
          <w:sz w:val="22"/>
          <w:szCs w:val="22"/>
          <w:lang w:eastAsia="zh-CN"/>
        </w:rPr>
        <w:t xml:space="preserve"> HS Assay kit (Life Technologies).</w:t>
      </w:r>
      <w:r w:rsidR="00AD3CF8" w:rsidRPr="00AD3CF8" w:rsidDel="00AD3CF8">
        <w:rPr>
          <w:rFonts w:ascii="Arial" w:hAnsi="Arial" w:cs="Arial"/>
          <w:sz w:val="22"/>
          <w:szCs w:val="22"/>
          <w:lang w:eastAsia="zh-CN"/>
        </w:rPr>
        <w:t xml:space="preserve"> </w:t>
      </w:r>
      <w:r w:rsidR="008B4E40" w:rsidRPr="008B4E40">
        <w:rPr>
          <w:rFonts w:ascii="Arial" w:hAnsi="Arial" w:cs="Arial"/>
          <w:sz w:val="22"/>
          <w:szCs w:val="22"/>
          <w:lang w:eastAsia="zh-CN"/>
        </w:rPr>
        <w:t xml:space="preserve">Libraries were prepared and subjected to deep-sequencing on the </w:t>
      </w:r>
      <w:proofErr w:type="spellStart"/>
      <w:r w:rsidR="008B4E40" w:rsidRPr="008B4E40">
        <w:rPr>
          <w:rFonts w:ascii="Arial" w:hAnsi="Arial" w:cs="Arial"/>
          <w:sz w:val="22"/>
          <w:szCs w:val="22"/>
          <w:lang w:eastAsia="zh-CN"/>
        </w:rPr>
        <w:t>Illunima</w:t>
      </w:r>
      <w:proofErr w:type="spellEnd"/>
      <w:r w:rsidR="008B4E40" w:rsidRPr="008B4E40">
        <w:rPr>
          <w:rFonts w:ascii="Arial" w:hAnsi="Arial" w:cs="Arial"/>
          <w:sz w:val="22"/>
          <w:szCs w:val="22"/>
          <w:lang w:eastAsia="zh-CN"/>
        </w:rPr>
        <w:t xml:space="preserve"> platform according to the manufacturer's protocols.</w:t>
      </w:r>
      <w:r w:rsidR="008B4E40" w:rsidRPr="008B4E40" w:rsidDel="008B4E40">
        <w:rPr>
          <w:rFonts w:ascii="Arial" w:hAnsi="Arial" w:cs="Arial"/>
          <w:sz w:val="22"/>
          <w:szCs w:val="22"/>
          <w:lang w:eastAsia="zh-CN"/>
        </w:rPr>
        <w:t xml:space="preserve"> </w:t>
      </w:r>
      <w:r w:rsidR="00591DAA">
        <w:rPr>
          <w:rFonts w:ascii="Arial" w:hAnsi="Arial" w:cs="Arial"/>
          <w:sz w:val="22"/>
          <w:szCs w:val="22"/>
          <w:lang w:eastAsia="zh-CN"/>
        </w:rPr>
        <w:t xml:space="preserve">The </w:t>
      </w:r>
      <w:r w:rsidR="0081286D">
        <w:rPr>
          <w:rFonts w:ascii="Arial" w:hAnsi="Arial" w:cs="Arial"/>
          <w:sz w:val="22"/>
          <w:szCs w:val="22"/>
          <w:lang w:eastAsia="zh-CN"/>
        </w:rPr>
        <w:t xml:space="preserve">sequencing data </w:t>
      </w:r>
      <w:r w:rsidR="008661FF">
        <w:rPr>
          <w:rFonts w:ascii="Arial" w:hAnsi="Arial" w:cs="Arial"/>
          <w:sz w:val="22"/>
          <w:szCs w:val="22"/>
          <w:lang w:eastAsia="zh-CN"/>
        </w:rPr>
        <w:t xml:space="preserve">are </w:t>
      </w:r>
      <w:r w:rsidR="001F0230">
        <w:rPr>
          <w:rFonts w:ascii="Arial" w:hAnsi="Arial" w:cs="Arial"/>
          <w:sz w:val="22"/>
          <w:szCs w:val="22"/>
          <w:lang w:eastAsia="zh-CN"/>
        </w:rPr>
        <w:t xml:space="preserve">available </w:t>
      </w:r>
      <w:r w:rsidR="00C16D3F">
        <w:rPr>
          <w:rFonts w:ascii="Arial" w:hAnsi="Arial" w:cs="Arial"/>
          <w:sz w:val="22"/>
          <w:szCs w:val="22"/>
          <w:lang w:eastAsia="zh-CN"/>
        </w:rPr>
        <w:t>from</w:t>
      </w:r>
      <w:r w:rsidR="00591DAA">
        <w:rPr>
          <w:rFonts w:ascii="Arial" w:hAnsi="Arial" w:cs="Arial"/>
          <w:sz w:val="22"/>
          <w:szCs w:val="22"/>
          <w:lang w:eastAsia="zh-CN"/>
        </w:rPr>
        <w:t xml:space="preserve"> NCBI GEO series</w:t>
      </w:r>
      <w:r w:rsidR="0081286D">
        <w:rPr>
          <w:rFonts w:ascii="Arial" w:hAnsi="Arial" w:cs="Arial"/>
          <w:sz w:val="22"/>
          <w:szCs w:val="22"/>
          <w:lang w:eastAsia="zh-CN"/>
        </w:rPr>
        <w:t xml:space="preserve"> </w:t>
      </w:r>
      <w:r w:rsidR="0081286D" w:rsidRPr="0081286D">
        <w:rPr>
          <w:rFonts w:ascii="Arial" w:hAnsi="Arial" w:cs="Arial"/>
          <w:sz w:val="22"/>
          <w:szCs w:val="22"/>
          <w:lang w:eastAsia="zh-CN"/>
        </w:rPr>
        <w:t>GSE57563</w:t>
      </w:r>
      <w:r w:rsidR="0081286D">
        <w:rPr>
          <w:rFonts w:ascii="Arial" w:hAnsi="Arial" w:cs="Arial"/>
          <w:sz w:val="22"/>
          <w:szCs w:val="22"/>
          <w:lang w:eastAsia="zh-CN"/>
        </w:rPr>
        <w:t>.</w:t>
      </w:r>
    </w:p>
    <w:p w:rsidR="00C2481A" w:rsidRDefault="00C2481A" w:rsidP="009D69CE">
      <w:pPr>
        <w:spacing w:line="480" w:lineRule="auto"/>
        <w:jc w:val="both"/>
        <w:rPr>
          <w:rFonts w:ascii="Arial" w:hAnsi="Arial" w:cs="Arial"/>
          <w:b/>
          <w:sz w:val="22"/>
          <w:szCs w:val="22"/>
          <w:lang w:eastAsia="zh-CN"/>
        </w:rPr>
      </w:pPr>
    </w:p>
    <w:p w:rsidR="00AE4C68" w:rsidRPr="00CA1B46" w:rsidRDefault="00AE4C68" w:rsidP="009D69CE">
      <w:pPr>
        <w:spacing w:line="480" w:lineRule="auto"/>
        <w:jc w:val="both"/>
        <w:rPr>
          <w:rFonts w:ascii="Arial" w:hAnsi="Arial" w:cs="Arial"/>
          <w:b/>
          <w:sz w:val="22"/>
          <w:szCs w:val="22"/>
          <w:lang w:eastAsia="zh-CN"/>
        </w:rPr>
      </w:pPr>
      <w:r>
        <w:rPr>
          <w:rFonts w:ascii="Arial" w:hAnsi="Arial" w:cs="Arial"/>
          <w:b/>
          <w:sz w:val="22"/>
          <w:szCs w:val="22"/>
          <w:lang w:eastAsia="zh-CN"/>
        </w:rPr>
        <w:t>S</w:t>
      </w:r>
      <w:r w:rsidR="00C2481A" w:rsidRPr="00CA1B46">
        <w:rPr>
          <w:rFonts w:ascii="Arial" w:hAnsi="Arial" w:cs="Arial"/>
          <w:b/>
          <w:sz w:val="22"/>
          <w:szCs w:val="22"/>
          <w:lang w:eastAsia="zh-CN"/>
        </w:rPr>
        <w:t>equencing</w:t>
      </w:r>
      <w:r w:rsidR="00FB1459">
        <w:rPr>
          <w:rFonts w:ascii="Arial" w:hAnsi="Arial" w:cs="Arial"/>
          <w:b/>
          <w:sz w:val="22"/>
          <w:szCs w:val="22"/>
          <w:lang w:eastAsia="zh-CN"/>
        </w:rPr>
        <w:t xml:space="preserve"> </w:t>
      </w:r>
      <w:r w:rsidR="00C2481A" w:rsidRPr="00CA1B46">
        <w:rPr>
          <w:rFonts w:ascii="Arial" w:hAnsi="Arial" w:cs="Arial"/>
          <w:b/>
          <w:sz w:val="22"/>
          <w:szCs w:val="22"/>
          <w:lang w:eastAsia="zh-CN"/>
        </w:rPr>
        <w:t>data analysis</w:t>
      </w:r>
    </w:p>
    <w:p w:rsidR="00BD419A" w:rsidRDefault="00290BF7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S</w:t>
      </w:r>
      <w:r w:rsidR="00C2481A" w:rsidRPr="00CA1B46">
        <w:rPr>
          <w:rFonts w:ascii="Arial" w:hAnsi="Arial" w:cs="Arial"/>
          <w:sz w:val="22"/>
          <w:szCs w:val="22"/>
          <w:lang w:eastAsia="zh-CN"/>
        </w:rPr>
        <w:t xml:space="preserve">hort reads of the ChIP-seq experiments were aligned to the mouse reference genome (NCBI37/mm9) using Bowtie. </w:t>
      </w:r>
      <w:r w:rsidR="00BD419A" w:rsidRPr="00CA1B46">
        <w:rPr>
          <w:rFonts w:ascii="Arial" w:hAnsi="Arial" w:cs="Arial"/>
          <w:sz w:val="22"/>
          <w:szCs w:val="22"/>
          <w:lang w:eastAsia="zh-CN"/>
        </w:rPr>
        <w:t>The aligned ChIP-seq data sets of transcription factor PU.1 and the enhancer mark H3K4me1 were</w:t>
      </w:r>
      <w:r w:rsidR="0023378E" w:rsidRPr="00CA1B46">
        <w:rPr>
          <w:rFonts w:ascii="Arial" w:hAnsi="Arial" w:cs="Arial"/>
          <w:sz w:val="22"/>
          <w:szCs w:val="22"/>
          <w:lang w:eastAsia="zh-CN"/>
        </w:rPr>
        <w:t xml:space="preserve"> then</w:t>
      </w:r>
      <w:r w:rsidR="00BD419A" w:rsidRPr="00CA1B46">
        <w:rPr>
          <w:rFonts w:ascii="Arial" w:hAnsi="Arial" w:cs="Arial"/>
          <w:sz w:val="22"/>
          <w:szCs w:val="22"/>
          <w:lang w:eastAsia="zh-CN"/>
        </w:rPr>
        <w:t xml:space="preserve"> processed to identify genomic regions with sequence enrichment described as peaks </w:t>
      </w:r>
      <w:r w:rsidR="0067616E">
        <w:rPr>
          <w:rFonts w:ascii="Arial" w:hAnsi="Arial" w:cs="Arial"/>
          <w:sz w:val="22"/>
          <w:szCs w:val="22"/>
          <w:lang w:eastAsia="zh-CN"/>
        </w:rPr>
        <w:t xml:space="preserve">using </w:t>
      </w:r>
      <w:r w:rsidR="00BD419A" w:rsidRPr="00CA1B46">
        <w:rPr>
          <w:rFonts w:ascii="Arial" w:hAnsi="Arial" w:cs="Arial"/>
          <w:sz w:val="22"/>
          <w:szCs w:val="22"/>
          <w:lang w:eastAsia="zh-CN"/>
        </w:rPr>
        <w:t>MACS software (version 1.4.2</w:t>
      </w:r>
      <w:r w:rsidR="00AE4C68">
        <w:rPr>
          <w:rFonts w:ascii="Arial" w:hAnsi="Arial" w:cs="Arial"/>
          <w:sz w:val="22"/>
          <w:szCs w:val="22"/>
          <w:lang w:eastAsia="zh-CN"/>
        </w:rPr>
        <w:t xml:space="preserve">)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/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 &lt;EndNote&gt;&lt;Cite&gt;&lt;Author&gt;Zhang&lt;/Author&gt;&lt;Year&gt;2008&lt;/Year&gt;&lt;RecNum&gt;50&lt;/RecNum&gt;&lt;DisplayText&gt;(Zhang et al. 2008)&lt;/DisplayText&gt;&lt;record&gt;&lt;rec-number&gt;50&lt;/rec-number&gt;&lt;foreign-keys&gt;&lt;key app="EN" db-id="desx020vj0zarpeft21pse9fp9wpxdzwrwtv"&gt;50&lt;/key&gt;&lt;/foreign-keys&gt;&lt;ref-type name="Journal Article"&gt;17&lt;/ref-type&gt;&lt;contributors&gt;&lt;authors&gt;&lt;author&gt;Zhang, Y.&lt;/author&gt;&lt;author&gt;Liu, T.&lt;/author&gt;&lt;author&gt;Meyer, C. A.&lt;/author&gt;&lt;author&gt;Eeckhoute, J.&lt;/author&gt;&lt;author&gt;Johnson, D. S.&lt;/author&gt;&lt;author&gt;Bernstein, B. E.&lt;/author&gt;&lt;author&gt;Nusbaum, C.&lt;/author&gt;&lt;author&gt;Myers, R. M.&lt;/author&gt;&lt;author&gt;Brown, M.&lt;/author&gt;&lt;author&gt;Li, W.&lt;/author&gt;&lt;author&gt;Liu, X. S.&lt;/author&gt;&lt;/authors&gt;&lt;/contributors&gt;&lt;auth-address&gt;Department of Biostatistics and Computational Biology, Dana-Farber Cancer Institute and Harvard School of Public Health, Boston, MA 02115, USA.&lt;/auth-address&gt;&lt;titles&gt;&lt;title&gt;Model-based analysis of ChIP-Seq (MACS)&lt;/title&gt;&lt;secondary-title&gt;Genome Biol&lt;/secondary-title&gt;&lt;alt-title&gt;Genome biology&lt;/alt-title&gt;&lt;/titles&gt;&lt;periodical&gt;&lt;full-title&gt;Genome Biol&lt;/full-title&gt;&lt;abbr-1&gt;Genome biology&lt;/abbr-1&gt;&lt;/periodical&gt;&lt;alt-periodical&gt;&lt;full-title&gt;Genome Biol&lt;/full-title&gt;&lt;abbr-1&gt;Genome biology&lt;/abbr-1&gt;&lt;/alt-periodical&gt;&lt;pages&gt;R137&lt;/pages&gt;&lt;volume&gt;9&lt;/volume&gt;&lt;number&gt;9&lt;/number&gt;&lt;keywords&gt;&lt;keyword&gt;*Algorithms&lt;/keyword&gt;&lt;keyword&gt;Cell Line, Tumor&lt;/keyword&gt;&lt;keyword&gt;Chromatin Immunoprecipitation/*methods&lt;/keyword&gt;&lt;keyword&gt;Hepatocyte Nuclear Factor 3-alpha/analysis/*genetics&lt;/keyword&gt;&lt;keyword&gt;Humans&lt;/keyword&gt;&lt;keyword&gt;Models, Genetic&lt;/keyword&gt;&lt;keyword&gt;Oligonucleotide Array Sequence Analysis/*methods&lt;/keyword&gt;&lt;/keywords&gt;&lt;dates&gt;&lt;year&gt;2008&lt;/year&gt;&lt;/dates&gt;&lt;isbn&gt;1465-6914 (Electronic)&amp;#xD;1465-6906 (Linking)&lt;/isbn&gt;&lt;accession-num&gt;18798982&lt;/accession-num&gt;&lt;urls&gt;&lt;related-urls&gt;&lt;url&gt;http://www.ncbi.nlm.nih.gov/pubmed/18798982&lt;/url&gt;&lt;/related-urls&gt;&lt;/urls&gt;&lt;custom2&gt;2592715&lt;/custom2&gt;&lt;electronic-resource-num&gt;10.1186/gb-2008-9-9-r137&lt;/electronic-resource-num&gt;&lt;/record&gt;&lt;/Cite&gt;&lt;/EndNote&gt;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Zhang et al. 2008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BD419A" w:rsidRPr="00CA1B46">
        <w:rPr>
          <w:rFonts w:ascii="Arial" w:hAnsi="Arial" w:cs="Arial"/>
          <w:sz w:val="22"/>
          <w:szCs w:val="22"/>
          <w:lang w:eastAsia="zh-CN"/>
        </w:rPr>
        <w:t xml:space="preserve">. </w:t>
      </w:r>
      <w:r w:rsidR="00854FA3">
        <w:rPr>
          <w:rFonts w:ascii="Arial" w:hAnsi="Arial" w:cs="Arial"/>
          <w:sz w:val="22"/>
          <w:szCs w:val="22"/>
          <w:lang w:eastAsia="zh-CN"/>
        </w:rPr>
        <w:t xml:space="preserve">Peaks of </w:t>
      </w:r>
      <w:r w:rsidR="00BD419A" w:rsidRPr="00CA1B46">
        <w:rPr>
          <w:rFonts w:ascii="Arial" w:hAnsi="Arial" w:cs="Arial"/>
          <w:sz w:val="22"/>
          <w:szCs w:val="22"/>
          <w:lang w:eastAsia="zh-CN"/>
        </w:rPr>
        <w:t>H3K4me3</w:t>
      </w:r>
      <w:r w:rsidR="00854FA3">
        <w:rPr>
          <w:rFonts w:ascii="Arial" w:hAnsi="Arial" w:cs="Arial"/>
          <w:sz w:val="22"/>
          <w:szCs w:val="22"/>
          <w:lang w:eastAsia="zh-CN"/>
        </w:rPr>
        <w:t xml:space="preserve">, </w:t>
      </w:r>
      <w:r w:rsidR="00BD419A" w:rsidRPr="00CA1B46">
        <w:rPr>
          <w:rFonts w:ascii="Arial" w:hAnsi="Arial" w:cs="Arial"/>
          <w:sz w:val="22"/>
          <w:szCs w:val="22"/>
          <w:lang w:eastAsia="zh-CN"/>
        </w:rPr>
        <w:t>H3K9me3 and H3K27me3</w:t>
      </w:r>
      <w:r w:rsidR="00854FA3">
        <w:rPr>
          <w:rFonts w:ascii="Arial" w:hAnsi="Arial" w:cs="Arial"/>
          <w:sz w:val="22"/>
          <w:szCs w:val="22"/>
          <w:lang w:eastAsia="zh-CN"/>
        </w:rPr>
        <w:t xml:space="preserve"> </w:t>
      </w:r>
      <w:r w:rsidR="00BD419A" w:rsidRPr="00CA1B46">
        <w:rPr>
          <w:rFonts w:ascii="Arial" w:hAnsi="Arial" w:cs="Arial"/>
          <w:sz w:val="22"/>
          <w:szCs w:val="22"/>
          <w:lang w:eastAsia="zh-CN"/>
        </w:rPr>
        <w:t xml:space="preserve">were identified using SICER, a spatial clustering approach for the identification of </w:t>
      </w:r>
      <w:r w:rsidR="00643457">
        <w:rPr>
          <w:rFonts w:ascii="Arial" w:hAnsi="Arial" w:cs="Arial"/>
          <w:sz w:val="22"/>
          <w:szCs w:val="22"/>
          <w:lang w:eastAsia="zh-CN"/>
        </w:rPr>
        <w:t xml:space="preserve">larger </w:t>
      </w:r>
      <w:r w:rsidR="00BD419A" w:rsidRPr="00CA1B46">
        <w:rPr>
          <w:rFonts w:ascii="Arial" w:hAnsi="Arial" w:cs="Arial"/>
          <w:sz w:val="22"/>
          <w:szCs w:val="22"/>
          <w:lang w:eastAsia="zh-CN"/>
        </w:rPr>
        <w:t>ChIP-enriched regions</w:t>
      </w:r>
      <w:r w:rsidR="00AE4C68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/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 &lt;EndNote&gt;&lt;Cite&gt;&lt;Author&gt;Zang&lt;/Author&gt;&lt;Year&gt;2009&lt;/Year&gt;&lt;RecNum&gt;51&lt;/RecNum&gt;&lt;DisplayText&gt;(Zang et al. 2009)&lt;/DisplayText&gt;&lt;record&gt;&lt;rec-number&gt;51&lt;/rec-number&gt;&lt;foreign-keys&gt;&lt;key app="EN" db-id="desx020vj0zarpeft21pse9fp9wpxdzwrwtv"&gt;51&lt;/key&gt;&lt;/foreign-keys&gt;&lt;ref-type name="Journal Article"&gt;17&lt;/ref-type&gt;&lt;contributors&gt;&lt;authors&gt;&lt;author&gt;Zang, C.&lt;/author&gt;&lt;author&gt;Schones, D. E.&lt;/author&gt;&lt;author&gt;Zeng, C.&lt;/author&gt;&lt;author&gt;Cui, K.&lt;/author&gt;&lt;author&gt;Zhao, K.&lt;/author&gt;&lt;author&gt;Peng, W.&lt;/author&gt;&lt;/authors&gt;&lt;/contributors&gt;&lt;auth-address&gt;Department of Physics, The George Washington University, Washington, DC 20052, USA.&lt;/auth-address&gt;&lt;titles&gt;&lt;title&gt;A clustering approach for identification of enriched domains from histone modification ChIP-Seq data&lt;/title&gt;&lt;secondary-title&gt;Bioinformatics&lt;/secondary-title&gt;&lt;alt-title&gt;Bioinformatics&lt;/alt-title&gt;&lt;/titles&gt;&lt;periodical&gt;&lt;full-title&gt;Bioinformatics&lt;/full-title&gt;&lt;abbr-1&gt;Bioinformatics&lt;/abbr-1&gt;&lt;/periodical&gt;&lt;alt-periodical&gt;&lt;full-title&gt;Bioinformatics&lt;/full-title&gt;&lt;abbr-1&gt;Bioinformatics&lt;/abbr-1&gt;&lt;/alt-periodical&gt;&lt;pages&gt;1952-8&lt;/pages&gt;&lt;volume&gt;25&lt;/volume&gt;&lt;number&gt;15&lt;/number&gt;&lt;keywords&gt;&lt;keyword&gt;*Chromatin Immunoprecipitation&lt;/keyword&gt;&lt;keyword&gt;Cluster Analysis&lt;/keyword&gt;&lt;keyword&gt;Computational Biology/*methods&lt;/keyword&gt;&lt;keyword&gt;Genome&lt;/keyword&gt;&lt;keyword&gt;Histones/*chemistry&lt;/keyword&gt;&lt;keyword&gt;Protein Structure, Tertiary&lt;/keyword&gt;&lt;keyword&gt;Sequence Analysis, DNA&lt;/keyword&gt;&lt;/keywords&gt;&lt;dates&gt;&lt;year&gt;2009&lt;/year&gt;&lt;pub-dates&gt;&lt;date&gt;Aug 1&lt;/date&gt;&lt;/pub-dates&gt;&lt;/dates&gt;&lt;isbn&gt;1367-4811 (Electronic)&amp;#xD;1367-4803 (Linking)&lt;/isbn&gt;&lt;accession-num&gt;19505939&lt;/accession-num&gt;&lt;urls&gt;&lt;related-urls&gt;&lt;url&gt;http://www.ncbi.nlm.nih.gov/pubmed/19505939&lt;/url&gt;&lt;/related-urls&gt;&lt;/urls&gt;&lt;custom2&gt;2732366&lt;/custom2&gt;&lt;electronic-resource-num&gt;10.1093/bioinformatics/btp340&lt;/electronic-resource-num&gt;&lt;/record&gt;&lt;/Cite&gt;&lt;/EndNote&gt;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Zang et al. 2009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BD419A" w:rsidRPr="00CA1B46">
        <w:rPr>
          <w:rFonts w:ascii="Arial" w:hAnsi="Arial" w:cs="Arial"/>
          <w:sz w:val="22"/>
          <w:szCs w:val="22"/>
          <w:lang w:eastAsia="zh-CN"/>
        </w:rPr>
        <w:t xml:space="preserve">. </w:t>
      </w:r>
    </w:p>
    <w:p w:rsidR="00290BF7" w:rsidRDefault="00290BF7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290BF7" w:rsidRDefault="004026D6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T</w:t>
      </w:r>
      <w:r w:rsidR="00290BF7" w:rsidRPr="000F2476">
        <w:rPr>
          <w:rFonts w:ascii="Arial" w:hAnsi="Arial" w:cs="Arial"/>
          <w:sz w:val="22"/>
          <w:szCs w:val="22"/>
          <w:lang w:eastAsia="zh-CN"/>
        </w:rPr>
        <w:t>he signal</w:t>
      </w:r>
      <w:r w:rsidR="00854FA3">
        <w:rPr>
          <w:rFonts w:ascii="Arial" w:hAnsi="Arial" w:cs="Arial"/>
          <w:sz w:val="22"/>
          <w:szCs w:val="22"/>
          <w:lang w:eastAsia="zh-CN"/>
        </w:rPr>
        <w:t>s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r w:rsidR="00854FA3">
        <w:rPr>
          <w:rFonts w:ascii="Arial" w:hAnsi="Arial" w:cs="Arial"/>
          <w:sz w:val="22"/>
          <w:szCs w:val="22"/>
          <w:lang w:eastAsia="zh-CN"/>
        </w:rPr>
        <w:t>of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r w:rsidR="00F22521">
        <w:rPr>
          <w:rFonts w:ascii="Arial" w:hAnsi="Arial" w:cs="Arial"/>
          <w:sz w:val="22"/>
          <w:szCs w:val="22"/>
          <w:lang w:eastAsia="zh-CN"/>
        </w:rPr>
        <w:t>specific his</w:t>
      </w:r>
      <w:r w:rsidR="0023314E">
        <w:rPr>
          <w:rFonts w:ascii="Arial" w:hAnsi="Arial" w:cs="Arial"/>
          <w:sz w:val="22"/>
          <w:szCs w:val="22"/>
          <w:lang w:eastAsia="zh-CN"/>
        </w:rPr>
        <w:t>t</w:t>
      </w:r>
      <w:r w:rsidR="00F22521">
        <w:rPr>
          <w:rFonts w:ascii="Arial" w:hAnsi="Arial" w:cs="Arial"/>
          <w:sz w:val="22"/>
          <w:szCs w:val="22"/>
          <w:lang w:eastAsia="zh-CN"/>
        </w:rPr>
        <w:t>one modifications (</w:t>
      </w:r>
      <w:r w:rsidR="00102D2B">
        <w:rPr>
          <w:rFonts w:ascii="Arial" w:hAnsi="Arial" w:cs="Arial"/>
          <w:sz w:val="22"/>
          <w:szCs w:val="22"/>
          <w:lang w:eastAsia="zh-CN"/>
        </w:rPr>
        <w:t xml:space="preserve">H3K4me1, </w:t>
      </w:r>
      <w:r w:rsidR="00C247E3">
        <w:rPr>
          <w:rFonts w:ascii="Arial" w:hAnsi="Arial" w:cs="Arial"/>
          <w:sz w:val="22"/>
          <w:szCs w:val="22"/>
          <w:lang w:eastAsia="zh-CN"/>
        </w:rPr>
        <w:t>H3K4me3, H3K9me3 and H3K27me3</w:t>
      </w:r>
      <w:r w:rsidR="00F22521">
        <w:rPr>
          <w:rFonts w:ascii="Arial" w:hAnsi="Arial" w:cs="Arial"/>
          <w:sz w:val="22"/>
          <w:szCs w:val="22"/>
          <w:lang w:eastAsia="zh-CN"/>
        </w:rPr>
        <w:t>)</w:t>
      </w:r>
      <w:r w:rsidR="009B30E9">
        <w:rPr>
          <w:rFonts w:ascii="Arial" w:hAnsi="Arial" w:cs="Arial"/>
          <w:sz w:val="22"/>
          <w:szCs w:val="22"/>
          <w:lang w:eastAsia="zh-CN"/>
        </w:rPr>
        <w:t xml:space="preserve"> for gene centric analysis (Fig.</w:t>
      </w:r>
      <w:r w:rsidR="00643457">
        <w:rPr>
          <w:rFonts w:ascii="Arial" w:hAnsi="Arial" w:cs="Arial"/>
          <w:sz w:val="22"/>
          <w:szCs w:val="22"/>
          <w:lang w:eastAsia="zh-CN"/>
        </w:rPr>
        <w:t xml:space="preserve"> 1B, 1C, 2C, S2, S5)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r w:rsidR="00854FA3">
        <w:rPr>
          <w:rFonts w:ascii="Arial" w:hAnsi="Arial" w:cs="Arial"/>
          <w:sz w:val="22"/>
          <w:szCs w:val="22"/>
          <w:lang w:eastAsia="zh-CN"/>
        </w:rPr>
        <w:t>were</w:t>
      </w:r>
      <w:r w:rsidR="00854FA3" w:rsidRPr="000F2476">
        <w:rPr>
          <w:rFonts w:ascii="Arial" w:hAnsi="Arial" w:cs="Arial"/>
          <w:sz w:val="22"/>
          <w:szCs w:val="22"/>
          <w:lang w:eastAsia="zh-CN"/>
        </w:rPr>
        <w:t xml:space="preserve"> </w:t>
      </w:r>
      <w:r>
        <w:rPr>
          <w:rFonts w:ascii="Arial" w:hAnsi="Arial" w:cs="Arial"/>
          <w:sz w:val="22"/>
          <w:szCs w:val="22"/>
          <w:lang w:eastAsia="zh-CN"/>
        </w:rPr>
        <w:t>obtained</w:t>
      </w:r>
      <w:r w:rsidR="00290BF7" w:rsidRPr="000F2476">
        <w:rPr>
          <w:rFonts w:ascii="Arial" w:hAnsi="Arial" w:cs="Arial"/>
          <w:sz w:val="22"/>
          <w:szCs w:val="22"/>
          <w:lang w:eastAsia="zh-CN"/>
        </w:rPr>
        <w:t xml:space="preserve"> by calc</w:t>
      </w:r>
      <w:r w:rsidR="00290BF7">
        <w:rPr>
          <w:rFonts w:ascii="Arial" w:hAnsi="Arial" w:cs="Arial"/>
          <w:sz w:val="22"/>
          <w:szCs w:val="22"/>
          <w:lang w:eastAsia="zh-CN"/>
        </w:rPr>
        <w:t>u</w:t>
      </w:r>
      <w:r w:rsidR="00290BF7" w:rsidRPr="000F2476">
        <w:rPr>
          <w:rFonts w:ascii="Arial" w:hAnsi="Arial" w:cs="Arial"/>
          <w:sz w:val="22"/>
          <w:szCs w:val="22"/>
          <w:lang w:eastAsia="zh-CN"/>
        </w:rPr>
        <w:t xml:space="preserve">lating the average tag density in </w:t>
      </w:r>
      <w:r w:rsidR="00130BDA" w:rsidRPr="00CA1B46">
        <w:rPr>
          <w:rFonts w:ascii="Arial" w:hAnsi="Arial" w:cs="Arial"/>
          <w:sz w:val="22"/>
          <w:szCs w:val="22"/>
          <w:lang w:eastAsia="zh-CN"/>
        </w:rPr>
        <w:t>±</w:t>
      </w:r>
      <w:r w:rsidR="00C73473">
        <w:rPr>
          <w:rFonts w:ascii="Arial" w:hAnsi="Arial" w:cs="Arial"/>
          <w:sz w:val="22"/>
          <w:szCs w:val="22"/>
          <w:lang w:eastAsia="zh-CN"/>
        </w:rPr>
        <w:t>1</w:t>
      </w:r>
      <w:r w:rsidR="00290BF7" w:rsidRPr="000F2476">
        <w:rPr>
          <w:rFonts w:ascii="Arial" w:hAnsi="Arial" w:cs="Arial"/>
          <w:sz w:val="22"/>
          <w:szCs w:val="22"/>
          <w:lang w:eastAsia="zh-CN"/>
        </w:rPr>
        <w:t xml:space="preserve">kb interval centered around transcription start site (TSS) and 3’ end for each </w:t>
      </w:r>
      <w:proofErr w:type="spellStart"/>
      <w:r w:rsidR="00290BF7" w:rsidRPr="000F2476">
        <w:rPr>
          <w:rFonts w:ascii="Arial" w:hAnsi="Arial" w:cs="Arial"/>
          <w:sz w:val="22"/>
          <w:szCs w:val="22"/>
          <w:lang w:eastAsia="zh-CN"/>
        </w:rPr>
        <w:t>Refseq</w:t>
      </w:r>
      <w:proofErr w:type="spellEnd"/>
      <w:r w:rsidR="00290BF7" w:rsidRPr="000F2476">
        <w:rPr>
          <w:rFonts w:ascii="Arial" w:hAnsi="Arial" w:cs="Arial"/>
          <w:sz w:val="22"/>
          <w:szCs w:val="22"/>
          <w:lang w:eastAsia="zh-CN"/>
        </w:rPr>
        <w:t xml:space="preserve"> annotated gene.</w:t>
      </w:r>
      <w:r w:rsidR="00890805">
        <w:rPr>
          <w:rFonts w:ascii="Arial" w:hAnsi="Arial" w:cs="Arial"/>
          <w:sz w:val="22"/>
          <w:szCs w:val="22"/>
          <w:lang w:eastAsia="zh-CN"/>
        </w:rPr>
        <w:t xml:space="preserve"> The signal</w:t>
      </w:r>
      <w:r w:rsidR="00854FA3">
        <w:rPr>
          <w:rFonts w:ascii="Arial" w:hAnsi="Arial" w:cs="Arial"/>
          <w:sz w:val="22"/>
          <w:szCs w:val="22"/>
          <w:lang w:eastAsia="zh-CN"/>
        </w:rPr>
        <w:t>s</w:t>
      </w:r>
      <w:r w:rsidR="00C247E3">
        <w:rPr>
          <w:rFonts w:ascii="Arial" w:hAnsi="Arial" w:cs="Arial"/>
          <w:sz w:val="22"/>
          <w:szCs w:val="22"/>
          <w:lang w:eastAsia="zh-CN"/>
        </w:rPr>
        <w:t xml:space="preserve"> </w:t>
      </w:r>
      <w:r w:rsidR="00854FA3">
        <w:rPr>
          <w:rFonts w:ascii="Arial" w:hAnsi="Arial" w:cs="Arial"/>
          <w:sz w:val="22"/>
          <w:szCs w:val="22"/>
          <w:lang w:eastAsia="zh-CN"/>
        </w:rPr>
        <w:t>of</w:t>
      </w:r>
      <w:r w:rsidR="00883CE1">
        <w:rPr>
          <w:rFonts w:ascii="Arial" w:hAnsi="Arial" w:cs="Arial"/>
          <w:sz w:val="22"/>
          <w:szCs w:val="22"/>
          <w:lang w:eastAsia="zh-CN"/>
        </w:rPr>
        <w:t xml:space="preserve"> PU.1 and the enhancer mark H3K4me1 </w:t>
      </w:r>
      <w:r w:rsidR="00854FA3">
        <w:rPr>
          <w:rFonts w:ascii="Arial" w:hAnsi="Arial" w:cs="Arial"/>
          <w:sz w:val="22"/>
          <w:szCs w:val="22"/>
          <w:lang w:eastAsia="zh-CN"/>
        </w:rPr>
        <w:t xml:space="preserve">were </w:t>
      </w:r>
      <w:r w:rsidR="001A6D55">
        <w:rPr>
          <w:rFonts w:ascii="Arial" w:hAnsi="Arial" w:cs="Arial"/>
          <w:sz w:val="22"/>
          <w:szCs w:val="22"/>
          <w:lang w:eastAsia="zh-CN"/>
        </w:rPr>
        <w:t>calculated</w:t>
      </w:r>
      <w:r w:rsidR="00883CE1">
        <w:rPr>
          <w:rFonts w:ascii="Arial" w:hAnsi="Arial" w:cs="Arial"/>
          <w:sz w:val="22"/>
          <w:szCs w:val="22"/>
          <w:lang w:eastAsia="zh-CN"/>
        </w:rPr>
        <w:t xml:space="preserve"> by the average tag density of </w:t>
      </w:r>
      <w:r w:rsidR="00130BDA" w:rsidRPr="00CA1B46">
        <w:rPr>
          <w:rFonts w:ascii="Arial" w:hAnsi="Arial" w:cs="Arial"/>
          <w:sz w:val="22"/>
          <w:szCs w:val="22"/>
          <w:lang w:eastAsia="zh-CN"/>
        </w:rPr>
        <w:t>±</w:t>
      </w:r>
      <w:r w:rsidR="00130BDA">
        <w:rPr>
          <w:rFonts w:ascii="Arial" w:hAnsi="Arial" w:cs="Arial"/>
          <w:sz w:val="22"/>
          <w:szCs w:val="22"/>
          <w:lang w:eastAsia="zh-CN"/>
        </w:rPr>
        <w:t>50</w:t>
      </w:r>
      <w:r w:rsidR="00883CE1">
        <w:rPr>
          <w:rFonts w:ascii="Arial" w:hAnsi="Arial" w:cs="Arial"/>
          <w:sz w:val="22"/>
          <w:szCs w:val="22"/>
          <w:lang w:eastAsia="zh-CN"/>
        </w:rPr>
        <w:t xml:space="preserve">kb centered </w:t>
      </w:r>
      <w:proofErr w:type="gramStart"/>
      <w:r w:rsidR="00883CE1">
        <w:rPr>
          <w:rFonts w:ascii="Arial" w:hAnsi="Arial" w:cs="Arial"/>
          <w:sz w:val="22"/>
          <w:szCs w:val="22"/>
          <w:lang w:eastAsia="zh-CN"/>
        </w:rPr>
        <w:t>around</w:t>
      </w:r>
      <w:proofErr w:type="gramEnd"/>
      <w:r w:rsidR="00883CE1">
        <w:rPr>
          <w:rFonts w:ascii="Arial" w:hAnsi="Arial" w:cs="Arial"/>
          <w:sz w:val="22"/>
          <w:szCs w:val="22"/>
          <w:lang w:eastAsia="zh-CN"/>
        </w:rPr>
        <w:t xml:space="preserve"> TSS. </w:t>
      </w:r>
      <w:r w:rsidR="003669B4" w:rsidRPr="003669B4">
        <w:rPr>
          <w:rFonts w:ascii="Arial" w:hAnsi="Arial" w:cs="Arial"/>
          <w:sz w:val="22"/>
          <w:szCs w:val="22"/>
          <w:lang w:eastAsia="zh-CN"/>
        </w:rPr>
        <w:t xml:space="preserve">Principal component analysis (PCA) was done by </w:t>
      </w:r>
      <w:proofErr w:type="spellStart"/>
      <w:r w:rsidR="003669B4" w:rsidRPr="003669B4">
        <w:rPr>
          <w:rFonts w:ascii="Arial" w:hAnsi="Arial" w:cs="Arial"/>
          <w:sz w:val="22"/>
          <w:szCs w:val="22"/>
          <w:lang w:eastAsia="zh-CN"/>
        </w:rPr>
        <w:t>prcomp</w:t>
      </w:r>
      <w:proofErr w:type="spellEnd"/>
      <w:r w:rsidR="003669B4" w:rsidRPr="003669B4">
        <w:rPr>
          <w:rFonts w:ascii="Arial" w:hAnsi="Arial" w:cs="Arial"/>
          <w:sz w:val="22"/>
          <w:szCs w:val="22"/>
          <w:lang w:eastAsia="zh-CN"/>
        </w:rPr>
        <w:t xml:space="preserve"> in R package stats. </w:t>
      </w:r>
    </w:p>
    <w:p w:rsidR="00EB5BCC" w:rsidRPr="00CA1B46" w:rsidRDefault="00EB5BCC" w:rsidP="009D69CE">
      <w:pPr>
        <w:spacing w:line="480" w:lineRule="auto"/>
        <w:jc w:val="both"/>
        <w:rPr>
          <w:rFonts w:ascii="Arial" w:hAnsi="Arial" w:cs="Arial"/>
          <w:sz w:val="22"/>
          <w:szCs w:val="22"/>
        </w:rPr>
      </w:pPr>
    </w:p>
    <w:p w:rsidR="00C068AD" w:rsidRPr="00CA1B46" w:rsidRDefault="00C2481A" w:rsidP="009D69CE">
      <w:pPr>
        <w:tabs>
          <w:tab w:val="center" w:pos="4150"/>
        </w:tabs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r w:rsidRPr="00CA1B46">
        <w:rPr>
          <w:rFonts w:ascii="Arial" w:hAnsi="Arial" w:cs="Arial"/>
          <w:sz w:val="22"/>
          <w:szCs w:val="22"/>
          <w:lang w:eastAsia="zh-CN"/>
        </w:rPr>
        <w:t>To detect differential</w:t>
      </w:r>
      <w:r w:rsidR="00C068AD" w:rsidRPr="00CA1B46">
        <w:rPr>
          <w:rFonts w:ascii="Arial" w:hAnsi="Arial" w:cs="Arial"/>
          <w:sz w:val="22"/>
          <w:szCs w:val="22"/>
          <w:lang w:eastAsia="zh-CN"/>
        </w:rPr>
        <w:t xml:space="preserve"> PU.1 binding, the PU.1 </w:t>
      </w:r>
      <w:r w:rsidR="00815A06" w:rsidRPr="00CA1B46">
        <w:rPr>
          <w:rFonts w:ascii="Arial" w:hAnsi="Arial" w:cs="Arial"/>
          <w:sz w:val="22"/>
          <w:szCs w:val="22"/>
          <w:lang w:eastAsia="zh-CN"/>
        </w:rPr>
        <w:t>peaks in</w:t>
      </w:r>
      <w:r w:rsidR="00C068AD" w:rsidRPr="00CA1B46">
        <w:rPr>
          <w:rFonts w:ascii="Arial" w:hAnsi="Arial" w:cs="Arial"/>
          <w:sz w:val="22"/>
          <w:szCs w:val="22"/>
          <w:lang w:eastAsia="zh-CN"/>
        </w:rPr>
        <w:t xml:space="preserve"> MPP, CDP, </w:t>
      </w:r>
      <w:proofErr w:type="spellStart"/>
      <w:proofErr w:type="gramStart"/>
      <w:r w:rsidR="00C068AD" w:rsidRPr="00CA1B46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="00C068AD" w:rsidRPr="00CA1B46">
        <w:rPr>
          <w:rFonts w:ascii="Arial" w:hAnsi="Arial" w:cs="Arial"/>
          <w:sz w:val="22"/>
          <w:szCs w:val="22"/>
          <w:lang w:eastAsia="zh-CN"/>
        </w:rPr>
        <w:t xml:space="preserve"> and </w:t>
      </w:r>
      <w:proofErr w:type="spellStart"/>
      <w:r w:rsidR="00C068AD" w:rsidRPr="00CA1B46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C068AD" w:rsidRPr="00CA1B46">
        <w:rPr>
          <w:rFonts w:ascii="Arial" w:hAnsi="Arial" w:cs="Arial"/>
          <w:sz w:val="22"/>
          <w:szCs w:val="22"/>
          <w:lang w:eastAsia="zh-CN"/>
        </w:rPr>
        <w:t xml:space="preserve"> were merged to generate a complete set of peaks. The coverage of reads within the peaks in the</w:t>
      </w:r>
      <w:r w:rsidR="009D6CBB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9D6CBB" w:rsidRPr="00CA1B46">
        <w:rPr>
          <w:rFonts w:ascii="Arial" w:hAnsi="Arial" w:cs="Arial"/>
          <w:sz w:val="22"/>
          <w:szCs w:val="22"/>
          <w:lang w:eastAsia="zh-CN"/>
        </w:rPr>
        <w:lastRenderedPageBreak/>
        <w:t>complete set was used to esti</w:t>
      </w:r>
      <w:r w:rsidR="00C068AD" w:rsidRPr="00CA1B46">
        <w:rPr>
          <w:rFonts w:ascii="Arial" w:hAnsi="Arial" w:cs="Arial"/>
          <w:sz w:val="22"/>
          <w:szCs w:val="22"/>
          <w:lang w:eastAsia="zh-CN"/>
        </w:rPr>
        <w:t>mate the peak signal. The differential</w:t>
      </w:r>
      <w:r w:rsidR="00416BD5" w:rsidRPr="00CA1B46">
        <w:rPr>
          <w:rFonts w:ascii="Arial" w:hAnsi="Arial" w:cs="Arial"/>
          <w:sz w:val="22"/>
          <w:szCs w:val="22"/>
          <w:lang w:eastAsia="zh-CN"/>
        </w:rPr>
        <w:t xml:space="preserve"> PU.1</w:t>
      </w:r>
      <w:r w:rsidR="00C068AD" w:rsidRPr="00CA1B46">
        <w:rPr>
          <w:rFonts w:ascii="Arial" w:hAnsi="Arial" w:cs="Arial"/>
          <w:sz w:val="22"/>
          <w:szCs w:val="22"/>
          <w:lang w:eastAsia="zh-CN"/>
        </w:rPr>
        <w:t xml:space="preserve"> peaks between pair</w:t>
      </w:r>
      <w:r w:rsidR="009943AE">
        <w:rPr>
          <w:rFonts w:ascii="Arial" w:hAnsi="Arial" w:cs="Arial"/>
          <w:sz w:val="22"/>
          <w:szCs w:val="22"/>
          <w:lang w:eastAsia="zh-CN"/>
        </w:rPr>
        <w:t>s</w:t>
      </w:r>
      <w:r w:rsidR="00C068AD" w:rsidRPr="00CA1B46">
        <w:rPr>
          <w:rFonts w:ascii="Arial" w:hAnsi="Arial" w:cs="Arial"/>
          <w:sz w:val="22"/>
          <w:szCs w:val="22"/>
          <w:lang w:eastAsia="zh-CN"/>
        </w:rPr>
        <w:t xml:space="preserve"> of cell types </w:t>
      </w:r>
      <w:r w:rsidR="00416BD5" w:rsidRPr="00CA1B46">
        <w:rPr>
          <w:rFonts w:ascii="Arial" w:hAnsi="Arial" w:cs="Arial"/>
          <w:sz w:val="22"/>
          <w:szCs w:val="22"/>
          <w:lang w:eastAsia="zh-CN"/>
        </w:rPr>
        <w:t>(MPP v</w:t>
      </w:r>
      <w:r w:rsidR="00854FA3">
        <w:rPr>
          <w:rFonts w:ascii="Arial" w:hAnsi="Arial" w:cs="Arial"/>
          <w:sz w:val="22"/>
          <w:szCs w:val="22"/>
          <w:lang w:eastAsia="zh-CN"/>
        </w:rPr>
        <w:t>ersus</w:t>
      </w:r>
      <w:r w:rsidR="00416BD5" w:rsidRPr="00CA1B46">
        <w:rPr>
          <w:rFonts w:ascii="Arial" w:hAnsi="Arial" w:cs="Arial"/>
          <w:sz w:val="22"/>
          <w:szCs w:val="22"/>
          <w:lang w:eastAsia="zh-CN"/>
        </w:rPr>
        <w:t xml:space="preserve"> CDP and </w:t>
      </w:r>
      <w:proofErr w:type="spellStart"/>
      <w:r w:rsidR="00416BD5" w:rsidRPr="00CA1B46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r w:rsidR="00416BD5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854FA3">
        <w:rPr>
          <w:rFonts w:ascii="Arial" w:hAnsi="Arial" w:cs="Arial"/>
          <w:sz w:val="22"/>
          <w:szCs w:val="22"/>
          <w:lang w:eastAsia="zh-CN"/>
        </w:rPr>
        <w:t>versus</w:t>
      </w:r>
      <w:r w:rsidR="00416BD5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proofErr w:type="spellStart"/>
      <w:r w:rsidR="00416BD5" w:rsidRPr="00CA1B46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416BD5" w:rsidRPr="00CA1B46">
        <w:rPr>
          <w:rFonts w:ascii="Arial" w:hAnsi="Arial" w:cs="Arial"/>
          <w:sz w:val="22"/>
          <w:szCs w:val="22"/>
          <w:lang w:eastAsia="zh-CN"/>
        </w:rPr>
        <w:t xml:space="preserve">) </w:t>
      </w:r>
      <w:r w:rsidR="00C068AD" w:rsidRPr="00CA1B46">
        <w:rPr>
          <w:rFonts w:ascii="Arial" w:hAnsi="Arial" w:cs="Arial"/>
          <w:sz w:val="22"/>
          <w:szCs w:val="22"/>
          <w:lang w:eastAsia="zh-CN"/>
        </w:rPr>
        <w:t xml:space="preserve">were detected using exact empirical test from </w:t>
      </w:r>
      <w:proofErr w:type="spellStart"/>
      <w:r w:rsidR="00C068AD" w:rsidRPr="00CA1B46">
        <w:rPr>
          <w:rFonts w:ascii="Arial" w:hAnsi="Arial" w:cs="Arial"/>
          <w:sz w:val="22"/>
          <w:szCs w:val="22"/>
          <w:lang w:eastAsia="zh-CN"/>
        </w:rPr>
        <w:t>EdgeR</w:t>
      </w:r>
      <w:proofErr w:type="spellEnd"/>
      <w:r w:rsidR="00C068AD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/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 &lt;EndNote&gt;&lt;Cite&gt;&lt;Author&gt;Robinson&lt;/Author&gt;&lt;Year&gt;2010&lt;/Year&gt;&lt;RecNum&gt;52&lt;/RecNum&gt;&lt;DisplayText&gt;(Robinson et al. 2010)&lt;/DisplayText&gt;&lt;record&gt;&lt;rec-number&gt;52&lt;/rec-number&gt;&lt;foreign-keys&gt;&lt;key app="EN" db-id="desx020vj0zarpeft21pse9fp9wpxdzwrwtv"&gt;52&lt;/key&gt;&lt;/foreign-keys&gt;&lt;ref-type name="Journal Article"&gt;17&lt;/ref-type&gt;&lt;contributors&gt;&lt;authors&gt;&lt;author&gt;Robinson, M. D.&lt;/author&gt;&lt;author&gt;McCarthy, D. J.&lt;/author&gt;&lt;author&gt;Smyth, G. K.&lt;/author&gt;&lt;/authors&gt;&lt;/contributors&gt;&lt;auth-address&gt;Cancer Program, Garvan Institute of Medical Research, 384 Victoria Street, Darlinghurst, NSW 2010, Australia. mrobinson@wehi.edu.au&lt;/auth-address&gt;&lt;titles&gt;&lt;title&gt;edgeR: a Bioconductor package for differential expression analysis of digital gene expression data&lt;/title&gt;&lt;secondary-title&gt;Bioinformatics&lt;/secondary-title&gt;&lt;alt-title&gt;Bioinformatics&lt;/alt-title&gt;&lt;/titles&gt;&lt;periodical&gt;&lt;full-title&gt;Bioinformatics&lt;/full-title&gt;&lt;abbr-1&gt;Bioinformatics&lt;/abbr-1&gt;&lt;/periodical&gt;&lt;alt-periodical&gt;&lt;full-title&gt;Bioinformatics&lt;/full-title&gt;&lt;abbr-1&gt;Bioinformatics&lt;/abbr-1&gt;&lt;/alt-periodical&gt;&lt;pages&gt;139-40&lt;/pages&gt;&lt;volume&gt;26&lt;/volume&gt;&lt;number&gt;1&lt;/number&gt;&lt;keywords&gt;&lt;keyword&gt;*Algorithms&lt;/keyword&gt;&lt;keyword&gt;Gene Expression Profiling/*methods&lt;/keyword&gt;&lt;keyword&gt;Oligonucleotide Array Sequence Analysis/*methods&lt;/keyword&gt;&lt;keyword&gt;*Programming Languages&lt;/keyword&gt;&lt;keyword&gt;*Signal Processing, Computer-Assisted&lt;/keyword&gt;&lt;keyword&gt;*Software&lt;/keyword&gt;&lt;/keywords&gt;&lt;dates&gt;&lt;year&gt;2010&lt;/year&gt;&lt;pub-dates&gt;&lt;date&gt;Jan 1&lt;/date&gt;&lt;/pub-dates&gt;&lt;/dates&gt;&lt;isbn&gt;1367-4811 (Electronic)&amp;#xD;1367-4803 (Linking)&lt;/isbn&gt;&lt;accession-num&gt;19910308&lt;/accession-num&gt;&lt;urls&gt;&lt;related-urls&gt;&lt;url&gt;http://www.ncbi.nlm.nih.gov/pubmed/19910308&lt;/url&gt;&lt;/related-urls&gt;&lt;/urls&gt;&lt;custom2&gt;2796818&lt;/custom2&gt;&lt;electronic-resource-num&gt;10.1093/bioinformatics/btp616&lt;/electronic-resource-num&gt;&lt;/record&gt;&lt;/Cite&gt;&lt;/EndNote&gt;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Robinson et al. 2010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591DAA">
        <w:rPr>
          <w:rFonts w:ascii="Arial" w:hAnsi="Arial" w:cs="Arial"/>
          <w:sz w:val="22"/>
          <w:szCs w:val="22"/>
          <w:lang w:eastAsia="zh-CN"/>
        </w:rPr>
        <w:t>.</w:t>
      </w:r>
      <w:r w:rsidR="00C068AD" w:rsidRPr="00CA1B46">
        <w:rPr>
          <w:rFonts w:ascii="Arial" w:hAnsi="Arial" w:cs="Arial"/>
          <w:sz w:val="22"/>
          <w:szCs w:val="22"/>
          <w:lang w:eastAsia="zh-CN"/>
        </w:rPr>
        <w:t xml:space="preserve"> Peaks wi</w:t>
      </w:r>
      <w:r w:rsidR="00606716">
        <w:rPr>
          <w:rFonts w:ascii="Arial" w:hAnsi="Arial" w:cs="Arial"/>
          <w:sz w:val="22"/>
          <w:szCs w:val="22"/>
          <w:lang w:eastAsia="zh-CN"/>
        </w:rPr>
        <w:t xml:space="preserve">th low read support (i.e., </w:t>
      </w:r>
      <w:r w:rsidR="00C068AD" w:rsidRPr="00CA1B46">
        <w:rPr>
          <w:rFonts w:ascii="Arial" w:hAnsi="Arial" w:cs="Arial"/>
          <w:sz w:val="22"/>
          <w:szCs w:val="22"/>
          <w:lang w:eastAsia="zh-CN"/>
        </w:rPr>
        <w:t>count</w:t>
      </w:r>
      <w:r w:rsidR="000A35BE" w:rsidRPr="00CA1B46">
        <w:rPr>
          <w:rFonts w:ascii="Arial" w:hAnsi="Arial" w:cs="Arial"/>
          <w:sz w:val="22"/>
          <w:szCs w:val="22"/>
          <w:lang w:eastAsia="zh-CN"/>
        </w:rPr>
        <w:t>s-per-million &lt;</w:t>
      </w:r>
      <w:r w:rsidR="00C068AD" w:rsidRPr="00CA1B46">
        <w:rPr>
          <w:rFonts w:ascii="Arial" w:hAnsi="Arial" w:cs="Arial"/>
          <w:sz w:val="22"/>
          <w:szCs w:val="22"/>
          <w:lang w:eastAsia="zh-CN"/>
        </w:rPr>
        <w:t xml:space="preserve"> 3.0) were excluded from further analysis. A peak was considered differential if it produced a significant fold change and</w:t>
      </w:r>
      <w:r w:rsidR="00FE01D1">
        <w:rPr>
          <w:rFonts w:ascii="Arial" w:hAnsi="Arial" w:cs="Arial"/>
          <w:sz w:val="22"/>
          <w:szCs w:val="22"/>
          <w:lang w:eastAsia="zh-CN"/>
        </w:rPr>
        <w:t xml:space="preserve"> </w:t>
      </w:r>
      <w:r w:rsidR="00FE01D1" w:rsidRPr="004938DE">
        <w:rPr>
          <w:rFonts w:ascii="Arial" w:hAnsi="Arial" w:cs="Arial"/>
          <w:i/>
          <w:sz w:val="22"/>
          <w:szCs w:val="22"/>
          <w:lang w:eastAsia="zh-CN"/>
        </w:rPr>
        <w:t>p</w:t>
      </w:r>
      <w:r w:rsidR="00FE01D1">
        <w:rPr>
          <w:rFonts w:ascii="Arial" w:hAnsi="Arial" w:cs="Arial"/>
          <w:sz w:val="22"/>
          <w:szCs w:val="22"/>
          <w:lang w:eastAsia="zh-CN"/>
        </w:rPr>
        <w:t xml:space="preserve"> </w:t>
      </w:r>
      <w:r w:rsidR="00C068AD" w:rsidRPr="00CA1B46">
        <w:rPr>
          <w:rFonts w:ascii="Arial" w:hAnsi="Arial" w:cs="Arial"/>
          <w:sz w:val="22"/>
          <w:szCs w:val="22"/>
          <w:lang w:eastAsia="zh-CN"/>
        </w:rPr>
        <w:t xml:space="preserve">value &lt; 0.01 after </w:t>
      </w:r>
      <w:proofErr w:type="spellStart"/>
      <w:r w:rsidR="00C068AD" w:rsidRPr="00CA1B46">
        <w:rPr>
          <w:rFonts w:ascii="Arial" w:hAnsi="Arial" w:cs="Arial"/>
          <w:sz w:val="22"/>
          <w:szCs w:val="22"/>
          <w:lang w:eastAsia="zh-CN"/>
        </w:rPr>
        <w:t>Benjamini</w:t>
      </w:r>
      <w:proofErr w:type="spellEnd"/>
      <w:r w:rsidR="00C068AD" w:rsidRPr="00CA1B46">
        <w:rPr>
          <w:rFonts w:ascii="Arial" w:hAnsi="Arial" w:cs="Arial"/>
          <w:sz w:val="22"/>
          <w:szCs w:val="22"/>
          <w:lang w:eastAsia="zh-CN"/>
        </w:rPr>
        <w:t>-Hochberg multiple test correction</w:t>
      </w:r>
      <w:r w:rsidR="00591DAA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/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 &lt;EndNote&gt;&lt;Cite&gt;&lt;Author&gt;Benjamini&lt;/Author&gt;&lt;Year&gt;1995&lt;/Year&gt;&lt;RecNum&gt;45&lt;/RecNum&gt;&lt;DisplayText&gt;(Benjamini and Hochberg 1995)&lt;/DisplayText&gt;&lt;record&gt;&lt;rec-number&gt;45&lt;/rec-number&gt;&lt;foreign-keys&gt;&lt;key app="EN" db-id="desx020vj0zarpeft21pse9fp9wpxdzwrwtv"&gt;45&lt;/key&gt;&lt;/foreign-keys&gt;&lt;ref-type name="Journal Article"&gt;17&lt;/ref-type&gt;&lt;contributors&gt;&lt;authors&gt;&lt;author&gt;Benjamini, Y.&lt;/author&gt;&lt;author&gt;Hochberg, Y.&lt;/author&gt;&lt;/authors&gt;&lt;/contributors&gt;&lt;auth-address&gt;Benjamini, Y&amp;#xD;Tel Aviv Univ,Sackler Fac Exact Sci,Sch Math Sci,Dept Stat,Il-69978 Tel Aviv,Israel&amp;#xD;Tel Aviv Univ,Sackler Fac Exact Sci,Sch Math Sci,Dept Stat,Il-69978 Tel Aviv,Israel&lt;/auth-address&gt;&lt;titles&gt;&lt;title&gt;Controlling the False Discovery Rate - a Practical and Powerful Approach to Multiple Testing&lt;/title&gt;&lt;secondary-title&gt;Journal of the Royal Statistical Society Series B-Methodological&lt;/secondary-title&gt;&lt;alt-title&gt;J Roy Stat Soc B Met&lt;/alt-title&gt;&lt;/titles&gt;&lt;periodical&gt;&lt;full-title&gt;Journal of the Royal Statistical Society Series B-Methodological&lt;/full-title&gt;&lt;abbr-1&gt;J Roy Stat Soc B Met&lt;/abbr-1&gt;&lt;/periodical&gt;&lt;alt-periodical&gt;&lt;full-title&gt;Journal of the Royal Statistical Society Series B-Methodological&lt;/full-title&gt;&lt;abbr-1&gt;J Roy Stat Soc B Met&lt;/abbr-1&gt;&lt;/alt-periodical&gt;&lt;pages&gt;289-300&lt;/pages&gt;&lt;volume&gt;57&lt;/volume&gt;&lt;number&gt;1&lt;/number&gt;&lt;keywords&gt;&lt;keyword&gt;bonferroni-type procedures&lt;/keyword&gt;&lt;keyword&gt;familywise error rate&lt;/keyword&gt;&lt;keyword&gt;multiple-comparison procedures&lt;/keyword&gt;&lt;keyword&gt;p-values&lt;/keyword&gt;&lt;keyword&gt;bonferroni procedure&lt;/keyword&gt;&lt;/keywords&gt;&lt;dates&gt;&lt;year&gt;1995&lt;/year&gt;&lt;/dates&gt;&lt;isbn&gt;0035-9246&lt;/isbn&gt;&lt;accession-num&gt;WOS:A1995QE45300017&lt;/accession-num&gt;&lt;urls&gt;&lt;related-urls&gt;&lt;url&gt;&amp;lt;Go to ISI&amp;gt;://WOS:A1995QE45300017&lt;/url&gt;&lt;/related-urls&gt;&lt;/urls&gt;&lt;language&gt;English&lt;/language&gt;&lt;/record&gt;&lt;/Cite&gt;&lt;/EndNote&gt;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Benjamini and Hochberg 1995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C068AD" w:rsidRPr="00CA1B46">
        <w:rPr>
          <w:rFonts w:ascii="Arial" w:hAnsi="Arial" w:cs="Arial"/>
          <w:sz w:val="22"/>
          <w:szCs w:val="22"/>
          <w:lang w:eastAsia="zh-CN"/>
        </w:rPr>
        <w:t>.</w:t>
      </w:r>
      <w:r w:rsidR="00AA08F7">
        <w:rPr>
          <w:rFonts w:ascii="Arial" w:hAnsi="Arial" w:cs="Arial"/>
          <w:sz w:val="22"/>
          <w:szCs w:val="22"/>
          <w:lang w:eastAsia="zh-CN"/>
        </w:rPr>
        <w:t xml:space="preserve"> </w:t>
      </w:r>
      <w:r w:rsidR="00AA08F7" w:rsidRPr="009943AE">
        <w:rPr>
          <w:rFonts w:ascii="Arial" w:hAnsi="Arial" w:cs="Arial"/>
          <w:i/>
          <w:sz w:val="22"/>
          <w:szCs w:val="22"/>
          <w:lang w:eastAsia="zh-CN"/>
        </w:rPr>
        <w:t>De novo</w:t>
      </w:r>
      <w:r w:rsidR="00AA08F7">
        <w:rPr>
          <w:rFonts w:ascii="Arial" w:hAnsi="Arial" w:cs="Arial"/>
          <w:sz w:val="22"/>
          <w:szCs w:val="22"/>
          <w:lang w:eastAsia="zh-CN"/>
        </w:rPr>
        <w:t xml:space="preserve"> motif detection</w:t>
      </w:r>
      <w:r w:rsidR="00620B67">
        <w:rPr>
          <w:rFonts w:ascii="Arial" w:hAnsi="Arial" w:cs="Arial"/>
          <w:sz w:val="22"/>
          <w:szCs w:val="22"/>
          <w:lang w:eastAsia="zh-CN"/>
        </w:rPr>
        <w:t xml:space="preserve"> for PU.1</w:t>
      </w:r>
      <w:r w:rsidR="00AA08F7">
        <w:rPr>
          <w:rFonts w:ascii="Arial" w:hAnsi="Arial" w:cs="Arial"/>
          <w:sz w:val="22"/>
          <w:szCs w:val="22"/>
          <w:lang w:eastAsia="zh-CN"/>
        </w:rPr>
        <w:t xml:space="preserve"> was performed with MEME-Ch</w:t>
      </w:r>
      <w:r w:rsidR="00FF47A5">
        <w:rPr>
          <w:rFonts w:ascii="Arial" w:hAnsi="Arial" w:cs="Arial"/>
          <w:sz w:val="22"/>
          <w:szCs w:val="22"/>
          <w:lang w:eastAsia="zh-CN"/>
        </w:rPr>
        <w:t>IP</w:t>
      </w:r>
      <w:r w:rsidR="00FC7605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/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 &lt;EndNote&gt;&lt;Cite&gt;&lt;Author&gt;Bailey&lt;/Author&gt;&lt;Year&gt;2010&lt;/Year&gt;&lt;RecNum&gt;58&lt;/RecNum&gt;&lt;DisplayText&gt;(Bailey et al. 2010)&lt;/DisplayText&gt;&lt;record&gt;&lt;rec-number&gt;58&lt;/rec-number&gt;&lt;foreign-keys&gt;&lt;key app="EN" db-id="desx020vj0zarpeft21pse9fp9wpxdzwrwtv"&gt;58&lt;/key&gt;&lt;/foreign-keys&gt;&lt;ref-type name="Journal Article"&gt;17&lt;/ref-type&gt;&lt;contributors&gt;&lt;authors&gt;&lt;author&gt;Bailey, T. L.&lt;/author&gt;&lt;author&gt;Boden, M.&lt;/author&gt;&lt;author&gt;Whitington, T.&lt;/author&gt;&lt;author&gt;Machanick, P.&lt;/author&gt;&lt;/authors&gt;&lt;/contributors&gt;&lt;auth-address&gt;Institute for Molecular Bioscience, The University of Queensland, Brisbane 4072, Queensland, Australia. t.bailey@imb.uq.edu.au&lt;/auth-address&gt;&lt;titles&gt;&lt;title&gt;The value of position-specific priors in motif discovery using MEME&lt;/title&gt;&lt;secondary-title&gt;BMC Bioinformatics&lt;/secondary-title&gt;&lt;alt-title&gt;BMC bioinformatics&lt;/alt-title&gt;&lt;/titles&gt;&lt;periodical&gt;&lt;full-title&gt;BMC Bioinformatics&lt;/full-title&gt;&lt;abbr-1&gt;BMC bioinformatics&lt;/abbr-1&gt;&lt;/periodical&gt;&lt;alt-periodical&gt;&lt;full-title&gt;BMC Bioinformatics&lt;/full-title&gt;&lt;abbr-1&gt;BMC bioinformatics&lt;/abbr-1&gt;&lt;/alt-periodical&gt;&lt;pages&gt;179&lt;/pages&gt;&lt;volume&gt;11&lt;/volume&gt;&lt;keywords&gt;&lt;keyword&gt;*Algorithms&lt;/keyword&gt;&lt;keyword&gt;Amino Acid Motifs&lt;/keyword&gt;&lt;keyword&gt;Animals&lt;/keyword&gt;&lt;keyword&gt;Base Sequence&lt;/keyword&gt;&lt;keyword&gt;Computational Biology/methods&lt;/keyword&gt;&lt;keyword&gt;Databases, Genetic&lt;/keyword&gt;&lt;keyword&gt;Databases, Protein&lt;/keyword&gt;&lt;keyword&gt;Mice&lt;/keyword&gt;&lt;keyword&gt;Sequence Analysis, DNA/*methods&lt;/keyword&gt;&lt;keyword&gt;*Software&lt;/keyword&gt;&lt;keyword&gt;Transcription Factors/*metabolism&lt;/keyword&gt;&lt;/keywords&gt;&lt;dates&gt;&lt;year&gt;2010&lt;/year&gt;&lt;/dates&gt;&lt;isbn&gt;1471-2105 (Electronic)&amp;#xD;1471-2105 (Linking)&lt;/isbn&gt;&lt;accession-num&gt;20380693&lt;/accession-num&gt;&lt;urls&gt;&lt;related-urls&gt;&lt;url&gt;http://www.ncbi.nlm.nih.gov/pubmed/20380693&lt;/url&gt;&lt;/related-urls&gt;&lt;/urls&gt;&lt;custom2&gt;2868008&lt;/custom2&gt;&lt;electronic-resource-num&gt;10.1186/1471-2105-11-179&lt;/electronic-resource-num&gt;&lt;/record&gt;&lt;/Cite&gt;&lt;/EndNote&gt;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Bailey et al. 2010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D51D3D">
        <w:rPr>
          <w:rFonts w:ascii="Arial" w:hAnsi="Arial" w:cs="Arial"/>
          <w:sz w:val="22"/>
          <w:szCs w:val="22"/>
          <w:lang w:eastAsia="zh-CN"/>
        </w:rPr>
        <w:t xml:space="preserve"> </w:t>
      </w:r>
      <w:r w:rsidR="00FC7605">
        <w:rPr>
          <w:rFonts w:ascii="Arial" w:hAnsi="Arial" w:cs="Arial"/>
          <w:sz w:val="22"/>
          <w:szCs w:val="22"/>
          <w:lang w:eastAsia="zh-CN"/>
        </w:rPr>
        <w:t xml:space="preserve">by providing </w:t>
      </w:r>
      <w:r w:rsidR="00ED2C86">
        <w:rPr>
          <w:rFonts w:ascii="Arial" w:hAnsi="Arial" w:cs="Arial"/>
          <w:sz w:val="22"/>
          <w:szCs w:val="22"/>
          <w:lang w:eastAsia="zh-CN"/>
        </w:rPr>
        <w:t>200 bps regions around the summits of differential peaks</w:t>
      </w:r>
      <w:r w:rsidR="00FC7605">
        <w:rPr>
          <w:rFonts w:ascii="Arial" w:hAnsi="Arial" w:cs="Arial"/>
          <w:sz w:val="22"/>
          <w:szCs w:val="22"/>
          <w:lang w:eastAsia="zh-CN"/>
        </w:rPr>
        <w:t xml:space="preserve">. </w:t>
      </w:r>
      <w:r w:rsidR="00FC6FFB">
        <w:rPr>
          <w:rFonts w:ascii="Arial" w:hAnsi="Arial" w:cs="Arial"/>
          <w:sz w:val="22"/>
          <w:szCs w:val="22"/>
          <w:lang w:eastAsia="zh-CN"/>
        </w:rPr>
        <w:t xml:space="preserve">The motif with highest number of binding sites was reported. </w:t>
      </w:r>
    </w:p>
    <w:p w:rsidR="00C068AD" w:rsidRPr="00CA1B46" w:rsidRDefault="00C068AD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E54059" w:rsidRPr="00CA1B46" w:rsidRDefault="00E54059" w:rsidP="009D69CE">
      <w:pPr>
        <w:spacing w:line="480" w:lineRule="auto"/>
        <w:jc w:val="both"/>
        <w:rPr>
          <w:rFonts w:ascii="Arial" w:hAnsi="Arial" w:cs="Arial"/>
          <w:b/>
          <w:sz w:val="22"/>
          <w:szCs w:val="22"/>
          <w:lang w:eastAsia="zh-CN"/>
        </w:rPr>
      </w:pPr>
      <w:r w:rsidRPr="00CA1B46">
        <w:rPr>
          <w:rFonts w:ascii="Arial" w:hAnsi="Arial" w:cs="Arial"/>
          <w:b/>
          <w:sz w:val="22"/>
          <w:szCs w:val="22"/>
          <w:lang w:eastAsia="zh-CN"/>
        </w:rPr>
        <w:t>Identification of PU.1 co-binding transcription factors</w:t>
      </w:r>
    </w:p>
    <w:p w:rsidR="00C2481A" w:rsidRPr="00CA1B46" w:rsidRDefault="00694BCE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r w:rsidRPr="00CA1B46">
        <w:rPr>
          <w:rFonts w:ascii="Arial" w:hAnsi="Arial" w:cs="Arial"/>
          <w:sz w:val="22"/>
          <w:szCs w:val="22"/>
          <w:lang w:eastAsia="zh-CN"/>
        </w:rPr>
        <w:t>An integrative approach was designed to detect the transcription factor (TF) motifs that are highly enriched in</w:t>
      </w:r>
      <w:r w:rsidR="001D49F5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PU.1 peaks. The corresponding workflow </w:t>
      </w:r>
      <w:r w:rsidR="00983DA2">
        <w:rPr>
          <w:rFonts w:ascii="Arial" w:hAnsi="Arial" w:cs="Arial"/>
          <w:sz w:val="22"/>
          <w:szCs w:val="22"/>
          <w:lang w:eastAsia="zh-CN"/>
        </w:rPr>
        <w:t>is implemented at the Regulatory Genomics toolbox (</w:t>
      </w:r>
      <w:hyperlink r:id="rId8" w:history="1">
        <w:r w:rsidR="00983DA2" w:rsidRPr="00462756">
          <w:rPr>
            <w:rStyle w:val="Hyperlink"/>
            <w:rFonts w:ascii="Arial" w:hAnsi="Arial" w:cs="Arial"/>
            <w:sz w:val="22"/>
            <w:szCs w:val="22"/>
            <w:lang w:eastAsia="zh-CN"/>
          </w:rPr>
          <w:t>www.regulatory-genomics.org</w:t>
        </w:r>
      </w:hyperlink>
      <w:r w:rsidR="00983DA2">
        <w:rPr>
          <w:rFonts w:ascii="Arial" w:hAnsi="Arial" w:cs="Arial"/>
          <w:sz w:val="22"/>
          <w:szCs w:val="22"/>
          <w:lang w:eastAsia="zh-CN"/>
        </w:rPr>
        <w:t>) and d</w:t>
      </w:r>
      <w:r w:rsidR="001D49F5">
        <w:rPr>
          <w:rFonts w:ascii="Arial" w:hAnsi="Arial" w:cs="Arial"/>
          <w:sz w:val="22"/>
          <w:szCs w:val="22"/>
          <w:lang w:eastAsia="zh-CN"/>
        </w:rPr>
        <w:t>epicted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in </w:t>
      </w:r>
      <w:r w:rsidR="0078215D">
        <w:rPr>
          <w:rFonts w:ascii="Arial" w:hAnsi="Arial" w:cs="Arial"/>
          <w:sz w:val="22"/>
          <w:szCs w:val="22"/>
          <w:lang w:eastAsia="zh-CN"/>
        </w:rPr>
        <w:t xml:space="preserve">Supplemental </w:t>
      </w:r>
      <w:r w:rsidRPr="00CA1B46">
        <w:rPr>
          <w:rFonts w:ascii="Arial" w:hAnsi="Arial" w:cs="Arial"/>
          <w:sz w:val="22"/>
          <w:szCs w:val="22"/>
          <w:lang w:eastAsia="zh-CN"/>
        </w:rPr>
        <w:t>Fig</w:t>
      </w:r>
      <w:r w:rsidR="001D49F5">
        <w:rPr>
          <w:rFonts w:ascii="Arial" w:hAnsi="Arial" w:cs="Arial"/>
          <w:sz w:val="22"/>
          <w:szCs w:val="22"/>
          <w:lang w:eastAsia="zh-CN"/>
        </w:rPr>
        <w:t xml:space="preserve">. </w:t>
      </w:r>
      <w:r w:rsidRPr="00CA1B46">
        <w:rPr>
          <w:rFonts w:ascii="Arial" w:hAnsi="Arial" w:cs="Arial"/>
          <w:sz w:val="22"/>
          <w:szCs w:val="22"/>
          <w:lang w:eastAsia="zh-CN"/>
        </w:rPr>
        <w:t>S</w:t>
      </w:r>
      <w:r w:rsidR="0067616E">
        <w:rPr>
          <w:rFonts w:ascii="Arial" w:hAnsi="Arial" w:cs="Arial"/>
          <w:sz w:val="22"/>
          <w:szCs w:val="22"/>
          <w:lang w:eastAsia="zh-CN"/>
        </w:rPr>
        <w:t>7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. </w:t>
      </w:r>
      <w:r w:rsidRPr="00387C47">
        <w:rPr>
          <w:rFonts w:ascii="Arial" w:hAnsi="Arial" w:cs="Arial"/>
          <w:sz w:val="22"/>
          <w:szCs w:val="22"/>
          <w:lang w:eastAsia="zh-CN"/>
        </w:rPr>
        <w:t>First</w:t>
      </w:r>
      <w:r w:rsidR="00B16127">
        <w:rPr>
          <w:rFonts w:ascii="Arial" w:hAnsi="Arial" w:cs="Arial"/>
          <w:sz w:val="22"/>
          <w:szCs w:val="22"/>
          <w:lang w:eastAsia="zh-CN"/>
        </w:rPr>
        <w:t>,</w:t>
      </w:r>
      <w:r w:rsidRPr="00387C47">
        <w:rPr>
          <w:rFonts w:ascii="Arial" w:hAnsi="Arial" w:cs="Arial"/>
          <w:sz w:val="22"/>
          <w:szCs w:val="22"/>
          <w:lang w:eastAsia="zh-CN"/>
        </w:rPr>
        <w:t xml:space="preserve"> differentially expressed genes upon DC commitment (MPP v</w:t>
      </w:r>
      <w:r w:rsidR="00B16127">
        <w:rPr>
          <w:rFonts w:ascii="Arial" w:hAnsi="Arial" w:cs="Arial"/>
          <w:sz w:val="22"/>
          <w:szCs w:val="22"/>
          <w:lang w:eastAsia="zh-CN"/>
        </w:rPr>
        <w:t>ersus</w:t>
      </w:r>
      <w:r w:rsidRPr="00387C47">
        <w:rPr>
          <w:rFonts w:ascii="Arial" w:hAnsi="Arial" w:cs="Arial"/>
          <w:sz w:val="22"/>
          <w:szCs w:val="22"/>
          <w:lang w:eastAsia="zh-CN"/>
        </w:rPr>
        <w:t xml:space="preserve"> CDP) and specification (</w:t>
      </w:r>
      <w:proofErr w:type="spellStart"/>
      <w:proofErr w:type="gramStart"/>
      <w:r w:rsidRPr="00387C47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Pr="00387C47">
        <w:rPr>
          <w:rFonts w:ascii="Arial" w:hAnsi="Arial" w:cs="Arial"/>
          <w:sz w:val="22"/>
          <w:szCs w:val="22"/>
          <w:lang w:eastAsia="zh-CN"/>
        </w:rPr>
        <w:t xml:space="preserve"> </w:t>
      </w:r>
      <w:r w:rsidR="00B16127">
        <w:rPr>
          <w:rFonts w:ascii="Arial" w:hAnsi="Arial" w:cs="Arial"/>
          <w:sz w:val="22"/>
          <w:szCs w:val="22"/>
          <w:lang w:eastAsia="zh-CN"/>
        </w:rPr>
        <w:t>versus</w:t>
      </w:r>
      <w:r w:rsidRPr="00387C47">
        <w:rPr>
          <w:rFonts w:ascii="Arial" w:hAnsi="Arial" w:cs="Arial"/>
          <w:sz w:val="22"/>
          <w:szCs w:val="22"/>
          <w:lang w:eastAsia="zh-CN"/>
        </w:rPr>
        <w:t xml:space="preserve"> </w:t>
      </w:r>
      <w:proofErr w:type="spellStart"/>
      <w:r w:rsidRPr="00387C47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Pr="00387C47">
        <w:rPr>
          <w:rFonts w:ascii="Arial" w:hAnsi="Arial" w:cs="Arial"/>
          <w:sz w:val="22"/>
          <w:szCs w:val="22"/>
          <w:lang w:eastAsia="zh-CN"/>
        </w:rPr>
        <w:t xml:space="preserve">) were detected </w:t>
      </w:r>
      <w:r w:rsidR="00B16127">
        <w:rPr>
          <w:rFonts w:ascii="Arial" w:hAnsi="Arial" w:cs="Arial"/>
          <w:sz w:val="22"/>
          <w:szCs w:val="22"/>
          <w:lang w:eastAsia="zh-CN"/>
        </w:rPr>
        <w:t>described as above</w:t>
      </w:r>
      <w:r w:rsidR="006C7F2A">
        <w:rPr>
          <w:rFonts w:ascii="Arial" w:hAnsi="Arial" w:cs="Arial"/>
          <w:sz w:val="22"/>
          <w:szCs w:val="22"/>
          <w:lang w:eastAsia="zh-CN"/>
        </w:rPr>
        <w:t xml:space="preserve"> (Supplemental </w:t>
      </w:r>
      <w:r w:rsidR="006C7F2A" w:rsidRPr="00CA1B46">
        <w:rPr>
          <w:rFonts w:ascii="Arial" w:hAnsi="Arial" w:cs="Arial"/>
          <w:sz w:val="22"/>
          <w:szCs w:val="22"/>
          <w:lang w:eastAsia="zh-CN"/>
        </w:rPr>
        <w:t>Fig</w:t>
      </w:r>
      <w:r w:rsidR="006C7F2A">
        <w:rPr>
          <w:rFonts w:ascii="Arial" w:hAnsi="Arial" w:cs="Arial"/>
          <w:sz w:val="22"/>
          <w:szCs w:val="22"/>
          <w:lang w:eastAsia="zh-CN"/>
        </w:rPr>
        <w:t xml:space="preserve">. </w:t>
      </w:r>
      <w:r w:rsidR="006C7F2A" w:rsidRPr="00CA1B46">
        <w:rPr>
          <w:rFonts w:ascii="Arial" w:hAnsi="Arial" w:cs="Arial"/>
          <w:sz w:val="22"/>
          <w:szCs w:val="22"/>
          <w:lang w:eastAsia="zh-CN"/>
        </w:rPr>
        <w:t>S</w:t>
      </w:r>
      <w:r w:rsidR="006C7F2A">
        <w:rPr>
          <w:rFonts w:ascii="Arial" w:hAnsi="Arial" w:cs="Arial"/>
          <w:sz w:val="22"/>
          <w:szCs w:val="22"/>
          <w:lang w:eastAsia="zh-CN"/>
        </w:rPr>
        <w:t>7A)</w:t>
      </w:r>
      <w:r w:rsidR="002F0974">
        <w:rPr>
          <w:rFonts w:ascii="Arial" w:hAnsi="Arial" w:cs="Arial"/>
          <w:sz w:val="22"/>
          <w:szCs w:val="22"/>
          <w:lang w:eastAsia="zh-CN"/>
        </w:rPr>
        <w:t>. Second</w:t>
      </w:r>
      <w:r w:rsidR="006C7F2A">
        <w:rPr>
          <w:rFonts w:ascii="Arial" w:hAnsi="Arial" w:cs="Arial"/>
          <w:sz w:val="22"/>
          <w:szCs w:val="22"/>
          <w:lang w:eastAsia="zh-CN"/>
        </w:rPr>
        <w:t xml:space="preserve">, transcription factor motifs </w:t>
      </w:r>
      <w:r w:rsidRPr="00387C47">
        <w:rPr>
          <w:rFonts w:ascii="Arial" w:hAnsi="Arial" w:cs="Arial"/>
          <w:sz w:val="22"/>
          <w:szCs w:val="22"/>
          <w:lang w:eastAsia="zh-CN"/>
        </w:rPr>
        <w:t xml:space="preserve">were collected from </w:t>
      </w:r>
      <w:proofErr w:type="spellStart"/>
      <w:r w:rsidRPr="00387C47">
        <w:rPr>
          <w:rFonts w:ascii="Arial" w:hAnsi="Arial" w:cs="Arial"/>
          <w:sz w:val="22"/>
          <w:szCs w:val="22"/>
          <w:lang w:eastAsia="zh-CN"/>
        </w:rPr>
        <w:t>Jaspar</w:t>
      </w:r>
      <w:proofErr w:type="spellEnd"/>
      <w:r w:rsidRPr="00387C47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PEVuZE5vdGU+PENpdGU+PEF1dGhvcj5Qb3J0YWxlcy1DYXNhbWFyPC9BdXRob3I+PFllYXI+MjAx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PEVuZE5vdGU+PENpdGU+PEF1dGhvcj5Qb3J0YWxlcy1DYXNhbWFyPC9BdXRob3I+PFllYXI+MjAx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EN.CITE.DATA </w:instrText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Portales-Casamar et al. 2010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Pr="00387C47">
        <w:rPr>
          <w:rFonts w:ascii="Arial" w:hAnsi="Arial" w:cs="Arial"/>
          <w:sz w:val="22"/>
          <w:szCs w:val="22"/>
          <w:lang w:eastAsia="zh-CN"/>
        </w:rPr>
        <w:t xml:space="preserve">, </w:t>
      </w:r>
      <w:proofErr w:type="spellStart"/>
      <w:r w:rsidRPr="00387C47">
        <w:rPr>
          <w:rFonts w:ascii="Arial" w:hAnsi="Arial" w:cs="Arial"/>
          <w:sz w:val="22"/>
          <w:szCs w:val="22"/>
          <w:lang w:eastAsia="zh-CN"/>
        </w:rPr>
        <w:t>Uniprobe</w:t>
      </w:r>
      <w:proofErr w:type="spellEnd"/>
      <w:r w:rsidRPr="00387C47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/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 &lt;EndNote&gt;&lt;Cite&gt;&lt;Author&gt;Robasky&lt;/Author&gt;&lt;Year&gt;2011&lt;/Year&gt;&lt;RecNum&gt;54&lt;/RecNum&gt;&lt;DisplayText&gt;(Robasky and Bulyk 2011)&lt;/DisplayText&gt;&lt;record&gt;&lt;rec-number&gt;54&lt;/rec-number&gt;&lt;foreign-keys&gt;&lt;key app="EN" db-id="desx020vj0zarpeft21pse9fp9wpxdzwrwtv"&gt;54&lt;/key&gt;&lt;/foreign-keys&gt;&lt;ref-type name="Journal Article"&gt;17&lt;/ref-type&gt;&lt;contributors&gt;&lt;authors&gt;&lt;author&gt;Robasky, K.&lt;/author&gt;&lt;author&gt;Bulyk, M. L.&lt;/author&gt;&lt;/authors&gt;&lt;/contributors&gt;&lt;auth-address&gt;Department of Medicine, Division of Genetics, Brigham and Women&amp;apos;s Hospital and Harvard Medical School, Boston, MA 02115, USA.&lt;/auth-address&gt;&lt;titles&gt;&lt;title&gt;UniPROBE, update 2011: expanded content and search tools in the online database of protein-binding microarray data on protein-DNA interactions&lt;/title&gt;&lt;secondary-title&gt;Nucleic Acids Res&lt;/secondary-title&gt;&lt;alt-title&gt;Nucleic acids research&lt;/alt-title&gt;&lt;/titles&gt;&lt;periodical&gt;&lt;full-title&gt;Nucleic Acids Res&lt;/full-title&gt;&lt;abbr-1&gt;Nucleic acids research&lt;/abbr-1&gt;&lt;/periodical&gt;&lt;alt-periodical&gt;&lt;full-title&gt;Nucleic Acids Res&lt;/full-title&gt;&lt;abbr-1&gt;Nucleic acids research&lt;/abbr-1&gt;&lt;/alt-periodical&gt;&lt;pages&gt;D124-8&lt;/pages&gt;&lt;volume&gt;39&lt;/volume&gt;&lt;number&gt;Database issue&lt;/number&gt;&lt;keywords&gt;&lt;keyword&gt;Animals&lt;/keyword&gt;&lt;keyword&gt;Binding Sites&lt;/keyword&gt;&lt;keyword&gt;DNA/chemistry/metabolism&lt;/keyword&gt;&lt;keyword&gt;DNA-Binding Proteins/chemistry/*metabolism&lt;/keyword&gt;&lt;keyword&gt;*Databases, Protein&lt;/keyword&gt;&lt;keyword&gt;Humans&lt;/keyword&gt;&lt;keyword&gt;Internet&lt;/keyword&gt;&lt;keyword&gt;Protein Array Analysis&lt;/keyword&gt;&lt;keyword&gt;Sequence Analysis, Protein&lt;/keyword&gt;&lt;keyword&gt;Software&lt;/keyword&gt;&lt;/keywords&gt;&lt;dates&gt;&lt;year&gt;2011&lt;/year&gt;&lt;pub-dates&gt;&lt;date&gt;Jan&lt;/date&gt;&lt;/pub-dates&gt;&lt;/dates&gt;&lt;isbn&gt;1362-4962 (Electronic)&amp;#xD;0305-1048 (Linking)&lt;/isbn&gt;&lt;accession-num&gt;21037262&lt;/accession-num&gt;&lt;urls&gt;&lt;related-urls&gt;&lt;url&gt;http://www.ncbi.nlm.nih.gov/pubmed/21037262&lt;/url&gt;&lt;/related-urls&gt;&lt;/urls&gt;&lt;custom2&gt;3013812&lt;/custom2&gt;&lt;electronic-resource-num&gt;10.1093/nar/gkq992&lt;/electronic-resource-num&gt;&lt;/record&gt;&lt;/Cite&gt;&lt;/EndNote&gt;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Robasky and Bulyk 2011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FF47A5" w:rsidRPr="00387C47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387C47">
        <w:rPr>
          <w:rFonts w:ascii="Arial" w:hAnsi="Arial" w:cs="Arial"/>
          <w:sz w:val="22"/>
          <w:szCs w:val="22"/>
          <w:lang w:eastAsia="zh-CN"/>
        </w:rPr>
        <w:t>and Homer</w:t>
      </w:r>
      <w:r w:rsidR="00FF47A5" w:rsidRPr="00387C47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PEVuZE5vdGU+PENpdGU+PEF1dGhvcj5IZWluejwvQXV0aG9yPjxZZWFyPjIwMTA8L1llYXI+PFJl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==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 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>
          <w:fldData xml:space="preserve">PEVuZE5vdGU+PENpdGU+PEF1dGhvcj5IZWluejwvQXV0aG9yPjxZZWFyPjIwMTA8L1llYXI+PFJl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==
</w:fldData>
        </w:fldChar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EN.CITE.DATA </w:instrText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7F1902">
        <w:rPr>
          <w:rFonts w:ascii="Arial" w:hAnsi="Arial" w:cs="Arial"/>
          <w:sz w:val="22"/>
          <w:szCs w:val="22"/>
          <w:lang w:eastAsia="zh-CN"/>
        </w:rPr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Heinz et al. 2010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6C7F2A">
        <w:rPr>
          <w:rFonts w:ascii="Arial" w:hAnsi="Arial" w:cs="Arial"/>
          <w:sz w:val="22"/>
          <w:szCs w:val="22"/>
          <w:lang w:eastAsia="zh-CN"/>
        </w:rPr>
        <w:t xml:space="preserve"> (Supplemental </w:t>
      </w:r>
      <w:r w:rsidR="006C7F2A" w:rsidRPr="00CA1B46">
        <w:rPr>
          <w:rFonts w:ascii="Arial" w:hAnsi="Arial" w:cs="Arial"/>
          <w:sz w:val="22"/>
          <w:szCs w:val="22"/>
          <w:lang w:eastAsia="zh-CN"/>
        </w:rPr>
        <w:t>Fig</w:t>
      </w:r>
      <w:r w:rsidR="006C7F2A">
        <w:rPr>
          <w:rFonts w:ascii="Arial" w:hAnsi="Arial" w:cs="Arial"/>
          <w:sz w:val="22"/>
          <w:szCs w:val="22"/>
          <w:lang w:eastAsia="zh-CN"/>
        </w:rPr>
        <w:t xml:space="preserve">. </w:t>
      </w:r>
      <w:r w:rsidR="006C7F2A" w:rsidRPr="00CA1B46">
        <w:rPr>
          <w:rFonts w:ascii="Arial" w:hAnsi="Arial" w:cs="Arial"/>
          <w:sz w:val="22"/>
          <w:szCs w:val="22"/>
          <w:lang w:eastAsia="zh-CN"/>
        </w:rPr>
        <w:t>S</w:t>
      </w:r>
      <w:r w:rsidR="006C7F2A">
        <w:rPr>
          <w:rFonts w:ascii="Arial" w:hAnsi="Arial" w:cs="Arial"/>
          <w:sz w:val="22"/>
          <w:szCs w:val="22"/>
          <w:lang w:eastAsia="zh-CN"/>
        </w:rPr>
        <w:t>7B)</w:t>
      </w:r>
      <w:r w:rsidRPr="00387C47">
        <w:rPr>
          <w:rFonts w:ascii="Arial" w:hAnsi="Arial" w:cs="Arial"/>
          <w:sz w:val="22"/>
          <w:szCs w:val="22"/>
          <w:lang w:eastAsia="zh-CN"/>
        </w:rPr>
        <w:t xml:space="preserve">. </w:t>
      </w:r>
      <w:r w:rsidR="00ED2C86" w:rsidRPr="004938DE">
        <w:rPr>
          <w:rFonts w:ascii="Arial" w:hAnsi="Arial" w:cs="Arial"/>
          <w:sz w:val="22"/>
          <w:szCs w:val="22"/>
        </w:rPr>
        <w:t xml:space="preserve">AICS Irf8 motif was obtained by </w:t>
      </w:r>
      <w:r w:rsidR="001E7AB1">
        <w:rPr>
          <w:rFonts w:ascii="Arial" w:hAnsi="Arial" w:cs="Arial"/>
          <w:sz w:val="22"/>
          <w:szCs w:val="22"/>
        </w:rPr>
        <w:t>applying</w:t>
      </w:r>
      <w:r w:rsidR="001E7AB1" w:rsidRPr="004938DE">
        <w:rPr>
          <w:rFonts w:ascii="Arial" w:hAnsi="Arial" w:cs="Arial"/>
          <w:sz w:val="22"/>
          <w:szCs w:val="22"/>
        </w:rPr>
        <w:t xml:space="preserve"> </w:t>
      </w:r>
      <w:r w:rsidR="00ED2C86" w:rsidRPr="004938DE">
        <w:rPr>
          <w:rFonts w:ascii="Arial" w:hAnsi="Arial" w:cs="Arial"/>
          <w:sz w:val="22"/>
          <w:szCs w:val="22"/>
        </w:rPr>
        <w:t>the tool M</w:t>
      </w:r>
      <w:r w:rsidR="003B1550" w:rsidRPr="004938DE">
        <w:rPr>
          <w:rFonts w:ascii="Arial" w:hAnsi="Arial" w:cs="Arial"/>
          <w:sz w:val="22"/>
          <w:szCs w:val="22"/>
        </w:rPr>
        <w:t>EME</w:t>
      </w:r>
      <w:r w:rsidR="00ED2C86" w:rsidRPr="004938DE">
        <w:rPr>
          <w:rFonts w:ascii="Arial" w:hAnsi="Arial" w:cs="Arial"/>
          <w:sz w:val="22"/>
          <w:szCs w:val="22"/>
        </w:rPr>
        <w:t xml:space="preserve">-ChIP with default parameters </w:t>
      </w:r>
      <w:r w:rsidR="007F1902">
        <w:rPr>
          <w:rFonts w:ascii="Arial" w:hAnsi="Arial" w:cs="Arial"/>
          <w:sz w:val="22"/>
          <w:szCs w:val="22"/>
        </w:rPr>
        <w:fldChar w:fldCharType="begin"/>
      </w:r>
      <w:r w:rsidR="00FF4C2B">
        <w:rPr>
          <w:rFonts w:ascii="Arial" w:hAnsi="Arial" w:cs="Arial"/>
          <w:sz w:val="22"/>
          <w:szCs w:val="22"/>
        </w:rPr>
        <w:instrText xml:space="preserve"> ADDIN EN.CITE &lt;EndNote&gt;&lt;Cite&gt;&lt;Author&gt;Bailey&lt;/Author&gt;&lt;Year&gt;2010&lt;/Year&gt;&lt;RecNum&gt;58&lt;/RecNum&gt;&lt;DisplayText&gt;(Bailey et al. 2010)&lt;/DisplayText&gt;&lt;record&gt;&lt;rec-number&gt;58&lt;/rec-number&gt;&lt;foreign-keys&gt;&lt;key app="EN" db-id="desx020vj0zarpeft21pse9fp9wpxdzwrwtv"&gt;58&lt;/key&gt;&lt;/foreign-keys&gt;&lt;ref-type name="Journal Article"&gt;17&lt;/ref-type&gt;&lt;contributors&gt;&lt;authors&gt;&lt;author&gt;Bailey, T. L.&lt;/author&gt;&lt;author&gt;Boden, M.&lt;/author&gt;&lt;author&gt;Whitington, T.&lt;/author&gt;&lt;author&gt;Machanick, P.&lt;/author&gt;&lt;/authors&gt;&lt;/contributors&gt;&lt;auth-address&gt;Institute for Molecular Bioscience, The University of Queensland, Brisbane 4072, Queensland, Australia. t.bailey@imb.uq.edu.au&lt;/auth-address&gt;&lt;titles&gt;&lt;title&gt;The value of position-specific priors in motif discovery using MEME&lt;/title&gt;&lt;secondary-title&gt;BMC Bioinformatics&lt;/secondary-title&gt;&lt;alt-title&gt;BMC bioinformatics&lt;/alt-title&gt;&lt;/titles&gt;&lt;periodical&gt;&lt;full-title&gt;BMC Bioinformatics&lt;/full-title&gt;&lt;abbr-1&gt;BMC bioinformatics&lt;/abbr-1&gt;&lt;/periodical&gt;&lt;alt-periodical&gt;&lt;full-title&gt;BMC Bioinformatics&lt;/full-title&gt;&lt;abbr-1&gt;BMC bioinformatics&lt;/abbr-1&gt;&lt;/alt-periodical&gt;&lt;pages&gt;179&lt;/pages&gt;&lt;volume&gt;11&lt;/volume&gt;&lt;keywords&gt;&lt;keyword&gt;*Algorithms&lt;/keyword&gt;&lt;keyword&gt;Amino Acid Motifs&lt;/keyword&gt;&lt;keyword&gt;Animals&lt;/keyword&gt;&lt;keyword&gt;Base Sequence&lt;/keyword&gt;&lt;keyword&gt;Computational Biology/methods&lt;/keyword&gt;&lt;keyword&gt;Databases, Genetic&lt;/keyword&gt;&lt;keyword&gt;Databases, Protein&lt;/keyword&gt;&lt;keyword&gt;Mice&lt;/keyword&gt;&lt;keyword&gt;Sequence Analysis, DNA/*methods&lt;/keyword&gt;&lt;keyword&gt;*Software&lt;/keyword&gt;&lt;keyword&gt;Transcription Factors/*metabolism&lt;/keyword&gt;&lt;/keywords&gt;&lt;dates&gt;&lt;year&gt;2010&lt;/year&gt;&lt;/dates&gt;&lt;isbn&gt;1471-2105 (Electronic)&amp;#xD;1471-2105 (Linking)&lt;/isbn&gt;&lt;accession-num&gt;20380693&lt;/accession-num&gt;&lt;urls&gt;&lt;related-urls&gt;&lt;url&gt;http://www.ncbi.nlm.nih.gov/pubmed/20380693&lt;/url&gt;&lt;/related-urls&gt;&lt;/urls&gt;&lt;custom2&gt;2868008&lt;/custom2&gt;&lt;electronic-resource-num&gt;10.1186/1471-2105-11-179&lt;/electronic-resource-num&gt;&lt;/record&gt;&lt;/Cite&gt;&lt;/EndNote&gt;</w:instrText>
      </w:r>
      <w:r w:rsidR="007F1902">
        <w:rPr>
          <w:rFonts w:ascii="Arial" w:hAnsi="Arial" w:cs="Arial"/>
          <w:sz w:val="22"/>
          <w:szCs w:val="22"/>
        </w:rPr>
        <w:fldChar w:fldCharType="separate"/>
      </w:r>
      <w:r w:rsidR="00FF4C2B">
        <w:rPr>
          <w:rFonts w:ascii="Arial" w:hAnsi="Arial" w:cs="Arial"/>
          <w:noProof/>
          <w:sz w:val="22"/>
          <w:szCs w:val="22"/>
        </w:rPr>
        <w:t>(</w:t>
      </w:r>
      <w:r w:rsidR="00423E10">
        <w:rPr>
          <w:rFonts w:ascii="Arial" w:hAnsi="Arial" w:cs="Arial"/>
          <w:noProof/>
          <w:sz w:val="22"/>
          <w:szCs w:val="22"/>
        </w:rPr>
        <w:t>Bailey et al. 2010</w:t>
      </w:r>
      <w:r w:rsidR="00FF4C2B">
        <w:rPr>
          <w:rFonts w:ascii="Arial" w:hAnsi="Arial" w:cs="Arial"/>
          <w:noProof/>
          <w:sz w:val="22"/>
          <w:szCs w:val="22"/>
        </w:rPr>
        <w:t>)</w:t>
      </w:r>
      <w:r w:rsidR="007F1902">
        <w:rPr>
          <w:rFonts w:ascii="Arial" w:hAnsi="Arial" w:cs="Arial"/>
          <w:sz w:val="22"/>
          <w:szCs w:val="22"/>
        </w:rPr>
        <w:fldChar w:fldCharType="end"/>
      </w:r>
      <w:r w:rsidR="00ED2C86" w:rsidRPr="004938DE">
        <w:rPr>
          <w:rFonts w:ascii="Arial" w:hAnsi="Arial" w:cs="Arial"/>
          <w:sz w:val="22"/>
          <w:szCs w:val="22"/>
        </w:rPr>
        <w:t xml:space="preserve"> </w:t>
      </w:r>
      <w:r w:rsidR="001E7AB1">
        <w:rPr>
          <w:rFonts w:ascii="Arial" w:hAnsi="Arial" w:cs="Arial"/>
          <w:sz w:val="22"/>
          <w:szCs w:val="22"/>
        </w:rPr>
        <w:t>to</w:t>
      </w:r>
      <w:r w:rsidR="0052368F">
        <w:rPr>
          <w:rFonts w:ascii="Arial" w:hAnsi="Arial" w:cs="Arial"/>
          <w:sz w:val="22"/>
          <w:szCs w:val="22"/>
        </w:rPr>
        <w:t xml:space="preserve"> </w:t>
      </w:r>
      <w:r w:rsidR="00ED2C86" w:rsidRPr="004938DE">
        <w:rPr>
          <w:rFonts w:ascii="Arial" w:hAnsi="Arial" w:cs="Arial"/>
          <w:sz w:val="22"/>
          <w:szCs w:val="22"/>
        </w:rPr>
        <w:t>Irf8 ChIP-</w:t>
      </w:r>
      <w:r w:rsidR="00220FD2">
        <w:rPr>
          <w:rFonts w:ascii="Arial" w:hAnsi="Arial" w:cs="Arial"/>
          <w:sz w:val="22"/>
          <w:szCs w:val="22"/>
        </w:rPr>
        <w:t>s</w:t>
      </w:r>
      <w:r w:rsidR="00ED2C86" w:rsidRPr="004938DE">
        <w:rPr>
          <w:rFonts w:ascii="Arial" w:hAnsi="Arial" w:cs="Arial"/>
          <w:sz w:val="22"/>
          <w:szCs w:val="22"/>
        </w:rPr>
        <w:t>eq peaks</w:t>
      </w:r>
      <w:r w:rsidR="00FF47A5" w:rsidRPr="004938DE">
        <w:rPr>
          <w:rFonts w:ascii="Arial" w:hAnsi="Arial" w:cs="Arial"/>
          <w:sz w:val="22"/>
          <w:szCs w:val="22"/>
        </w:rPr>
        <w:t xml:space="preserve"> </w:t>
      </w:r>
      <w:r w:rsidR="007F1902">
        <w:rPr>
          <w:rFonts w:ascii="Arial" w:hAnsi="Arial" w:cs="Arial"/>
          <w:sz w:val="22"/>
          <w:szCs w:val="22"/>
        </w:rPr>
        <w:fldChar w:fldCharType="begin">
          <w:fldData xml:space="preserve">PEVuZE5vdGU+PENpdGU+PEF1dGhvcj5NYXJxdWlzPC9BdXRob3I+PFllYXI+MjAxMTwvWWVhcj48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==
</w:fldData>
        </w:fldChar>
      </w:r>
      <w:r w:rsidR="00FF4C2B">
        <w:rPr>
          <w:rFonts w:ascii="Arial" w:hAnsi="Arial" w:cs="Arial"/>
          <w:sz w:val="22"/>
          <w:szCs w:val="22"/>
        </w:rPr>
        <w:instrText xml:space="preserve"> ADDIN EN.CITE </w:instrText>
      </w:r>
      <w:r w:rsidR="007F1902">
        <w:rPr>
          <w:rFonts w:ascii="Arial" w:hAnsi="Arial" w:cs="Arial"/>
          <w:sz w:val="22"/>
          <w:szCs w:val="22"/>
        </w:rPr>
        <w:fldChar w:fldCharType="begin">
          <w:fldData xml:space="preserve">PEVuZE5vdGU+PENpdGU+PEF1dGhvcj5NYXJxdWlzPC9BdXRob3I+PFllYXI+MjAxMTwvWWVhcj48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==
</w:fldData>
        </w:fldChar>
      </w:r>
      <w:r w:rsidR="00FF4C2B">
        <w:rPr>
          <w:rFonts w:ascii="Arial" w:hAnsi="Arial" w:cs="Arial"/>
          <w:sz w:val="22"/>
          <w:szCs w:val="22"/>
        </w:rPr>
        <w:instrText xml:space="preserve"> ADDIN EN.CITE.DATA </w:instrText>
      </w:r>
      <w:r w:rsidR="007F1902">
        <w:rPr>
          <w:rFonts w:ascii="Arial" w:hAnsi="Arial" w:cs="Arial"/>
          <w:sz w:val="22"/>
          <w:szCs w:val="22"/>
        </w:rPr>
      </w:r>
      <w:r w:rsidR="007F1902">
        <w:rPr>
          <w:rFonts w:ascii="Arial" w:hAnsi="Arial" w:cs="Arial"/>
          <w:sz w:val="22"/>
          <w:szCs w:val="22"/>
        </w:rPr>
        <w:fldChar w:fldCharType="end"/>
      </w:r>
      <w:r w:rsidR="007F1902">
        <w:rPr>
          <w:rFonts w:ascii="Arial" w:hAnsi="Arial" w:cs="Arial"/>
          <w:sz w:val="22"/>
          <w:szCs w:val="22"/>
        </w:rPr>
      </w:r>
      <w:r w:rsidR="007F1902">
        <w:rPr>
          <w:rFonts w:ascii="Arial" w:hAnsi="Arial" w:cs="Arial"/>
          <w:sz w:val="22"/>
          <w:szCs w:val="22"/>
        </w:rPr>
        <w:fldChar w:fldCharType="separate"/>
      </w:r>
      <w:r w:rsidR="00FF4C2B">
        <w:rPr>
          <w:rFonts w:ascii="Arial" w:hAnsi="Arial" w:cs="Arial"/>
          <w:noProof/>
          <w:sz w:val="22"/>
          <w:szCs w:val="22"/>
        </w:rPr>
        <w:t>(</w:t>
      </w:r>
      <w:r w:rsidR="00423E10">
        <w:rPr>
          <w:rFonts w:ascii="Arial" w:hAnsi="Arial" w:cs="Arial"/>
          <w:noProof/>
          <w:sz w:val="22"/>
          <w:szCs w:val="22"/>
        </w:rPr>
        <w:t>Marquis et al. 2011</w:t>
      </w:r>
      <w:r w:rsidR="00FF4C2B">
        <w:rPr>
          <w:rFonts w:ascii="Arial" w:hAnsi="Arial" w:cs="Arial"/>
          <w:noProof/>
          <w:sz w:val="22"/>
          <w:szCs w:val="22"/>
        </w:rPr>
        <w:t>)</w:t>
      </w:r>
      <w:r w:rsidR="007F1902">
        <w:rPr>
          <w:rFonts w:ascii="Arial" w:hAnsi="Arial" w:cs="Arial"/>
          <w:sz w:val="22"/>
          <w:szCs w:val="22"/>
        </w:rPr>
        <w:fldChar w:fldCharType="end"/>
      </w:r>
      <w:r w:rsidR="00ED2C86" w:rsidRPr="004938DE">
        <w:rPr>
          <w:rFonts w:ascii="Arial" w:hAnsi="Arial" w:cs="Arial"/>
          <w:sz w:val="22"/>
          <w:szCs w:val="22"/>
        </w:rPr>
        <w:t xml:space="preserve">. The Irf8 ISRE and IEACS motifs were obtained </w:t>
      </w:r>
      <w:r w:rsidR="006C7F2A">
        <w:rPr>
          <w:rFonts w:ascii="Arial" w:hAnsi="Arial" w:cs="Arial"/>
          <w:sz w:val="22"/>
          <w:szCs w:val="22"/>
        </w:rPr>
        <w:t>from</w:t>
      </w:r>
      <w:r w:rsidR="00ED2C86" w:rsidRPr="004938DE">
        <w:rPr>
          <w:rFonts w:ascii="Arial" w:hAnsi="Arial" w:cs="Arial"/>
          <w:sz w:val="22"/>
          <w:szCs w:val="22"/>
        </w:rPr>
        <w:t xml:space="preserve"> the sequences provided in</w:t>
      </w:r>
      <w:r w:rsidR="00FD0582" w:rsidRPr="004938D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D0582" w:rsidRPr="006C7F2A">
        <w:rPr>
          <w:rFonts w:ascii="Arial" w:hAnsi="Arial" w:cs="Arial"/>
          <w:color w:val="FF0000"/>
          <w:sz w:val="22"/>
          <w:szCs w:val="22"/>
        </w:rPr>
        <w:t>Kanno</w:t>
      </w:r>
      <w:proofErr w:type="spellEnd"/>
      <w:r w:rsidR="00FD0582" w:rsidRPr="006C7F2A">
        <w:rPr>
          <w:rFonts w:ascii="Arial" w:hAnsi="Arial" w:cs="Arial"/>
          <w:color w:val="FF0000"/>
          <w:sz w:val="22"/>
          <w:szCs w:val="22"/>
        </w:rPr>
        <w:t xml:space="preserve"> et al. </w:t>
      </w:r>
      <w:r w:rsidR="007F1902" w:rsidRPr="006C7F2A">
        <w:rPr>
          <w:rFonts w:ascii="Arial" w:hAnsi="Arial" w:cs="Arial"/>
          <w:color w:val="FF0000"/>
          <w:sz w:val="22"/>
          <w:szCs w:val="22"/>
        </w:rPr>
        <w:fldChar w:fldCharType="begin">
          <w:fldData xml:space="preserve">PEVuZE5vdGU+PENpdGU+PEF1dGhvcj5LYW5ubzwvQXV0aG9yPjxZZWFyPjIwMDU8L1llYXI+PFJl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</w:fldData>
        </w:fldChar>
      </w:r>
      <w:r w:rsidR="00FF4C2B" w:rsidRPr="006C7F2A">
        <w:rPr>
          <w:rFonts w:ascii="Arial" w:hAnsi="Arial" w:cs="Arial"/>
          <w:color w:val="FF0000"/>
          <w:sz w:val="22"/>
          <w:szCs w:val="22"/>
        </w:rPr>
        <w:instrText xml:space="preserve"> ADDIN EN.CITE </w:instrText>
      </w:r>
      <w:r w:rsidR="007F1902" w:rsidRPr="006C7F2A">
        <w:rPr>
          <w:rFonts w:ascii="Arial" w:hAnsi="Arial" w:cs="Arial"/>
          <w:color w:val="FF0000"/>
          <w:sz w:val="22"/>
          <w:szCs w:val="22"/>
        </w:rPr>
        <w:fldChar w:fldCharType="begin">
          <w:fldData xml:space="preserve">PEVuZE5vdGU+PENpdGU+PEF1dGhvcj5LYW5ubzwvQXV0aG9yPjxZZWFyPjIwMDU8L1llYXI+PFJl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</w:fldData>
        </w:fldChar>
      </w:r>
      <w:r w:rsidR="00FF4C2B" w:rsidRPr="006C7F2A">
        <w:rPr>
          <w:rFonts w:ascii="Arial" w:hAnsi="Arial" w:cs="Arial"/>
          <w:color w:val="FF0000"/>
          <w:sz w:val="22"/>
          <w:szCs w:val="22"/>
        </w:rPr>
        <w:instrText xml:space="preserve"> ADDIN EN.CITE.DATA </w:instrText>
      </w:r>
      <w:r w:rsidR="007F1902" w:rsidRPr="006C7F2A">
        <w:rPr>
          <w:rFonts w:ascii="Arial" w:hAnsi="Arial" w:cs="Arial"/>
          <w:color w:val="FF0000"/>
          <w:sz w:val="22"/>
          <w:szCs w:val="22"/>
        </w:rPr>
      </w:r>
      <w:r w:rsidR="007F1902" w:rsidRPr="006C7F2A">
        <w:rPr>
          <w:rFonts w:ascii="Arial" w:hAnsi="Arial" w:cs="Arial"/>
          <w:color w:val="FF0000"/>
          <w:sz w:val="22"/>
          <w:szCs w:val="22"/>
        </w:rPr>
        <w:fldChar w:fldCharType="end"/>
      </w:r>
      <w:r w:rsidR="007F1902" w:rsidRPr="006C7F2A">
        <w:rPr>
          <w:rFonts w:ascii="Arial" w:hAnsi="Arial" w:cs="Arial"/>
          <w:color w:val="FF0000"/>
          <w:sz w:val="22"/>
          <w:szCs w:val="22"/>
        </w:rPr>
      </w:r>
      <w:r w:rsidR="007F1902" w:rsidRPr="006C7F2A">
        <w:rPr>
          <w:rFonts w:ascii="Arial" w:hAnsi="Arial" w:cs="Arial"/>
          <w:color w:val="FF0000"/>
          <w:sz w:val="22"/>
          <w:szCs w:val="22"/>
        </w:rPr>
        <w:fldChar w:fldCharType="separate"/>
      </w:r>
      <w:r w:rsidR="00FF4C2B" w:rsidRPr="006C7F2A">
        <w:rPr>
          <w:rFonts w:ascii="Arial" w:hAnsi="Arial" w:cs="Arial"/>
          <w:noProof/>
          <w:color w:val="FF0000"/>
          <w:sz w:val="22"/>
          <w:szCs w:val="22"/>
        </w:rPr>
        <w:t>(</w:t>
      </w:r>
      <w:r w:rsidR="00423E10" w:rsidRPr="006C7F2A">
        <w:rPr>
          <w:rFonts w:ascii="Arial" w:hAnsi="Arial" w:cs="Arial"/>
          <w:noProof/>
          <w:color w:val="FF0000"/>
          <w:sz w:val="22"/>
          <w:szCs w:val="22"/>
        </w:rPr>
        <w:t>Kanno et al. 2005</w:t>
      </w:r>
      <w:r w:rsidR="00FF4C2B" w:rsidRPr="006C7F2A">
        <w:rPr>
          <w:rFonts w:ascii="Arial" w:hAnsi="Arial" w:cs="Arial"/>
          <w:noProof/>
          <w:color w:val="FF0000"/>
          <w:sz w:val="22"/>
          <w:szCs w:val="22"/>
        </w:rPr>
        <w:t>)</w:t>
      </w:r>
      <w:r w:rsidR="007F1902" w:rsidRPr="006C7F2A">
        <w:rPr>
          <w:rFonts w:ascii="Arial" w:hAnsi="Arial" w:cs="Arial"/>
          <w:color w:val="FF0000"/>
          <w:sz w:val="22"/>
          <w:szCs w:val="22"/>
        </w:rPr>
        <w:fldChar w:fldCharType="end"/>
      </w:r>
      <w:r w:rsidR="00ED2C86" w:rsidRPr="006C7F2A">
        <w:rPr>
          <w:rFonts w:ascii="Arial" w:hAnsi="Arial" w:cs="Arial"/>
          <w:color w:val="FF0000"/>
          <w:sz w:val="22"/>
          <w:szCs w:val="22"/>
        </w:rPr>
        <w:t>.</w:t>
      </w:r>
      <w:r w:rsidR="00ED2C86" w:rsidRPr="004938DE">
        <w:rPr>
          <w:rFonts w:ascii="Arial" w:hAnsi="Arial" w:cs="Arial"/>
          <w:sz w:val="22"/>
          <w:szCs w:val="22"/>
        </w:rPr>
        <w:t xml:space="preserve"> </w:t>
      </w:r>
      <w:r w:rsidRPr="00387C47">
        <w:rPr>
          <w:rFonts w:ascii="Arial" w:hAnsi="Arial" w:cs="Arial"/>
          <w:sz w:val="22"/>
          <w:szCs w:val="22"/>
          <w:lang w:eastAsia="zh-CN"/>
        </w:rPr>
        <w:t xml:space="preserve">The motifs of </w:t>
      </w:r>
      <w:r w:rsidR="0052368F">
        <w:rPr>
          <w:rFonts w:ascii="Arial" w:hAnsi="Arial" w:cs="Arial"/>
          <w:sz w:val="22"/>
          <w:szCs w:val="22"/>
          <w:lang w:eastAsia="zh-CN"/>
        </w:rPr>
        <w:t>transcription factors</w:t>
      </w:r>
      <w:r w:rsidRPr="00387C47">
        <w:rPr>
          <w:rFonts w:ascii="Arial" w:hAnsi="Arial" w:cs="Arial"/>
          <w:sz w:val="22"/>
          <w:szCs w:val="22"/>
          <w:lang w:eastAsia="zh-CN"/>
        </w:rPr>
        <w:t xml:space="preserve"> with low gene expression or low variation upon DC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development were excluded from further analysis</w:t>
      </w:r>
      <w:r w:rsidRPr="00E01AB3">
        <w:rPr>
          <w:rFonts w:ascii="Arial" w:hAnsi="Arial" w:cs="Arial"/>
          <w:sz w:val="22"/>
          <w:szCs w:val="22"/>
          <w:lang w:eastAsia="zh-CN"/>
        </w:rPr>
        <w:t xml:space="preserve">. </w:t>
      </w:r>
      <w:r w:rsidR="00606716" w:rsidRPr="00E01AB3">
        <w:rPr>
          <w:rFonts w:ascii="Arial" w:hAnsi="Arial" w:cs="Arial"/>
          <w:sz w:val="22"/>
          <w:szCs w:val="22"/>
          <w:lang w:eastAsia="zh-CN"/>
        </w:rPr>
        <w:t>Next, peak</w:t>
      </w:r>
      <w:r w:rsidR="00C66904" w:rsidRPr="00E01AB3">
        <w:rPr>
          <w:rFonts w:ascii="Arial" w:hAnsi="Arial" w:cs="Arial"/>
          <w:sz w:val="22"/>
          <w:szCs w:val="22"/>
          <w:lang w:eastAsia="zh-CN"/>
        </w:rPr>
        <w:t>s</w:t>
      </w:r>
      <w:r w:rsidR="00606716" w:rsidRPr="00E01AB3">
        <w:rPr>
          <w:rFonts w:ascii="Arial" w:hAnsi="Arial" w:cs="Arial"/>
          <w:sz w:val="22"/>
          <w:szCs w:val="22"/>
          <w:lang w:eastAsia="zh-CN"/>
        </w:rPr>
        <w:t xml:space="preserve"> were assigned to genes if they wer</w:t>
      </w:r>
      <w:r w:rsidR="00C66904" w:rsidRPr="00E01AB3">
        <w:rPr>
          <w:rFonts w:ascii="Arial" w:hAnsi="Arial" w:cs="Arial"/>
          <w:sz w:val="22"/>
          <w:szCs w:val="22"/>
          <w:lang w:eastAsia="zh-CN"/>
        </w:rPr>
        <w:t>e in the proximal promoter (1kb</w:t>
      </w:r>
      <w:r w:rsidR="00606716" w:rsidRPr="00E01AB3">
        <w:rPr>
          <w:rFonts w:ascii="Arial" w:hAnsi="Arial" w:cs="Arial"/>
          <w:sz w:val="22"/>
          <w:szCs w:val="22"/>
          <w:lang w:eastAsia="zh-CN"/>
        </w:rPr>
        <w:t xml:space="preserve"> upstream of the TSS) and in the gene body</w:t>
      </w:r>
      <w:r w:rsidR="00972478">
        <w:rPr>
          <w:rFonts w:ascii="Arial" w:hAnsi="Arial" w:cs="Arial"/>
          <w:sz w:val="22"/>
          <w:szCs w:val="22"/>
          <w:lang w:eastAsia="zh-CN"/>
        </w:rPr>
        <w:t xml:space="preserve"> (Supplemental </w:t>
      </w:r>
      <w:r w:rsidR="00972478" w:rsidRPr="00CA1B46">
        <w:rPr>
          <w:rFonts w:ascii="Arial" w:hAnsi="Arial" w:cs="Arial"/>
          <w:sz w:val="22"/>
          <w:szCs w:val="22"/>
          <w:lang w:eastAsia="zh-CN"/>
        </w:rPr>
        <w:t>Fig</w:t>
      </w:r>
      <w:r w:rsidR="00972478">
        <w:rPr>
          <w:rFonts w:ascii="Arial" w:hAnsi="Arial" w:cs="Arial"/>
          <w:sz w:val="22"/>
          <w:szCs w:val="22"/>
          <w:lang w:eastAsia="zh-CN"/>
        </w:rPr>
        <w:t xml:space="preserve">. </w:t>
      </w:r>
      <w:r w:rsidR="00972478" w:rsidRPr="00CA1B46">
        <w:rPr>
          <w:rFonts w:ascii="Arial" w:hAnsi="Arial" w:cs="Arial"/>
          <w:sz w:val="22"/>
          <w:szCs w:val="22"/>
          <w:lang w:eastAsia="zh-CN"/>
        </w:rPr>
        <w:t>S</w:t>
      </w:r>
      <w:r w:rsidR="00972478">
        <w:rPr>
          <w:rFonts w:ascii="Arial" w:hAnsi="Arial" w:cs="Arial"/>
          <w:sz w:val="22"/>
          <w:szCs w:val="22"/>
          <w:lang w:eastAsia="zh-CN"/>
        </w:rPr>
        <w:t>7C)</w:t>
      </w:r>
      <w:r w:rsidR="00606716" w:rsidRPr="00E01AB3">
        <w:rPr>
          <w:rFonts w:ascii="Arial" w:hAnsi="Arial" w:cs="Arial"/>
          <w:sz w:val="22"/>
          <w:szCs w:val="22"/>
          <w:lang w:eastAsia="zh-CN"/>
        </w:rPr>
        <w:t xml:space="preserve">. To detect distal peaks, we also associated peaks </w:t>
      </w:r>
      <w:r w:rsidR="00B74379">
        <w:rPr>
          <w:rFonts w:ascii="Arial" w:hAnsi="Arial" w:cs="Arial"/>
          <w:sz w:val="22"/>
          <w:szCs w:val="22"/>
          <w:lang w:eastAsia="zh-CN"/>
        </w:rPr>
        <w:t>when</w:t>
      </w:r>
      <w:r w:rsidR="00B74379" w:rsidRPr="00E01AB3">
        <w:rPr>
          <w:rFonts w:ascii="Arial" w:hAnsi="Arial" w:cs="Arial"/>
          <w:sz w:val="22"/>
          <w:szCs w:val="22"/>
          <w:lang w:eastAsia="zh-CN"/>
        </w:rPr>
        <w:t xml:space="preserve"> </w:t>
      </w:r>
      <w:r w:rsidR="00606716" w:rsidRPr="00E01AB3">
        <w:rPr>
          <w:rFonts w:ascii="Arial" w:hAnsi="Arial" w:cs="Arial"/>
          <w:sz w:val="22"/>
          <w:szCs w:val="22"/>
          <w:lang w:eastAsia="zh-CN"/>
        </w:rPr>
        <w:t xml:space="preserve">they </w:t>
      </w:r>
      <w:r w:rsidR="00B74379">
        <w:rPr>
          <w:rFonts w:ascii="Arial" w:hAnsi="Arial" w:cs="Arial"/>
          <w:sz w:val="22"/>
          <w:szCs w:val="22"/>
          <w:lang w:eastAsia="zh-CN"/>
        </w:rPr>
        <w:t>were</w:t>
      </w:r>
      <w:r w:rsidR="00B74379" w:rsidRPr="00E01AB3">
        <w:rPr>
          <w:rFonts w:ascii="Arial" w:hAnsi="Arial" w:cs="Arial"/>
          <w:sz w:val="22"/>
          <w:szCs w:val="22"/>
          <w:lang w:eastAsia="zh-CN"/>
        </w:rPr>
        <w:t xml:space="preserve"> </w:t>
      </w:r>
      <w:r w:rsidR="00606716" w:rsidRPr="00E01AB3">
        <w:rPr>
          <w:rFonts w:ascii="Arial" w:hAnsi="Arial" w:cs="Arial"/>
          <w:sz w:val="22"/>
          <w:szCs w:val="22"/>
          <w:lang w:eastAsia="zh-CN"/>
        </w:rPr>
        <w:t>50</w:t>
      </w:r>
      <w:r w:rsidR="000B7FE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606716" w:rsidRPr="00E01AB3">
        <w:rPr>
          <w:rFonts w:ascii="Arial" w:hAnsi="Arial" w:cs="Arial"/>
          <w:sz w:val="22"/>
          <w:szCs w:val="22"/>
          <w:lang w:eastAsia="zh-CN"/>
        </w:rPr>
        <w:t xml:space="preserve">kb around the TSS and there </w:t>
      </w:r>
      <w:r w:rsidR="00B74379">
        <w:rPr>
          <w:rFonts w:ascii="Arial" w:hAnsi="Arial" w:cs="Arial"/>
          <w:sz w:val="22"/>
          <w:szCs w:val="22"/>
          <w:lang w:eastAsia="zh-CN"/>
        </w:rPr>
        <w:t>was</w:t>
      </w:r>
      <w:r w:rsidR="00B74379" w:rsidRPr="00E01AB3">
        <w:rPr>
          <w:rFonts w:ascii="Arial" w:hAnsi="Arial" w:cs="Arial"/>
          <w:sz w:val="22"/>
          <w:szCs w:val="22"/>
          <w:lang w:eastAsia="zh-CN"/>
        </w:rPr>
        <w:t xml:space="preserve"> </w:t>
      </w:r>
      <w:r w:rsidR="00606716" w:rsidRPr="00E01AB3">
        <w:rPr>
          <w:rFonts w:ascii="Arial" w:hAnsi="Arial" w:cs="Arial"/>
          <w:sz w:val="22"/>
          <w:szCs w:val="22"/>
          <w:lang w:eastAsia="zh-CN"/>
        </w:rPr>
        <w:t>no other gene in between</w:t>
      </w:r>
      <w:r w:rsidR="00022199">
        <w:rPr>
          <w:rFonts w:ascii="Arial" w:hAnsi="Arial" w:cs="Arial"/>
          <w:sz w:val="22"/>
          <w:szCs w:val="22"/>
          <w:lang w:eastAsia="zh-CN"/>
        </w:rPr>
        <w:t xml:space="preserve"> the TSS and the peak</w:t>
      </w:r>
      <w:r w:rsidR="00606716" w:rsidRPr="00E01AB3">
        <w:rPr>
          <w:rFonts w:ascii="Arial" w:hAnsi="Arial" w:cs="Arial"/>
          <w:sz w:val="22"/>
          <w:szCs w:val="22"/>
          <w:lang w:eastAsia="zh-CN"/>
        </w:rPr>
        <w:t>. Binding site detection was then performed within PU.1 differential peaks close to differentially expressed genes on the same cell type. All differential peaks</w:t>
      </w:r>
      <w:r w:rsidR="0060671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B74379">
        <w:rPr>
          <w:rFonts w:ascii="Arial" w:hAnsi="Arial" w:cs="Arial"/>
          <w:sz w:val="22"/>
          <w:szCs w:val="22"/>
          <w:lang w:eastAsia="zh-CN"/>
        </w:rPr>
        <w:t xml:space="preserve">were corrected to </w:t>
      </w:r>
      <w:r w:rsidR="00606716">
        <w:rPr>
          <w:rFonts w:ascii="Arial" w:hAnsi="Arial" w:cs="Arial"/>
          <w:sz w:val="22"/>
          <w:szCs w:val="22"/>
          <w:lang w:eastAsia="zh-CN"/>
        </w:rPr>
        <w:t xml:space="preserve">have </w:t>
      </w:r>
      <w:r w:rsidR="00C66904">
        <w:rPr>
          <w:rFonts w:ascii="Arial" w:hAnsi="Arial" w:cs="Arial"/>
          <w:sz w:val="22"/>
          <w:szCs w:val="22"/>
          <w:lang w:eastAsia="zh-CN"/>
        </w:rPr>
        <w:t>uniform</w:t>
      </w:r>
      <w:r w:rsidR="00B74379">
        <w:rPr>
          <w:rFonts w:ascii="Arial" w:hAnsi="Arial" w:cs="Arial"/>
          <w:sz w:val="22"/>
          <w:szCs w:val="22"/>
          <w:lang w:eastAsia="zh-CN"/>
        </w:rPr>
        <w:t xml:space="preserve"> size</w:t>
      </w:r>
      <w:r w:rsidR="00C66904">
        <w:rPr>
          <w:rFonts w:ascii="Arial" w:hAnsi="Arial" w:cs="Arial"/>
          <w:sz w:val="22"/>
          <w:szCs w:val="22"/>
          <w:lang w:eastAsia="zh-CN"/>
        </w:rPr>
        <w:t>, i.e., 250</w:t>
      </w:r>
      <w:r w:rsidR="000B7FEF">
        <w:rPr>
          <w:rFonts w:ascii="Arial" w:hAnsi="Arial" w:cs="Arial"/>
          <w:sz w:val="22"/>
          <w:szCs w:val="22"/>
          <w:lang w:eastAsia="zh-CN"/>
        </w:rPr>
        <w:t xml:space="preserve"> </w:t>
      </w:r>
      <w:proofErr w:type="spellStart"/>
      <w:r w:rsidR="00C66904">
        <w:rPr>
          <w:rFonts w:ascii="Arial" w:hAnsi="Arial" w:cs="Arial"/>
          <w:sz w:val="22"/>
          <w:szCs w:val="22"/>
          <w:lang w:eastAsia="zh-CN"/>
        </w:rPr>
        <w:t>bp</w:t>
      </w:r>
      <w:proofErr w:type="spellEnd"/>
      <w:r w:rsidR="00606716">
        <w:rPr>
          <w:rFonts w:ascii="Arial" w:hAnsi="Arial" w:cs="Arial"/>
          <w:sz w:val="22"/>
          <w:szCs w:val="22"/>
          <w:lang w:eastAsia="zh-CN"/>
        </w:rPr>
        <w:t xml:space="preserve"> +/- the peak summit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. </w:t>
      </w:r>
      <w:r w:rsidR="00B74379">
        <w:rPr>
          <w:rFonts w:ascii="Arial" w:hAnsi="Arial" w:cs="Arial"/>
          <w:sz w:val="22"/>
          <w:szCs w:val="22"/>
          <w:lang w:eastAsia="zh-CN"/>
        </w:rPr>
        <w:t>M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otif search was based on </w:t>
      </w:r>
      <w:proofErr w:type="spellStart"/>
      <w:r w:rsidRPr="00CA1B46">
        <w:rPr>
          <w:rFonts w:ascii="Arial" w:hAnsi="Arial" w:cs="Arial"/>
          <w:sz w:val="22"/>
          <w:szCs w:val="22"/>
          <w:lang w:eastAsia="zh-CN"/>
        </w:rPr>
        <w:t>Biopython</w:t>
      </w:r>
      <w:proofErr w:type="spellEnd"/>
      <w:r w:rsidR="001E7AB1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/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 &lt;EndNote&gt;&lt;Cite&gt;&lt;Author&gt;Cock&lt;/Author&gt;&lt;Year&gt;2009&lt;/Year&gt;&lt;RecNum&gt;60&lt;/RecNum&gt;&lt;DisplayText&gt;(Cock et al. 2009)&lt;/DisplayText&gt;&lt;record&gt;&lt;rec-number&gt;60&lt;/rec-number&gt;&lt;foreign-keys&gt;&lt;key app="EN" db-id="desx020vj0zarpeft21pse9fp9wpxdzwrwtv"&gt;60&lt;/key&gt;&lt;/foreign-keys&gt;&lt;ref-type name="Journal Article"&gt;17&lt;/ref-type&gt;&lt;contributors&gt;&lt;authors&gt;&lt;author&gt;Cock, P. J.&lt;/author&gt;&lt;author&gt;Antao, T.&lt;/author&gt;&lt;author&gt;Chang, J. T.&lt;/author&gt;&lt;author&gt;Chapman, B. A.&lt;/author&gt;&lt;author&gt;Cox, C. J.&lt;/author&gt;&lt;author&gt;Dalke, A.&lt;/author&gt;&lt;author&gt;Friedberg, I.&lt;/author&gt;&lt;author&gt;Hamelryck, T.&lt;/author&gt;&lt;author&gt;Kauff, F.&lt;/author&gt;&lt;author&gt;Wilczynski, B.&lt;/author&gt;&lt;author&gt;de Hoon, M. J.&lt;/author&gt;&lt;/authors&gt;&lt;/contributors&gt;&lt;auth-address&gt;Plant Pathology, SCRI, Invergowrie, Dundee, UK. peter.cock@scri.ac.uk&lt;/auth-address&gt;&lt;titles&gt;&lt;title&gt;Biopython: freely available Python tools for computational molecular biology and bioinformatics&lt;/title&gt;&lt;secondary-title&gt;Bioinformatics&lt;/secondary-title&gt;&lt;alt-title&gt;Bioinformatics&lt;/alt-title&gt;&lt;/titles&gt;&lt;periodical&gt;&lt;full-title&gt;Bioinformatics&lt;/full-title&gt;&lt;abbr-1&gt;Bioinformatics&lt;/abbr-1&gt;&lt;/periodical&gt;&lt;alt-periodical&gt;&lt;full-title&gt;Bioinformatics&lt;/full-title&gt;&lt;abbr-1&gt;Bioinformatics&lt;/abbr-1&gt;&lt;/alt-periodical&gt;&lt;pages&gt;1422-3&lt;/pages&gt;&lt;volume&gt;25&lt;/volume&gt;&lt;number&gt;11&lt;/number&gt;&lt;keywords&gt;&lt;keyword&gt;Computational Biology/*methods&lt;/keyword&gt;&lt;keyword&gt;Databases, Factual&lt;/keyword&gt;&lt;keyword&gt;Internet&lt;/keyword&gt;&lt;keyword&gt;Programming Languages&lt;/keyword&gt;&lt;keyword&gt;*Software&lt;/keyword&gt;&lt;/keywords&gt;&lt;dates&gt;&lt;year&gt;2009&lt;/year&gt;&lt;pub-dates&gt;&lt;date&gt;Jun 1&lt;/date&gt;&lt;/pub-dates&gt;&lt;/dates&gt;&lt;isbn&gt;1367-4811 (Electronic)&amp;#xD;1367-4803 (Linking)&lt;/isbn&gt;&lt;accession-num&gt;19304878&lt;/accession-num&gt;&lt;urls&gt;&lt;related-urls&gt;&lt;url&gt;http://www.ncbi.nlm.nih.gov/pubmed/19304878&lt;/url&gt;&lt;/related-urls&gt;&lt;/urls&gt;&lt;custom2&gt;2682512&lt;/custom2&gt;&lt;electronic-resource-num&gt;10.1093/bioinformatics/btp163&lt;/electronic-resource-num&gt;&lt;/record&gt;&lt;/Cite&gt;&lt;/EndNote&gt;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 xml:space="preserve">Cock et al. 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lastRenderedPageBreak/>
        <w:t>2009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, utilizing </w:t>
      </w:r>
      <w:commentRangeStart w:id="13"/>
      <w:r w:rsidRPr="00CA1B46">
        <w:rPr>
          <w:rFonts w:ascii="Arial" w:hAnsi="Arial" w:cs="Arial"/>
          <w:sz w:val="22"/>
          <w:szCs w:val="22"/>
          <w:lang w:eastAsia="zh-CN"/>
        </w:rPr>
        <w:t>the distribution of the information content of each motif to define a bit score threshold</w:t>
      </w:r>
      <w:commentRangeEnd w:id="13"/>
      <w:r w:rsidR="00186A18">
        <w:rPr>
          <w:rStyle w:val="Refdecomentrio"/>
        </w:rPr>
        <w:commentReference w:id="13"/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on the basis of a </w:t>
      </w:r>
      <w:commentRangeStart w:id="14"/>
      <w:r w:rsidRPr="00CA1B46">
        <w:rPr>
          <w:rFonts w:ascii="Arial" w:hAnsi="Arial" w:cs="Arial"/>
          <w:sz w:val="22"/>
          <w:szCs w:val="22"/>
          <w:lang w:eastAsia="zh-CN"/>
        </w:rPr>
        <w:t>false discovery rate (FDR)</w:t>
      </w:r>
      <w:commentRangeEnd w:id="14"/>
      <w:r w:rsidR="00371A6C">
        <w:rPr>
          <w:rStyle w:val="Refdecomentrio"/>
        </w:rPr>
        <w:commentReference w:id="14"/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test</w:t>
      </w:r>
      <w:r w:rsidR="00972478">
        <w:rPr>
          <w:rFonts w:ascii="Arial" w:hAnsi="Arial" w:cs="Arial"/>
          <w:sz w:val="22"/>
          <w:szCs w:val="22"/>
          <w:lang w:eastAsia="zh-CN"/>
        </w:rPr>
        <w:t xml:space="preserve"> (Supplemental </w:t>
      </w:r>
      <w:r w:rsidR="00972478" w:rsidRPr="00CA1B46">
        <w:rPr>
          <w:rFonts w:ascii="Arial" w:hAnsi="Arial" w:cs="Arial"/>
          <w:sz w:val="22"/>
          <w:szCs w:val="22"/>
          <w:lang w:eastAsia="zh-CN"/>
        </w:rPr>
        <w:t>Fig</w:t>
      </w:r>
      <w:r w:rsidR="00972478">
        <w:rPr>
          <w:rFonts w:ascii="Arial" w:hAnsi="Arial" w:cs="Arial"/>
          <w:sz w:val="22"/>
          <w:szCs w:val="22"/>
          <w:lang w:eastAsia="zh-CN"/>
        </w:rPr>
        <w:t xml:space="preserve">. </w:t>
      </w:r>
      <w:r w:rsidR="00972478" w:rsidRPr="00CA1B46">
        <w:rPr>
          <w:rFonts w:ascii="Arial" w:hAnsi="Arial" w:cs="Arial"/>
          <w:sz w:val="22"/>
          <w:szCs w:val="22"/>
          <w:lang w:eastAsia="zh-CN"/>
        </w:rPr>
        <w:t>S</w:t>
      </w:r>
      <w:r w:rsidR="00972478">
        <w:rPr>
          <w:rFonts w:ascii="Arial" w:hAnsi="Arial" w:cs="Arial"/>
          <w:sz w:val="22"/>
          <w:szCs w:val="22"/>
          <w:lang w:eastAsia="zh-CN"/>
        </w:rPr>
        <w:t>7D)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. We used the </w:t>
      </w:r>
      <w:commentRangeStart w:id="15"/>
      <w:r w:rsidRPr="00CA1B46">
        <w:rPr>
          <w:rFonts w:ascii="Arial" w:hAnsi="Arial" w:cs="Arial"/>
          <w:sz w:val="22"/>
          <w:szCs w:val="22"/>
          <w:lang w:eastAsia="zh-CN"/>
        </w:rPr>
        <w:t>FDR</w:t>
      </w:r>
      <w:commentRangeEnd w:id="15"/>
      <w:r w:rsidR="00186A18">
        <w:rPr>
          <w:rStyle w:val="Refdecomentrio"/>
        </w:rPr>
        <w:commentReference w:id="15"/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value of </w:t>
      </w:r>
      <w:commentRangeStart w:id="16"/>
      <w:r w:rsidRPr="00CA1B46">
        <w:rPr>
          <w:rFonts w:ascii="Arial" w:hAnsi="Arial" w:cs="Arial"/>
          <w:sz w:val="22"/>
          <w:szCs w:val="22"/>
          <w:lang w:eastAsia="zh-CN"/>
        </w:rPr>
        <w:t>0.1</w:t>
      </w:r>
      <w:commentRangeEnd w:id="16"/>
      <w:r w:rsidR="00186A18">
        <w:rPr>
          <w:rStyle w:val="Refdecomentrio"/>
        </w:rPr>
        <w:commentReference w:id="16"/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for all binding sites. </w:t>
      </w:r>
      <w:r w:rsidR="00090B07" w:rsidRPr="00CA1B46">
        <w:rPr>
          <w:rFonts w:ascii="Arial" w:hAnsi="Arial" w:cs="Arial"/>
          <w:sz w:val="22"/>
          <w:szCs w:val="22"/>
          <w:lang w:eastAsia="zh-CN"/>
        </w:rPr>
        <w:t xml:space="preserve">Next, random binding sites were obtained by iteratively performing binding site detection within randomly sampled </w:t>
      </w:r>
      <w:r w:rsidR="00090B07">
        <w:rPr>
          <w:rFonts w:ascii="Arial" w:hAnsi="Arial" w:cs="Arial"/>
          <w:sz w:val="22"/>
          <w:szCs w:val="22"/>
          <w:lang w:eastAsia="zh-CN"/>
        </w:rPr>
        <w:t>regions with 500</w:t>
      </w:r>
      <w:r w:rsidR="000B7FEF">
        <w:rPr>
          <w:rFonts w:ascii="Arial" w:hAnsi="Arial" w:cs="Arial"/>
          <w:sz w:val="22"/>
          <w:szCs w:val="22"/>
          <w:lang w:eastAsia="zh-CN"/>
        </w:rPr>
        <w:t xml:space="preserve"> </w:t>
      </w:r>
      <w:proofErr w:type="spellStart"/>
      <w:r w:rsidR="00090B07">
        <w:rPr>
          <w:rFonts w:ascii="Arial" w:hAnsi="Arial" w:cs="Arial"/>
          <w:sz w:val="22"/>
          <w:szCs w:val="22"/>
          <w:lang w:eastAsia="zh-CN"/>
        </w:rPr>
        <w:t>bp</w:t>
      </w:r>
      <w:r w:rsidR="00CA0E3C">
        <w:rPr>
          <w:rFonts w:ascii="Arial" w:hAnsi="Arial" w:cs="Arial"/>
          <w:sz w:val="22"/>
          <w:szCs w:val="22"/>
          <w:lang w:eastAsia="zh-CN"/>
        </w:rPr>
        <w:t>.</w:t>
      </w:r>
      <w:proofErr w:type="spellEnd"/>
      <w:r w:rsidR="00090B07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090B07">
        <w:rPr>
          <w:rFonts w:ascii="Arial" w:hAnsi="Arial" w:cs="Arial"/>
          <w:sz w:val="22"/>
          <w:szCs w:val="22"/>
          <w:lang w:eastAsia="zh-CN"/>
        </w:rPr>
        <w:t xml:space="preserve">The set of random regions </w:t>
      </w:r>
      <w:r w:rsidR="00B739B5">
        <w:rPr>
          <w:rFonts w:ascii="Arial" w:hAnsi="Arial" w:cs="Arial"/>
          <w:sz w:val="22"/>
          <w:szCs w:val="22"/>
          <w:lang w:eastAsia="zh-CN"/>
        </w:rPr>
        <w:t xml:space="preserve">had </w:t>
      </w:r>
      <w:r w:rsidR="00090B07">
        <w:rPr>
          <w:rFonts w:ascii="Arial" w:hAnsi="Arial" w:cs="Arial"/>
          <w:sz w:val="22"/>
          <w:szCs w:val="22"/>
          <w:lang w:eastAsia="zh-CN"/>
        </w:rPr>
        <w:t xml:space="preserve">50 times </w:t>
      </w:r>
      <w:r w:rsidR="00B739B5">
        <w:rPr>
          <w:rFonts w:ascii="Arial" w:hAnsi="Arial" w:cs="Arial"/>
          <w:sz w:val="22"/>
          <w:szCs w:val="22"/>
          <w:lang w:eastAsia="zh-CN"/>
        </w:rPr>
        <w:t xml:space="preserve">more peaks </w:t>
      </w:r>
      <w:r w:rsidR="00090B07">
        <w:rPr>
          <w:rFonts w:ascii="Arial" w:hAnsi="Arial" w:cs="Arial"/>
          <w:sz w:val="22"/>
          <w:szCs w:val="22"/>
          <w:lang w:eastAsia="zh-CN"/>
        </w:rPr>
        <w:t>then the number of differential peaks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. Finally, we employed a one-tailed Fisher’s exact test to measure if the proportion of differential </w:t>
      </w:r>
      <w:r w:rsidR="00C7460E" w:rsidRPr="00CA1B46">
        <w:rPr>
          <w:rFonts w:ascii="Arial" w:hAnsi="Arial" w:cs="Arial"/>
          <w:sz w:val="22"/>
          <w:szCs w:val="22"/>
          <w:lang w:eastAsia="zh-CN"/>
        </w:rPr>
        <w:t>PU.1 peaks close to dif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ferentially expressed genes with at least one transcription factor binding site is higher than the proportion of </w:t>
      </w:r>
      <w:r w:rsidR="00ED2C86">
        <w:rPr>
          <w:rFonts w:ascii="Arial" w:hAnsi="Arial" w:cs="Arial"/>
          <w:sz w:val="22"/>
          <w:szCs w:val="22"/>
          <w:lang w:eastAsia="zh-CN"/>
        </w:rPr>
        <w:t>binding sites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in random regions</w:t>
      </w:r>
      <w:r w:rsidR="00090B07">
        <w:rPr>
          <w:rFonts w:ascii="Arial" w:hAnsi="Arial" w:cs="Arial"/>
          <w:sz w:val="22"/>
          <w:szCs w:val="22"/>
          <w:lang w:eastAsia="zh-CN"/>
        </w:rPr>
        <w:t xml:space="preserve">. 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The test was repeated for all motifs and cell specific differential peaks. Final </w:t>
      </w:r>
      <w:r w:rsidRPr="004938DE">
        <w:rPr>
          <w:rFonts w:ascii="Arial" w:hAnsi="Arial" w:cs="Arial"/>
          <w:i/>
          <w:sz w:val="22"/>
          <w:szCs w:val="22"/>
          <w:lang w:eastAsia="zh-CN"/>
        </w:rPr>
        <w:t>p</w:t>
      </w:r>
      <w:r w:rsidR="00D40DD0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values were corrected using the </w:t>
      </w:r>
      <w:proofErr w:type="spellStart"/>
      <w:r w:rsidRPr="00CA1B46">
        <w:rPr>
          <w:rFonts w:ascii="Arial" w:hAnsi="Arial" w:cs="Arial"/>
          <w:sz w:val="22"/>
          <w:szCs w:val="22"/>
          <w:lang w:eastAsia="zh-CN"/>
        </w:rPr>
        <w:t>Benjamini</w:t>
      </w:r>
      <w:proofErr w:type="spellEnd"/>
      <w:r w:rsidRPr="00CA1B46">
        <w:rPr>
          <w:rFonts w:ascii="Arial" w:hAnsi="Arial" w:cs="Arial"/>
          <w:sz w:val="22"/>
          <w:szCs w:val="22"/>
          <w:lang w:eastAsia="zh-CN"/>
        </w:rPr>
        <w:t>-Hochberg method</w:t>
      </w:r>
      <w:r w:rsidR="00387C47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/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 &lt;EndNote&gt;&lt;Cite&gt;&lt;Author&gt;Benjamini&lt;/Author&gt;&lt;Year&gt;1995&lt;/Year&gt;&lt;RecNum&gt;45&lt;/RecNum&gt;&lt;DisplayText&gt;(Benjamini and Hochberg 1995)&lt;/DisplayText&gt;&lt;record&gt;&lt;rec-number&gt;45&lt;/rec-number&gt;&lt;foreign-keys&gt;&lt;key app="EN" db-id="desx020vj0zarpeft21pse9fp9wpxdzwrwtv"&gt;45&lt;/key&gt;&lt;/foreign-keys&gt;&lt;ref-type name="Journal Article"&gt;17&lt;/ref-type&gt;&lt;contributors&gt;&lt;authors&gt;&lt;author&gt;Benjamini, Y.&lt;/author&gt;&lt;author&gt;Hochberg, Y.&lt;/author&gt;&lt;/authors&gt;&lt;/contributors&gt;&lt;auth-address&gt;Benjamini, Y&amp;#xD;Tel Aviv Univ,Sackler Fac Exact Sci,Sch Math Sci,Dept Stat,Il-69978 Tel Aviv,Israel&amp;#xD;Tel Aviv Univ,Sackler Fac Exact Sci,Sch Math Sci,Dept Stat,Il-69978 Tel Aviv,Israel&lt;/auth-address&gt;&lt;titles&gt;&lt;title&gt;Controlling the False Discovery Rate - a Practical and Powerful Approach to Multiple Testing&lt;/title&gt;&lt;secondary-title&gt;Journal of the Royal Statistical Society Series B-Methodological&lt;/secondary-title&gt;&lt;alt-title&gt;J Roy Stat Soc B Met&lt;/alt-title&gt;&lt;/titles&gt;&lt;periodical&gt;&lt;full-title&gt;Journal of the Royal Statistical Society Series B-Methodological&lt;/full-title&gt;&lt;abbr-1&gt;J Roy Stat Soc B Met&lt;/abbr-1&gt;&lt;/periodical&gt;&lt;alt-periodical&gt;&lt;full-title&gt;Journal of the Royal Statistical Society Series B-Methodological&lt;/full-title&gt;&lt;abbr-1&gt;J Roy Stat Soc B Met&lt;/abbr-1&gt;&lt;/alt-periodical&gt;&lt;pages&gt;289-300&lt;/pages&gt;&lt;volume&gt;57&lt;/volume&gt;&lt;number&gt;1&lt;/number&gt;&lt;keywords&gt;&lt;keyword&gt;bonferroni-type procedures&lt;/keyword&gt;&lt;keyword&gt;familywise error rate&lt;/keyword&gt;&lt;keyword&gt;multiple-comparison procedures&lt;/keyword&gt;&lt;keyword&gt;p-values&lt;/keyword&gt;&lt;keyword&gt;bonferroni procedure&lt;/keyword&gt;&lt;/keywords&gt;&lt;dates&gt;&lt;year&gt;1995&lt;/year&gt;&lt;/dates&gt;&lt;isbn&gt;0035-9246&lt;/isbn&gt;&lt;accession-num&gt;WOS:A1995QE45300017&lt;/accession-num&gt;&lt;urls&gt;&lt;related-urls&gt;&lt;url&gt;&amp;lt;Go to ISI&amp;gt;://WOS:A1995QE45300017&lt;/url&gt;&lt;/related-urls&gt;&lt;/urls&gt;&lt;language&gt;English&lt;/language&gt;&lt;/record&gt;&lt;/Cite&gt;&lt;/EndNote&gt;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Benjamini and Hochberg 1995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 w:rsidR="00387C47">
        <w:rPr>
          <w:rFonts w:ascii="Arial" w:hAnsi="Arial" w:cs="Arial"/>
          <w:sz w:val="22"/>
          <w:szCs w:val="22"/>
          <w:lang w:eastAsia="zh-CN"/>
        </w:rPr>
        <w:t xml:space="preserve">. 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The corrected </w:t>
      </w:r>
      <w:r w:rsidRPr="00BF0BF7">
        <w:rPr>
          <w:rFonts w:ascii="Arial" w:hAnsi="Arial" w:cs="Arial"/>
          <w:i/>
          <w:sz w:val="22"/>
          <w:szCs w:val="22"/>
          <w:lang w:eastAsia="zh-CN"/>
        </w:rPr>
        <w:t>p</w:t>
      </w:r>
      <w:r w:rsidR="00D40DD0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CA1B46">
        <w:rPr>
          <w:rFonts w:ascii="Arial" w:hAnsi="Arial" w:cs="Arial"/>
          <w:sz w:val="22"/>
          <w:szCs w:val="22"/>
          <w:lang w:eastAsia="zh-CN"/>
        </w:rPr>
        <w:t>values (or enrichment scores) were</w:t>
      </w:r>
      <w:r w:rsidR="0078215D">
        <w:rPr>
          <w:rFonts w:ascii="Arial" w:hAnsi="Arial" w:cs="Arial"/>
          <w:sz w:val="22"/>
          <w:szCs w:val="22"/>
          <w:lang w:eastAsia="zh-CN"/>
        </w:rPr>
        <w:t xml:space="preserve"> visualized in heat map format</w:t>
      </w:r>
      <w:r w:rsidR="001B30A8">
        <w:rPr>
          <w:rFonts w:ascii="Arial" w:hAnsi="Arial" w:cs="Arial"/>
          <w:sz w:val="22"/>
          <w:szCs w:val="22"/>
          <w:lang w:eastAsia="zh-CN"/>
        </w:rPr>
        <w:t xml:space="preserve"> (</w:t>
      </w:r>
      <w:r w:rsidR="00074561">
        <w:rPr>
          <w:rFonts w:ascii="Arial" w:hAnsi="Arial" w:cs="Arial"/>
          <w:sz w:val="22"/>
          <w:szCs w:val="22"/>
          <w:lang w:eastAsia="zh-CN"/>
        </w:rPr>
        <w:t xml:space="preserve">Fig. </w:t>
      </w:r>
      <w:r w:rsidR="001A479F">
        <w:rPr>
          <w:rFonts w:ascii="Arial" w:hAnsi="Arial" w:cs="Arial"/>
          <w:sz w:val="22"/>
          <w:szCs w:val="22"/>
          <w:lang w:eastAsia="zh-CN"/>
        </w:rPr>
        <w:t xml:space="preserve">5A and </w:t>
      </w:r>
      <w:r w:rsidR="001B30A8">
        <w:rPr>
          <w:rFonts w:ascii="Arial" w:hAnsi="Arial" w:cs="Arial"/>
          <w:sz w:val="22"/>
          <w:szCs w:val="22"/>
          <w:lang w:eastAsia="zh-CN"/>
        </w:rPr>
        <w:t xml:space="preserve">Supplemental </w:t>
      </w:r>
      <w:r w:rsidR="001B30A8" w:rsidRPr="00CA1B46">
        <w:rPr>
          <w:rFonts w:ascii="Arial" w:hAnsi="Arial" w:cs="Arial"/>
          <w:sz w:val="22"/>
          <w:szCs w:val="22"/>
          <w:lang w:eastAsia="zh-CN"/>
        </w:rPr>
        <w:t>Fig</w:t>
      </w:r>
      <w:r w:rsidR="001B30A8">
        <w:rPr>
          <w:rFonts w:ascii="Arial" w:hAnsi="Arial" w:cs="Arial"/>
          <w:sz w:val="22"/>
          <w:szCs w:val="22"/>
          <w:lang w:eastAsia="zh-CN"/>
        </w:rPr>
        <w:t xml:space="preserve">. </w:t>
      </w:r>
      <w:r w:rsidR="001B30A8" w:rsidRPr="00CA1B46">
        <w:rPr>
          <w:rFonts w:ascii="Arial" w:hAnsi="Arial" w:cs="Arial"/>
          <w:sz w:val="22"/>
          <w:szCs w:val="22"/>
          <w:lang w:eastAsia="zh-CN"/>
        </w:rPr>
        <w:t>S</w:t>
      </w:r>
      <w:r w:rsidR="001B30A8">
        <w:rPr>
          <w:rFonts w:ascii="Arial" w:hAnsi="Arial" w:cs="Arial"/>
          <w:sz w:val="22"/>
          <w:szCs w:val="22"/>
          <w:lang w:eastAsia="zh-CN"/>
        </w:rPr>
        <w:t>7E)</w:t>
      </w:r>
      <w:r w:rsidR="0078215D">
        <w:rPr>
          <w:rFonts w:ascii="Arial" w:hAnsi="Arial" w:cs="Arial"/>
          <w:sz w:val="22"/>
          <w:szCs w:val="22"/>
          <w:lang w:eastAsia="zh-CN"/>
        </w:rPr>
        <w:t xml:space="preserve">. </w:t>
      </w:r>
      <w:r w:rsidR="00AD2216">
        <w:rPr>
          <w:rFonts w:ascii="Arial" w:hAnsi="Arial" w:cs="Arial"/>
          <w:sz w:val="22"/>
          <w:szCs w:val="22"/>
          <w:lang w:eastAsia="zh-CN"/>
        </w:rPr>
        <w:t xml:space="preserve">The </w:t>
      </w:r>
      <w:r w:rsidR="0078215D">
        <w:rPr>
          <w:rFonts w:ascii="Arial" w:hAnsi="Arial" w:cs="Arial"/>
          <w:sz w:val="22"/>
          <w:szCs w:val="22"/>
          <w:lang w:eastAsia="zh-CN"/>
        </w:rPr>
        <w:t>transcription</w:t>
      </w:r>
      <w:r w:rsidR="00D82B39">
        <w:rPr>
          <w:rFonts w:ascii="Arial" w:hAnsi="Arial" w:cs="Arial"/>
          <w:sz w:val="22"/>
          <w:szCs w:val="22"/>
          <w:lang w:eastAsia="zh-CN"/>
        </w:rPr>
        <w:t xml:space="preserve"> factors</w:t>
      </w:r>
      <w:r w:rsidR="00BC01A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AD2216">
        <w:rPr>
          <w:rFonts w:ascii="Arial" w:hAnsi="Arial" w:cs="Arial"/>
          <w:sz w:val="22"/>
          <w:szCs w:val="22"/>
          <w:lang w:eastAsia="zh-CN"/>
        </w:rPr>
        <w:t xml:space="preserve">with </w:t>
      </w:r>
      <w:r w:rsidR="00BC01AF" w:rsidRPr="00BC01AF">
        <w:rPr>
          <w:rFonts w:ascii="Arial" w:hAnsi="Arial" w:cs="Arial"/>
          <w:i/>
          <w:sz w:val="22"/>
          <w:szCs w:val="22"/>
          <w:lang w:eastAsia="zh-CN"/>
        </w:rPr>
        <w:t>p</w:t>
      </w:r>
      <w:r w:rsidR="00BC01AF">
        <w:rPr>
          <w:rFonts w:ascii="Arial" w:hAnsi="Arial" w:cs="Arial"/>
          <w:sz w:val="22"/>
          <w:szCs w:val="22"/>
          <w:lang w:eastAsia="zh-CN"/>
        </w:rPr>
        <w:t xml:space="preserve"> value &lt; 0.05</w:t>
      </w:r>
      <w:r w:rsidR="00D82B39">
        <w:rPr>
          <w:rFonts w:ascii="Arial" w:hAnsi="Arial" w:cs="Arial"/>
          <w:sz w:val="22"/>
          <w:szCs w:val="22"/>
          <w:lang w:eastAsia="zh-CN"/>
        </w:rPr>
        <w:t xml:space="preserve"> were </w:t>
      </w:r>
      <w:r w:rsidR="00AD2216">
        <w:rPr>
          <w:rFonts w:ascii="Arial" w:hAnsi="Arial" w:cs="Arial"/>
          <w:sz w:val="22"/>
          <w:szCs w:val="22"/>
          <w:lang w:eastAsia="zh-CN"/>
        </w:rPr>
        <w:t>predic</w:t>
      </w:r>
      <w:r w:rsidR="00EA2401">
        <w:rPr>
          <w:rFonts w:ascii="Arial" w:hAnsi="Arial" w:cs="Arial"/>
          <w:sz w:val="22"/>
          <w:szCs w:val="22"/>
          <w:lang w:eastAsia="zh-CN"/>
        </w:rPr>
        <w:t>ted as PU.1 co-binding partners.</w:t>
      </w:r>
    </w:p>
    <w:p w:rsidR="00EA0971" w:rsidRPr="00CA1B46" w:rsidRDefault="00EA0971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E90E81" w:rsidRPr="00CA1B46" w:rsidRDefault="00FC3F38" w:rsidP="009D69CE">
      <w:pPr>
        <w:spacing w:line="480" w:lineRule="auto"/>
        <w:jc w:val="both"/>
        <w:rPr>
          <w:rFonts w:ascii="Arial" w:hAnsi="Arial" w:cs="Arial"/>
          <w:b/>
          <w:sz w:val="22"/>
          <w:szCs w:val="22"/>
          <w:lang w:eastAsia="zh-CN"/>
        </w:rPr>
      </w:pPr>
      <w:r w:rsidRPr="00CA1B46">
        <w:rPr>
          <w:rFonts w:ascii="Arial" w:hAnsi="Arial" w:cs="Arial"/>
          <w:b/>
          <w:sz w:val="22"/>
          <w:szCs w:val="22"/>
          <w:lang w:eastAsia="zh-CN"/>
        </w:rPr>
        <w:t>Construction of DC regulatory n</w:t>
      </w:r>
      <w:r w:rsidR="00E90E81" w:rsidRPr="00CA1B46">
        <w:rPr>
          <w:rFonts w:ascii="Arial" w:hAnsi="Arial" w:cs="Arial"/>
          <w:b/>
          <w:sz w:val="22"/>
          <w:szCs w:val="22"/>
          <w:lang w:eastAsia="zh-CN"/>
        </w:rPr>
        <w:t>etworks</w:t>
      </w:r>
    </w:p>
    <w:p w:rsidR="00090B07" w:rsidRPr="00CA1B46" w:rsidRDefault="00090B07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r w:rsidRPr="00CA1B46">
        <w:rPr>
          <w:rFonts w:ascii="Arial" w:hAnsi="Arial" w:cs="Arial"/>
          <w:sz w:val="22"/>
          <w:szCs w:val="22"/>
          <w:lang w:eastAsia="zh-CN"/>
        </w:rPr>
        <w:t>The PU.1 co-binding transcription factors</w:t>
      </w:r>
      <w:r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identified </w:t>
      </w:r>
      <w:r>
        <w:rPr>
          <w:rFonts w:ascii="Arial" w:hAnsi="Arial" w:cs="Arial"/>
          <w:sz w:val="22"/>
          <w:szCs w:val="22"/>
          <w:lang w:eastAsia="zh-CN"/>
        </w:rPr>
        <w:t xml:space="preserve">above 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and </w:t>
      </w:r>
      <w:r>
        <w:rPr>
          <w:rFonts w:ascii="Arial" w:hAnsi="Arial" w:cs="Arial"/>
          <w:sz w:val="22"/>
          <w:szCs w:val="22"/>
          <w:lang w:eastAsia="zh-CN"/>
        </w:rPr>
        <w:t xml:space="preserve">the 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key DC </w:t>
      </w:r>
      <w:r w:rsidR="001E7468">
        <w:rPr>
          <w:rFonts w:ascii="Arial" w:hAnsi="Arial" w:cs="Arial"/>
          <w:sz w:val="22"/>
          <w:szCs w:val="22"/>
          <w:lang w:eastAsia="zh-CN"/>
        </w:rPr>
        <w:t>regulators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selected from literature </w:t>
      </w:r>
      <w:r w:rsidR="007F1902">
        <w:rPr>
          <w:rFonts w:ascii="Arial" w:hAnsi="Arial" w:cs="Arial"/>
          <w:color w:val="FF0000"/>
          <w:sz w:val="22"/>
          <w:szCs w:val="22"/>
          <w:lang w:eastAsia="zh-CN"/>
        </w:rPr>
        <w:fldChar w:fldCharType="begin">
          <w:fldData xml:space="preserve">PEVuZE5vdGU+PENpdGU+PEF1dGhvcj5HaG9zaDwvQXV0aG9yPjxZZWFyPjIwMTA8L1llYXI+PFJl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</w:fldData>
        </w:fldChar>
      </w:r>
      <w:r w:rsidR="00E6042C">
        <w:rPr>
          <w:rFonts w:ascii="Arial" w:hAnsi="Arial" w:cs="Arial"/>
          <w:color w:val="FF0000"/>
          <w:sz w:val="22"/>
          <w:szCs w:val="22"/>
          <w:lang w:eastAsia="zh-CN"/>
        </w:rPr>
        <w:instrText xml:space="preserve"> ADDIN EN.CITE </w:instrText>
      </w:r>
      <w:r w:rsidR="007F1902">
        <w:rPr>
          <w:rFonts w:ascii="Arial" w:hAnsi="Arial" w:cs="Arial"/>
          <w:color w:val="FF0000"/>
          <w:sz w:val="22"/>
          <w:szCs w:val="22"/>
          <w:lang w:eastAsia="zh-CN"/>
        </w:rPr>
        <w:fldChar w:fldCharType="begin">
          <w:fldData xml:space="preserve">PEVuZE5vdGU+PENpdGU+PEF1dGhvcj5HaG9zaDwvQXV0aG9yPjxZZWFyPjIwMTA8L1llYXI+PFJl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</w:fldData>
        </w:fldChar>
      </w:r>
      <w:r w:rsidR="00E6042C">
        <w:rPr>
          <w:rFonts w:ascii="Arial" w:hAnsi="Arial" w:cs="Arial"/>
          <w:color w:val="FF0000"/>
          <w:sz w:val="22"/>
          <w:szCs w:val="22"/>
          <w:lang w:eastAsia="zh-CN"/>
        </w:rPr>
        <w:instrText xml:space="preserve"> ADDIN EN.CITE.DATA </w:instrText>
      </w:r>
      <w:r w:rsidR="007F1902">
        <w:rPr>
          <w:rFonts w:ascii="Arial" w:hAnsi="Arial" w:cs="Arial"/>
          <w:color w:val="FF0000"/>
          <w:sz w:val="22"/>
          <w:szCs w:val="22"/>
          <w:lang w:eastAsia="zh-CN"/>
        </w:rPr>
      </w:r>
      <w:r w:rsidR="007F1902">
        <w:rPr>
          <w:rFonts w:ascii="Arial" w:hAnsi="Arial" w:cs="Arial"/>
          <w:color w:val="FF0000"/>
          <w:sz w:val="22"/>
          <w:szCs w:val="22"/>
          <w:lang w:eastAsia="zh-CN"/>
        </w:rPr>
        <w:fldChar w:fldCharType="end"/>
      </w:r>
      <w:r w:rsidR="007F1902">
        <w:rPr>
          <w:rFonts w:ascii="Arial" w:hAnsi="Arial" w:cs="Arial"/>
          <w:color w:val="FF0000"/>
          <w:sz w:val="22"/>
          <w:szCs w:val="22"/>
          <w:lang w:eastAsia="zh-CN"/>
        </w:rPr>
      </w:r>
      <w:r w:rsidR="007F1902">
        <w:rPr>
          <w:rFonts w:ascii="Arial" w:hAnsi="Arial" w:cs="Arial"/>
          <w:color w:val="FF0000"/>
          <w:sz w:val="22"/>
          <w:szCs w:val="22"/>
          <w:lang w:eastAsia="zh-CN"/>
        </w:rPr>
        <w:fldChar w:fldCharType="separate"/>
      </w:r>
      <w:r w:rsidR="00E6042C">
        <w:rPr>
          <w:rFonts w:ascii="Arial" w:hAnsi="Arial" w:cs="Arial"/>
          <w:noProof/>
          <w:color w:val="FF0000"/>
          <w:sz w:val="22"/>
          <w:szCs w:val="22"/>
          <w:lang w:eastAsia="zh-CN"/>
        </w:rPr>
        <w:t>(Laiosa et al. 2006; Carotta et al. 2010; Ghosh et al. 2010)</w:t>
      </w:r>
      <w:r w:rsidR="007F1902">
        <w:rPr>
          <w:rFonts w:ascii="Arial" w:hAnsi="Arial" w:cs="Arial"/>
          <w:color w:val="FF0000"/>
          <w:sz w:val="22"/>
          <w:szCs w:val="22"/>
          <w:lang w:eastAsia="zh-CN"/>
        </w:rPr>
        <w:fldChar w:fldCharType="end"/>
      </w:r>
      <w:r w:rsidR="00E6042C">
        <w:rPr>
          <w:rFonts w:ascii="Arial" w:hAnsi="Arial" w:cs="Arial"/>
          <w:color w:val="FF0000"/>
          <w:sz w:val="22"/>
          <w:szCs w:val="22"/>
          <w:lang w:eastAsia="zh-CN"/>
        </w:rPr>
        <w:t xml:space="preserve"> </w:t>
      </w:r>
      <w:r w:rsidRPr="00CA1B46">
        <w:rPr>
          <w:rFonts w:ascii="Arial" w:hAnsi="Arial" w:cs="Arial"/>
          <w:sz w:val="22"/>
          <w:szCs w:val="22"/>
          <w:lang w:eastAsia="zh-CN"/>
        </w:rPr>
        <w:t>were used to build lineage-specific transcription factor networks</w:t>
      </w:r>
      <w:r w:rsidR="002252D9">
        <w:rPr>
          <w:rFonts w:ascii="Arial" w:hAnsi="Arial" w:cs="Arial"/>
          <w:sz w:val="22"/>
          <w:szCs w:val="22"/>
          <w:lang w:eastAsia="zh-CN"/>
        </w:rPr>
        <w:t xml:space="preserve"> (</w:t>
      </w:r>
      <w:r w:rsidR="00E9204B">
        <w:rPr>
          <w:rFonts w:ascii="Arial" w:hAnsi="Arial" w:cs="Arial"/>
          <w:sz w:val="22"/>
          <w:szCs w:val="22"/>
          <w:lang w:eastAsia="zh-CN"/>
        </w:rPr>
        <w:t xml:space="preserve">Fig. 5C and </w:t>
      </w:r>
      <w:r w:rsidR="002252D9">
        <w:rPr>
          <w:rFonts w:ascii="Arial" w:hAnsi="Arial" w:cs="Arial"/>
          <w:sz w:val="22"/>
          <w:szCs w:val="22"/>
          <w:lang w:eastAsia="zh-CN"/>
        </w:rPr>
        <w:t xml:space="preserve">Supplemental </w:t>
      </w:r>
      <w:r w:rsidR="002252D9" w:rsidRPr="00CA1B46">
        <w:rPr>
          <w:rFonts w:ascii="Arial" w:hAnsi="Arial" w:cs="Arial"/>
          <w:sz w:val="22"/>
          <w:szCs w:val="22"/>
          <w:lang w:eastAsia="zh-CN"/>
        </w:rPr>
        <w:t>Fig</w:t>
      </w:r>
      <w:r w:rsidR="002252D9">
        <w:rPr>
          <w:rFonts w:ascii="Arial" w:hAnsi="Arial" w:cs="Arial"/>
          <w:sz w:val="22"/>
          <w:szCs w:val="22"/>
          <w:lang w:eastAsia="zh-CN"/>
        </w:rPr>
        <w:t xml:space="preserve">. </w:t>
      </w:r>
      <w:r w:rsidR="002252D9" w:rsidRPr="00CA1B46">
        <w:rPr>
          <w:rFonts w:ascii="Arial" w:hAnsi="Arial" w:cs="Arial"/>
          <w:sz w:val="22"/>
          <w:szCs w:val="22"/>
          <w:lang w:eastAsia="zh-CN"/>
        </w:rPr>
        <w:t>S</w:t>
      </w:r>
      <w:r w:rsidR="002252D9">
        <w:rPr>
          <w:rFonts w:ascii="Arial" w:hAnsi="Arial" w:cs="Arial"/>
          <w:sz w:val="22"/>
          <w:szCs w:val="22"/>
          <w:lang w:eastAsia="zh-CN"/>
        </w:rPr>
        <w:t>7F)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. </w:t>
      </w:r>
      <w:r w:rsidR="00742FA1">
        <w:rPr>
          <w:rFonts w:ascii="Arial" w:hAnsi="Arial" w:cs="Arial"/>
          <w:sz w:val="22"/>
          <w:szCs w:val="22"/>
          <w:lang w:eastAsia="zh-CN"/>
        </w:rPr>
        <w:t>For MPP and CDP networks, differentially regulated</w:t>
      </w:r>
      <w:r w:rsidR="00742FA1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42FA1">
        <w:rPr>
          <w:rFonts w:ascii="Arial" w:hAnsi="Arial" w:cs="Arial"/>
          <w:sz w:val="22"/>
          <w:szCs w:val="22"/>
          <w:lang w:eastAsia="zh-CN"/>
        </w:rPr>
        <w:t xml:space="preserve">genes during DC commitment (MPP versus CDP) were considered. For </w:t>
      </w:r>
      <w:proofErr w:type="spellStart"/>
      <w:proofErr w:type="gramStart"/>
      <w:r w:rsidR="00742FA1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="00742FA1">
        <w:rPr>
          <w:rFonts w:ascii="Arial" w:hAnsi="Arial" w:cs="Arial"/>
          <w:sz w:val="22"/>
          <w:szCs w:val="22"/>
          <w:lang w:eastAsia="zh-CN"/>
        </w:rPr>
        <w:t xml:space="preserve"> and </w:t>
      </w:r>
      <w:proofErr w:type="spellStart"/>
      <w:r w:rsidR="00742FA1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742FA1">
        <w:rPr>
          <w:rFonts w:ascii="Arial" w:hAnsi="Arial" w:cs="Arial"/>
          <w:sz w:val="22"/>
          <w:szCs w:val="22"/>
          <w:lang w:eastAsia="zh-CN"/>
        </w:rPr>
        <w:t xml:space="preserve"> networks, differentially regulated</w:t>
      </w:r>
      <w:r w:rsidR="00742FA1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42FA1">
        <w:rPr>
          <w:rFonts w:ascii="Arial" w:hAnsi="Arial" w:cs="Arial"/>
          <w:sz w:val="22"/>
          <w:szCs w:val="22"/>
          <w:lang w:eastAsia="zh-CN"/>
        </w:rPr>
        <w:t>genes during DC subset specification (</w:t>
      </w:r>
      <w:proofErr w:type="spellStart"/>
      <w:r w:rsidR="00742FA1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r w:rsidR="00742FA1">
        <w:rPr>
          <w:rFonts w:ascii="Arial" w:hAnsi="Arial" w:cs="Arial"/>
          <w:sz w:val="22"/>
          <w:szCs w:val="22"/>
          <w:lang w:eastAsia="zh-CN"/>
        </w:rPr>
        <w:t xml:space="preserve"> versus </w:t>
      </w:r>
      <w:proofErr w:type="spellStart"/>
      <w:r w:rsidR="00742FA1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742FA1">
        <w:rPr>
          <w:rFonts w:ascii="Arial" w:hAnsi="Arial" w:cs="Arial"/>
          <w:sz w:val="22"/>
          <w:szCs w:val="22"/>
          <w:lang w:eastAsia="zh-CN"/>
        </w:rPr>
        <w:t xml:space="preserve">) were considered. </w:t>
      </w:r>
      <w:r w:rsidRPr="00CA1B46">
        <w:rPr>
          <w:rFonts w:ascii="Arial" w:hAnsi="Arial" w:cs="Arial"/>
          <w:sz w:val="22"/>
          <w:szCs w:val="22"/>
          <w:lang w:eastAsia="zh-CN"/>
        </w:rPr>
        <w:t>In each network, nodes represent transcription factors</w:t>
      </w:r>
      <w:r>
        <w:rPr>
          <w:rFonts w:ascii="Arial" w:hAnsi="Arial" w:cs="Arial"/>
          <w:sz w:val="22"/>
          <w:szCs w:val="22"/>
          <w:lang w:eastAsia="zh-CN"/>
        </w:rPr>
        <w:t xml:space="preserve"> or genes 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that are connected by edges </w:t>
      </w:r>
      <w:r>
        <w:rPr>
          <w:rFonts w:ascii="Arial" w:hAnsi="Arial" w:cs="Arial"/>
          <w:sz w:val="22"/>
          <w:szCs w:val="22"/>
          <w:lang w:eastAsia="zh-CN"/>
        </w:rPr>
        <w:t>if the transcription factor (source) is predicted to bind to the gene (source) in the previous analysis</w:t>
      </w:r>
      <w:r w:rsidRPr="00CA1B46">
        <w:rPr>
          <w:rFonts w:ascii="Arial" w:hAnsi="Arial" w:cs="Arial"/>
          <w:sz w:val="22"/>
          <w:szCs w:val="22"/>
          <w:lang w:eastAsia="zh-CN"/>
        </w:rPr>
        <w:t>.</w:t>
      </w:r>
      <w:r>
        <w:rPr>
          <w:rFonts w:ascii="Arial" w:hAnsi="Arial" w:cs="Arial"/>
          <w:sz w:val="22"/>
          <w:szCs w:val="22"/>
          <w:lang w:eastAsia="zh-CN"/>
        </w:rPr>
        <w:t xml:space="preserve"> Binding sites of transcription factors enriched in the particular cellular context are depicted in black.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In addition, nodes are color</w:t>
      </w:r>
      <w:r>
        <w:rPr>
          <w:rFonts w:ascii="Arial" w:hAnsi="Arial" w:cs="Arial"/>
          <w:sz w:val="22"/>
          <w:szCs w:val="22"/>
          <w:lang w:eastAsia="zh-CN"/>
        </w:rPr>
        <w:t>-coded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differently, i.e., enriched transcription factors in red; </w:t>
      </w:r>
      <w:r>
        <w:rPr>
          <w:rFonts w:ascii="Arial" w:hAnsi="Arial" w:cs="Arial"/>
          <w:sz w:val="22"/>
          <w:szCs w:val="22"/>
          <w:lang w:eastAsia="zh-CN"/>
        </w:rPr>
        <w:t>non-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enriched transcription factors in gray; </w:t>
      </w:r>
      <w:r>
        <w:rPr>
          <w:rFonts w:ascii="Arial" w:hAnsi="Arial" w:cs="Arial"/>
          <w:sz w:val="22"/>
          <w:szCs w:val="22"/>
          <w:lang w:eastAsia="zh-CN"/>
        </w:rPr>
        <w:t>s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elected key </w:t>
      </w:r>
      <w:r>
        <w:rPr>
          <w:rFonts w:ascii="Arial" w:hAnsi="Arial" w:cs="Arial"/>
          <w:sz w:val="22"/>
          <w:szCs w:val="22"/>
          <w:lang w:eastAsia="zh-CN"/>
        </w:rPr>
        <w:t>genes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in white. Networks were generated by </w:t>
      </w:r>
      <w:proofErr w:type="spellStart"/>
      <w:r w:rsidRPr="00CA1B46">
        <w:rPr>
          <w:rFonts w:ascii="Arial" w:hAnsi="Arial" w:cs="Arial"/>
          <w:sz w:val="22"/>
          <w:szCs w:val="22"/>
          <w:lang w:eastAsia="zh-CN"/>
        </w:rPr>
        <w:t>Cytoscape</w:t>
      </w:r>
      <w:proofErr w:type="spellEnd"/>
      <w:r w:rsidR="00E1154A">
        <w:rPr>
          <w:rFonts w:ascii="Arial" w:hAnsi="Arial" w:cs="Arial"/>
          <w:sz w:val="22"/>
          <w:szCs w:val="22"/>
          <w:lang w:eastAsia="zh-CN"/>
        </w:rPr>
        <w:t xml:space="preserve"> 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begin"/>
      </w:r>
      <w:r w:rsidR="00FF4C2B">
        <w:rPr>
          <w:rFonts w:ascii="Arial" w:hAnsi="Arial" w:cs="Arial"/>
          <w:sz w:val="22"/>
          <w:szCs w:val="22"/>
          <w:lang w:eastAsia="zh-CN"/>
        </w:rPr>
        <w:instrText xml:space="preserve"> ADDIN EN.CITE &lt;EndNote&gt;&lt;Cite&gt;&lt;Author&gt;Shannon&lt;/Author&gt;&lt;Year&gt;2003&lt;/Year&gt;&lt;RecNum&gt;65&lt;/RecNum&gt;&lt;DisplayText&gt;(Shannon et al. 2003)&lt;/DisplayText&gt;&lt;record&gt;&lt;rec-number&gt;65&lt;/rec-number&gt;&lt;foreign-keys&gt;&lt;key app="EN" db-id="desx020vj0zarpeft21pse9fp9wpxdzwrwtv"&gt;65&lt;/key&gt;&lt;/foreign-keys&gt;&lt;ref-type name="Journal Article"&gt;17&lt;/ref-type&gt;&lt;contributors&gt;&lt;authors&gt;&lt;author&gt;Shannon, P.&lt;/author&gt;&lt;author&gt;Markiel, A.&lt;/author&gt;&lt;author&gt;Ozier, O.&lt;/author&gt;&lt;author&gt;Baliga, N. S.&lt;/author&gt;&lt;author&gt;Wang, J. T.&lt;/author&gt;&lt;author&gt;Ramage, D.&lt;/author&gt;&lt;author&gt;Amin, N.&lt;/author&gt;&lt;author&gt;Schwikowski, B.&lt;/author&gt;&lt;author&gt;Ideker, T.&lt;/author&gt;&lt;/authors&gt;&lt;/contributors&gt;&lt;auth-address&gt;Institute for Systems Biology, Seattle, Washington 98103, USA.&lt;/auth-address&gt;&lt;titles&gt;&lt;title&gt;Cytoscape: a software environment for integrated models of biomolecular interaction networks&lt;/title&gt;&lt;secondary-title&gt;Genome Res&lt;/secondary-title&gt;&lt;alt-title&gt;Genome research&lt;/alt-title&gt;&lt;/titles&gt;&lt;periodical&gt;&lt;full-title&gt;Genome Res&lt;/full-title&gt;&lt;abbr-1&gt;Genome research&lt;/abbr-1&gt;&lt;/periodical&gt;&lt;alt-periodical&gt;&lt;full-title&gt;Genome Res&lt;/full-title&gt;&lt;abbr-1&gt;Genome research&lt;/abbr-1&gt;&lt;/alt-periodical&gt;&lt;pages&gt;2498-504&lt;/pages&gt;&lt;volume&gt;13&lt;/volume&gt;&lt;number&gt;11&lt;/number&gt;&lt;keywords&gt;&lt;keyword&gt;Algorithms&lt;/keyword&gt;&lt;keyword&gt;Archaeal Proteins/chemistry/metabolism&lt;/keyword&gt;&lt;keyword&gt;Bacteriophage lambda/physiology&lt;/keyword&gt;&lt;keyword&gt;Computational Biology/*methods&lt;/keyword&gt;&lt;keyword&gt;Halobacterium/chemistry/cytology/physiology&lt;/keyword&gt;&lt;keyword&gt;Internet&lt;/keyword&gt;&lt;keyword&gt;*Models, Biological&lt;/keyword&gt;&lt;keyword&gt;*Neural Networks (Computer)&lt;/keyword&gt;&lt;keyword&gt;Phenotype&lt;/keyword&gt;&lt;keyword&gt;Software/*trends&lt;/keyword&gt;&lt;keyword&gt;*Software Design&lt;/keyword&gt;&lt;keyword&gt;Stochastic Processes&lt;/keyword&gt;&lt;/keywords&gt;&lt;dates&gt;&lt;year&gt;2003&lt;/year&gt;&lt;pub-dates&gt;&lt;date&gt;Nov&lt;/date&gt;&lt;/pub-dates&gt;&lt;/dates&gt;&lt;isbn&gt;1088-9051 (Print)&amp;#xD;1088-9051 (Linking)&lt;/isbn&gt;&lt;accession-num&gt;14597658&lt;/accession-num&gt;&lt;urls&gt;&lt;related-urls&gt;&lt;url&gt;http://www.ncbi.nlm.nih.gov/pubmed/14597658&lt;/url&gt;&lt;/related-urls&gt;&lt;/urls&gt;&lt;custom2&gt;403769&lt;/custom2&gt;&lt;electronic-resource-num&gt;10.1101/gr.1239303&lt;/electronic-resource-num&gt;&lt;/record&gt;&lt;/Cite&gt;&lt;/EndNote&gt;</w:instrTex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separate"/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(</w:t>
      </w:r>
      <w:r w:rsidR="00423E10">
        <w:rPr>
          <w:rFonts w:ascii="Arial" w:hAnsi="Arial" w:cs="Arial"/>
          <w:noProof/>
          <w:sz w:val="22"/>
          <w:szCs w:val="22"/>
          <w:lang w:eastAsia="zh-CN"/>
        </w:rPr>
        <w:t>Shannon et al. 2003</w:t>
      </w:r>
      <w:r w:rsidR="00FF4C2B">
        <w:rPr>
          <w:rFonts w:ascii="Arial" w:hAnsi="Arial" w:cs="Arial"/>
          <w:noProof/>
          <w:sz w:val="22"/>
          <w:szCs w:val="22"/>
          <w:lang w:eastAsia="zh-CN"/>
        </w:rPr>
        <w:t>)</w:t>
      </w:r>
      <w:r w:rsidR="007F1902">
        <w:rPr>
          <w:rFonts w:ascii="Arial" w:hAnsi="Arial" w:cs="Arial"/>
          <w:sz w:val="22"/>
          <w:szCs w:val="22"/>
          <w:lang w:eastAsia="zh-CN"/>
        </w:rPr>
        <w:fldChar w:fldCharType="end"/>
      </w:r>
      <w:r>
        <w:rPr>
          <w:rFonts w:ascii="Arial" w:hAnsi="Arial" w:cs="Arial"/>
          <w:sz w:val="22"/>
          <w:szCs w:val="22"/>
          <w:lang w:eastAsia="zh-CN"/>
        </w:rPr>
        <w:t>.</w:t>
      </w:r>
    </w:p>
    <w:p w:rsidR="00064D35" w:rsidRDefault="00064D35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D004CC" w:rsidRPr="00D004CC" w:rsidRDefault="00D004CC" w:rsidP="00D004CC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E1154A" w:rsidRDefault="00DC70B6" w:rsidP="009D69CE">
      <w:pPr>
        <w:spacing w:line="480" w:lineRule="auto"/>
        <w:jc w:val="both"/>
        <w:rPr>
          <w:rFonts w:ascii="Arial" w:hAnsi="Arial" w:cs="Arial"/>
          <w:b/>
          <w:sz w:val="22"/>
          <w:szCs w:val="22"/>
          <w:lang w:eastAsia="zh-CN"/>
        </w:rPr>
      </w:pPr>
      <w:r w:rsidRPr="00DC70B6">
        <w:rPr>
          <w:rFonts w:ascii="Arial" w:hAnsi="Arial" w:cs="Arial"/>
          <w:b/>
          <w:sz w:val="22"/>
          <w:szCs w:val="22"/>
          <w:lang w:eastAsia="zh-CN"/>
        </w:rPr>
        <w:t>ACKNOWLEDGMENTS</w:t>
      </w:r>
    </w:p>
    <w:p w:rsidR="00B739B5" w:rsidRPr="00C85B90" w:rsidRDefault="00B739B5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proofErr w:type="gramStart"/>
      <w:r w:rsidRPr="00C85B90">
        <w:rPr>
          <w:rFonts w:ascii="Arial" w:hAnsi="Arial" w:cs="Arial"/>
          <w:sz w:val="22"/>
          <w:szCs w:val="22"/>
          <w:lang w:eastAsia="zh-CN"/>
        </w:rPr>
        <w:t>Supported by a grant from the Interdisciplinary Center for Clinical Research within the faculty of Medicine at the RWTH Aachen University.</w:t>
      </w:r>
      <w:proofErr w:type="gramEnd"/>
    </w:p>
    <w:p w:rsidR="001979D7" w:rsidRDefault="00DC70B6" w:rsidP="009D69CE">
      <w:pPr>
        <w:spacing w:line="480" w:lineRule="auto"/>
        <w:jc w:val="both"/>
        <w:rPr>
          <w:rFonts w:ascii="Arial" w:hAnsi="Arial" w:cs="Arial"/>
          <w:b/>
          <w:sz w:val="22"/>
          <w:szCs w:val="22"/>
          <w:lang w:eastAsia="zh-CN"/>
        </w:rPr>
      </w:pPr>
      <w:r w:rsidRPr="00DC70B6">
        <w:rPr>
          <w:rFonts w:ascii="Arial" w:hAnsi="Arial" w:cs="Arial"/>
          <w:b/>
          <w:sz w:val="22"/>
          <w:szCs w:val="22"/>
          <w:lang w:eastAsia="zh-CN"/>
        </w:rPr>
        <w:t>DISCLOSURE DECLARATION</w:t>
      </w:r>
    </w:p>
    <w:p w:rsidR="00DC70B6" w:rsidRDefault="00DC70B6" w:rsidP="009D69CE">
      <w:pPr>
        <w:spacing w:line="480" w:lineRule="auto"/>
        <w:jc w:val="both"/>
        <w:rPr>
          <w:rFonts w:ascii="Arial" w:hAnsi="Arial" w:cs="Arial"/>
          <w:b/>
          <w:sz w:val="22"/>
          <w:szCs w:val="22"/>
          <w:lang w:eastAsia="zh-CN"/>
        </w:rPr>
      </w:pPr>
    </w:p>
    <w:p w:rsidR="00673F75" w:rsidRPr="00CA1B46" w:rsidRDefault="00E7716A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b/>
          <w:sz w:val="22"/>
          <w:szCs w:val="22"/>
          <w:lang w:eastAsia="zh-CN"/>
        </w:rPr>
        <w:br w:type="page"/>
      </w:r>
      <w:r w:rsidR="00DC70B6" w:rsidRPr="00DC70B6">
        <w:rPr>
          <w:rFonts w:ascii="Arial" w:hAnsi="Arial" w:cs="Arial"/>
          <w:b/>
          <w:sz w:val="22"/>
          <w:szCs w:val="22"/>
          <w:lang w:eastAsia="zh-CN"/>
        </w:rPr>
        <w:lastRenderedPageBreak/>
        <w:t>FIGURE LEGENDS</w:t>
      </w:r>
    </w:p>
    <w:p w:rsidR="00673F75" w:rsidRPr="00CA1B46" w:rsidRDefault="00673F75" w:rsidP="009D69CE">
      <w:pPr>
        <w:spacing w:line="480" w:lineRule="auto"/>
        <w:jc w:val="both"/>
        <w:rPr>
          <w:rFonts w:ascii="Arial" w:hAnsi="Arial" w:cs="Arial"/>
          <w:b/>
          <w:sz w:val="22"/>
          <w:szCs w:val="22"/>
          <w:lang w:eastAsia="zh-CN"/>
        </w:rPr>
      </w:pPr>
      <w:r w:rsidRPr="00CA1B46">
        <w:rPr>
          <w:rFonts w:ascii="Arial" w:hAnsi="Arial" w:cs="Arial"/>
          <w:b/>
          <w:sz w:val="22"/>
          <w:szCs w:val="22"/>
          <w:lang w:eastAsia="zh-CN"/>
        </w:rPr>
        <w:t>Figure 1</w:t>
      </w:r>
    </w:p>
    <w:p w:rsidR="00D4233D" w:rsidRPr="00CA1B46" w:rsidRDefault="00D4233D" w:rsidP="00430964">
      <w:pPr>
        <w:spacing w:line="480" w:lineRule="auto"/>
        <w:rPr>
          <w:rFonts w:ascii="Arial" w:hAnsi="Arial" w:cs="Arial"/>
          <w:b/>
          <w:sz w:val="22"/>
          <w:szCs w:val="22"/>
          <w:lang w:eastAsia="zh-CN"/>
        </w:rPr>
      </w:pPr>
      <w:proofErr w:type="gramStart"/>
      <w:r w:rsidRPr="00CA1B46">
        <w:rPr>
          <w:rFonts w:ascii="Arial" w:hAnsi="Arial" w:cs="Arial"/>
          <w:b/>
          <w:sz w:val="22"/>
          <w:szCs w:val="22"/>
          <w:lang w:eastAsia="zh-CN"/>
        </w:rPr>
        <w:t>Gene expression,</w:t>
      </w:r>
      <w:r w:rsidR="00B33AC0" w:rsidRPr="00CA1B46">
        <w:rPr>
          <w:rFonts w:ascii="Arial" w:hAnsi="Arial" w:cs="Arial"/>
          <w:b/>
          <w:sz w:val="22"/>
          <w:szCs w:val="22"/>
          <w:lang w:eastAsia="zh-CN"/>
        </w:rPr>
        <w:t xml:space="preserve"> H3K4me1,</w:t>
      </w:r>
      <w:r w:rsidRPr="00CA1B46">
        <w:rPr>
          <w:rFonts w:ascii="Arial" w:hAnsi="Arial" w:cs="Arial"/>
          <w:b/>
          <w:sz w:val="22"/>
          <w:szCs w:val="22"/>
          <w:lang w:eastAsia="zh-CN"/>
        </w:rPr>
        <w:t xml:space="preserve"> H3K4me3, H3K27me3 and PU.1 occupancy in DC development</w:t>
      </w:r>
      <w:r w:rsidR="00A3127F" w:rsidRPr="00CA1B46">
        <w:rPr>
          <w:rFonts w:ascii="Arial" w:hAnsi="Arial" w:cs="Arial"/>
          <w:b/>
          <w:sz w:val="22"/>
          <w:szCs w:val="22"/>
          <w:lang w:eastAsia="zh-CN"/>
        </w:rPr>
        <w:t>.</w:t>
      </w:r>
      <w:proofErr w:type="gramEnd"/>
    </w:p>
    <w:p w:rsidR="004C09AF" w:rsidRPr="00CA1B46" w:rsidRDefault="00673F75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r w:rsidRPr="00CA1B46">
        <w:rPr>
          <w:rFonts w:ascii="Arial" w:hAnsi="Arial" w:cs="Arial"/>
          <w:sz w:val="22"/>
          <w:szCs w:val="22"/>
          <w:lang w:eastAsia="zh-CN"/>
        </w:rPr>
        <w:t>(</w:t>
      </w:r>
      <w:r w:rsidR="00D82A37">
        <w:rPr>
          <w:rFonts w:ascii="Arial" w:hAnsi="Arial" w:cs="Arial"/>
          <w:sz w:val="22"/>
          <w:szCs w:val="22"/>
          <w:lang w:eastAsia="zh-CN"/>
        </w:rPr>
        <w:t>A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) Schematic </w:t>
      </w:r>
      <w:r w:rsidR="00384F8B" w:rsidRPr="00CA1B46">
        <w:rPr>
          <w:rFonts w:ascii="Arial" w:hAnsi="Arial" w:cs="Arial"/>
          <w:sz w:val="22"/>
          <w:szCs w:val="22"/>
          <w:lang w:eastAsia="zh-CN"/>
        </w:rPr>
        <w:t xml:space="preserve">representation </w:t>
      </w:r>
      <w:r w:rsidR="006D3C54" w:rsidRPr="00CA1B46">
        <w:rPr>
          <w:rFonts w:ascii="Arial" w:hAnsi="Arial" w:cs="Arial"/>
          <w:sz w:val="22"/>
          <w:szCs w:val="22"/>
          <w:lang w:eastAsia="zh-CN"/>
        </w:rPr>
        <w:t xml:space="preserve">of 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DC commitment from MPP to CDP and DC subset </w:t>
      </w:r>
      <w:r w:rsidR="00384F8B" w:rsidRPr="00CA1B46">
        <w:rPr>
          <w:rFonts w:ascii="Arial" w:hAnsi="Arial" w:cs="Arial"/>
          <w:sz w:val="22"/>
          <w:szCs w:val="22"/>
          <w:lang w:eastAsia="zh-CN"/>
        </w:rPr>
        <w:t xml:space="preserve">specification from CDP to </w:t>
      </w:r>
      <w:proofErr w:type="spellStart"/>
      <w:proofErr w:type="gramStart"/>
      <w:r w:rsidRPr="00CA1B46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Pr="00CA1B46">
        <w:rPr>
          <w:rFonts w:ascii="Arial" w:hAnsi="Arial" w:cs="Arial"/>
          <w:sz w:val="22"/>
          <w:szCs w:val="22"/>
          <w:lang w:eastAsia="zh-CN"/>
        </w:rPr>
        <w:t xml:space="preserve"> or </w:t>
      </w:r>
      <w:proofErr w:type="spellStart"/>
      <w:r w:rsidRPr="00CA1B46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Pr="00CA1B46">
        <w:rPr>
          <w:rFonts w:ascii="Arial" w:hAnsi="Arial" w:cs="Arial"/>
          <w:sz w:val="22"/>
          <w:szCs w:val="22"/>
          <w:lang w:eastAsia="zh-CN"/>
        </w:rPr>
        <w:t xml:space="preserve">. </w:t>
      </w:r>
      <w:r w:rsidR="0081174A" w:rsidRPr="00CA1B46">
        <w:rPr>
          <w:rFonts w:ascii="Arial" w:hAnsi="Arial" w:cs="Arial"/>
          <w:sz w:val="22"/>
          <w:szCs w:val="22"/>
          <w:lang w:eastAsia="zh-CN"/>
        </w:rPr>
        <w:t xml:space="preserve">The number of differentially </w:t>
      </w:r>
      <w:r w:rsidR="006B7C98" w:rsidRPr="00CA1B46">
        <w:rPr>
          <w:rFonts w:ascii="Arial" w:hAnsi="Arial" w:cs="Arial"/>
          <w:sz w:val="22"/>
          <w:szCs w:val="22"/>
          <w:lang w:eastAsia="zh-CN"/>
        </w:rPr>
        <w:t>regulated</w:t>
      </w:r>
      <w:r w:rsidR="0081174A" w:rsidRPr="00CA1B46">
        <w:rPr>
          <w:rFonts w:ascii="Arial" w:hAnsi="Arial" w:cs="Arial"/>
          <w:sz w:val="22"/>
          <w:szCs w:val="22"/>
          <w:lang w:eastAsia="zh-CN"/>
        </w:rPr>
        <w:t xml:space="preserve"> genes between a pair of cell state</w:t>
      </w:r>
      <w:r w:rsidR="006D3C54" w:rsidRPr="00CA1B46">
        <w:rPr>
          <w:rFonts w:ascii="Arial" w:hAnsi="Arial" w:cs="Arial"/>
          <w:sz w:val="22"/>
          <w:szCs w:val="22"/>
          <w:lang w:eastAsia="zh-CN"/>
        </w:rPr>
        <w:t>s</w:t>
      </w:r>
      <w:r w:rsidR="0081174A" w:rsidRPr="00CA1B46">
        <w:rPr>
          <w:rFonts w:ascii="Arial" w:hAnsi="Arial" w:cs="Arial"/>
          <w:sz w:val="22"/>
          <w:szCs w:val="22"/>
          <w:lang w:eastAsia="zh-CN"/>
        </w:rPr>
        <w:t xml:space="preserve"> is given in red. </w:t>
      </w:r>
      <w:r w:rsidRPr="00CA1B46">
        <w:rPr>
          <w:rFonts w:ascii="Arial" w:hAnsi="Arial" w:cs="Arial"/>
          <w:sz w:val="22"/>
          <w:szCs w:val="22"/>
          <w:lang w:eastAsia="zh-CN"/>
        </w:rPr>
        <w:t>(</w:t>
      </w:r>
      <w:r w:rsidR="00D82A37">
        <w:rPr>
          <w:rFonts w:ascii="Arial" w:hAnsi="Arial" w:cs="Arial"/>
          <w:sz w:val="22"/>
          <w:szCs w:val="22"/>
          <w:lang w:eastAsia="zh-CN"/>
        </w:rPr>
        <w:t>B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) </w:t>
      </w:r>
      <w:r w:rsidR="008C086D" w:rsidRPr="00CA1B46">
        <w:rPr>
          <w:rFonts w:ascii="Arial" w:hAnsi="Arial" w:cs="Arial"/>
          <w:sz w:val="22"/>
          <w:szCs w:val="22"/>
          <w:lang w:eastAsia="zh-CN"/>
        </w:rPr>
        <w:t>D</w:t>
      </w:r>
      <w:r w:rsidR="00626E7A" w:rsidRPr="00CA1B46">
        <w:rPr>
          <w:rFonts w:ascii="Arial" w:hAnsi="Arial" w:cs="Arial"/>
          <w:sz w:val="22"/>
          <w:szCs w:val="22"/>
          <w:lang w:eastAsia="zh-CN"/>
        </w:rPr>
        <w:t xml:space="preserve">ifferentially </w:t>
      </w:r>
      <w:r w:rsidR="00F64DCA" w:rsidRPr="00CA1B46">
        <w:rPr>
          <w:rFonts w:ascii="Arial" w:hAnsi="Arial" w:cs="Arial"/>
          <w:sz w:val="22"/>
          <w:szCs w:val="22"/>
          <w:lang w:eastAsia="zh-CN"/>
        </w:rPr>
        <w:t>regulated</w:t>
      </w:r>
      <w:r w:rsidR="00626E7A" w:rsidRPr="00CA1B46">
        <w:rPr>
          <w:rFonts w:ascii="Arial" w:hAnsi="Arial" w:cs="Arial"/>
          <w:sz w:val="22"/>
          <w:szCs w:val="22"/>
          <w:lang w:eastAsia="zh-CN"/>
        </w:rPr>
        <w:t xml:space="preserve"> genes </w:t>
      </w:r>
      <w:r w:rsidR="00726BF4">
        <w:rPr>
          <w:rFonts w:ascii="Arial" w:hAnsi="Arial" w:cs="Arial"/>
          <w:sz w:val="22"/>
          <w:szCs w:val="22"/>
          <w:lang w:eastAsia="zh-CN"/>
        </w:rPr>
        <w:t>were</w:t>
      </w:r>
      <w:r w:rsidR="00726BF4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626E7A" w:rsidRPr="00CA1B46">
        <w:rPr>
          <w:rFonts w:ascii="Arial" w:hAnsi="Arial" w:cs="Arial"/>
          <w:sz w:val="22"/>
          <w:szCs w:val="22"/>
          <w:lang w:eastAsia="zh-CN"/>
        </w:rPr>
        <w:t>clustered according to their expression in MP</w:t>
      </w:r>
      <w:r w:rsidR="00147796" w:rsidRPr="00CA1B46">
        <w:rPr>
          <w:rFonts w:ascii="Arial" w:hAnsi="Arial" w:cs="Arial"/>
          <w:sz w:val="22"/>
          <w:szCs w:val="22"/>
          <w:lang w:eastAsia="zh-CN"/>
        </w:rPr>
        <w:t xml:space="preserve">P/CDP, MPP, CDP, pan-DC, </w:t>
      </w:r>
      <w:proofErr w:type="spellStart"/>
      <w:proofErr w:type="gramStart"/>
      <w:r w:rsidR="00147796" w:rsidRPr="00CA1B46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="00147796" w:rsidRPr="00CA1B46">
        <w:rPr>
          <w:rFonts w:ascii="Arial" w:hAnsi="Arial" w:cs="Arial"/>
          <w:sz w:val="22"/>
          <w:szCs w:val="22"/>
          <w:lang w:eastAsia="zh-CN"/>
        </w:rPr>
        <w:t xml:space="preserve"> and </w:t>
      </w:r>
      <w:proofErr w:type="spellStart"/>
      <w:r w:rsidR="00147796" w:rsidRPr="00CA1B46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147796" w:rsidRPr="00CA1B46">
        <w:rPr>
          <w:rFonts w:ascii="Arial" w:hAnsi="Arial" w:cs="Arial"/>
          <w:sz w:val="22"/>
          <w:szCs w:val="22"/>
          <w:lang w:eastAsia="zh-CN"/>
        </w:rPr>
        <w:t xml:space="preserve"> as indicated. </w:t>
      </w:r>
      <w:r w:rsidR="00390A20" w:rsidRPr="00CA1B46">
        <w:rPr>
          <w:rFonts w:ascii="Arial" w:hAnsi="Arial" w:cs="Arial"/>
          <w:sz w:val="22"/>
          <w:szCs w:val="22"/>
          <w:lang w:eastAsia="zh-CN"/>
        </w:rPr>
        <w:t>Heat</w:t>
      </w:r>
      <w:r w:rsidR="00430964">
        <w:rPr>
          <w:rFonts w:ascii="Arial" w:hAnsi="Arial" w:cs="Arial"/>
          <w:sz w:val="22"/>
          <w:szCs w:val="22"/>
          <w:lang w:eastAsia="zh-CN"/>
        </w:rPr>
        <w:t xml:space="preserve"> </w:t>
      </w:r>
      <w:r w:rsidR="00390A20" w:rsidRPr="00CA1B46">
        <w:rPr>
          <w:rFonts w:ascii="Arial" w:hAnsi="Arial" w:cs="Arial"/>
          <w:sz w:val="22"/>
          <w:szCs w:val="22"/>
          <w:lang w:eastAsia="zh-CN"/>
        </w:rPr>
        <w:t>map representation of gene specific mRNA expression</w:t>
      </w:r>
      <w:r w:rsidR="008274F0" w:rsidRPr="00CA1B46">
        <w:rPr>
          <w:rFonts w:ascii="Arial" w:hAnsi="Arial" w:cs="Arial"/>
          <w:sz w:val="22"/>
          <w:szCs w:val="22"/>
          <w:lang w:eastAsia="zh-CN"/>
        </w:rPr>
        <w:t xml:space="preserve"> (</w:t>
      </w:r>
      <w:r w:rsidR="00F01E3E" w:rsidRPr="00CA1B46">
        <w:rPr>
          <w:rFonts w:ascii="Arial" w:hAnsi="Arial" w:cs="Arial"/>
          <w:sz w:val="22"/>
          <w:szCs w:val="22"/>
          <w:lang w:eastAsia="zh-CN"/>
        </w:rPr>
        <w:t>r</w:t>
      </w:r>
      <w:r w:rsidR="008274F0" w:rsidRPr="00CA1B46">
        <w:rPr>
          <w:rFonts w:ascii="Arial" w:hAnsi="Arial" w:cs="Arial"/>
          <w:sz w:val="22"/>
          <w:szCs w:val="22"/>
          <w:lang w:eastAsia="zh-CN"/>
        </w:rPr>
        <w:t>ed, high expression; blue, low expression)</w:t>
      </w:r>
      <w:r w:rsidR="00F444D2" w:rsidRPr="00CA1B46">
        <w:rPr>
          <w:rFonts w:ascii="Arial" w:hAnsi="Arial" w:cs="Arial"/>
          <w:sz w:val="22"/>
          <w:szCs w:val="22"/>
          <w:lang w:eastAsia="zh-CN"/>
        </w:rPr>
        <w:t xml:space="preserve"> and </w:t>
      </w:r>
      <w:r w:rsidR="001E2941" w:rsidRPr="00CA1B46">
        <w:rPr>
          <w:rFonts w:ascii="Arial" w:hAnsi="Arial" w:cs="Arial"/>
          <w:sz w:val="22"/>
          <w:szCs w:val="22"/>
          <w:lang w:eastAsia="zh-CN"/>
        </w:rPr>
        <w:t xml:space="preserve">the </w:t>
      </w:r>
      <w:r w:rsidR="00F444D2" w:rsidRPr="00CA1B46">
        <w:rPr>
          <w:rFonts w:ascii="Arial" w:hAnsi="Arial" w:cs="Arial"/>
          <w:sz w:val="22"/>
          <w:szCs w:val="22"/>
          <w:lang w:eastAsia="zh-CN"/>
        </w:rPr>
        <w:t>respective</w:t>
      </w:r>
      <w:r w:rsidR="00390A20" w:rsidRPr="00CA1B46">
        <w:rPr>
          <w:rFonts w:ascii="Arial" w:hAnsi="Arial" w:cs="Arial"/>
          <w:sz w:val="22"/>
          <w:szCs w:val="22"/>
          <w:lang w:eastAsia="zh-CN"/>
        </w:rPr>
        <w:t xml:space="preserve"> H3K4me1, H3K4me3, H3K27 </w:t>
      </w:r>
      <w:r w:rsidR="00682F13" w:rsidRPr="00CA1B46">
        <w:rPr>
          <w:rFonts w:ascii="Arial" w:hAnsi="Arial" w:cs="Arial"/>
          <w:sz w:val="22"/>
          <w:szCs w:val="22"/>
          <w:lang w:eastAsia="zh-CN"/>
        </w:rPr>
        <w:t>and PU.1 occupancy</w:t>
      </w:r>
      <w:r w:rsidR="00A373DF" w:rsidRPr="00CA1B46">
        <w:rPr>
          <w:rFonts w:ascii="Arial" w:hAnsi="Arial" w:cs="Arial"/>
          <w:sz w:val="22"/>
          <w:szCs w:val="22"/>
          <w:lang w:eastAsia="zh-CN"/>
        </w:rPr>
        <w:t xml:space="preserve"> is shown</w:t>
      </w:r>
      <w:r w:rsidR="00682F13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8274F0" w:rsidRPr="00CA1B46">
        <w:rPr>
          <w:rFonts w:ascii="Arial" w:hAnsi="Arial" w:cs="Arial"/>
          <w:sz w:val="22"/>
          <w:szCs w:val="22"/>
          <w:lang w:eastAsia="zh-CN"/>
        </w:rPr>
        <w:t>(</w:t>
      </w:r>
      <w:r w:rsidR="00946D5A" w:rsidRPr="00CA1B46">
        <w:rPr>
          <w:rFonts w:ascii="Arial" w:hAnsi="Arial" w:cs="Arial"/>
          <w:sz w:val="22"/>
          <w:szCs w:val="22"/>
          <w:lang w:eastAsia="zh-CN"/>
        </w:rPr>
        <w:t>dark colors indicate high occupancy; light or white colo</w:t>
      </w:r>
      <w:r w:rsidR="00927ED2" w:rsidRPr="00CA1B46">
        <w:rPr>
          <w:rFonts w:ascii="Arial" w:hAnsi="Arial" w:cs="Arial"/>
          <w:sz w:val="22"/>
          <w:szCs w:val="22"/>
          <w:lang w:eastAsia="zh-CN"/>
        </w:rPr>
        <w:t>rs indicate low or no occupancy</w:t>
      </w:r>
      <w:r w:rsidR="008274F0" w:rsidRPr="00CA1B46">
        <w:rPr>
          <w:rFonts w:ascii="Arial" w:hAnsi="Arial" w:cs="Arial"/>
          <w:sz w:val="22"/>
          <w:szCs w:val="22"/>
          <w:lang w:eastAsia="zh-CN"/>
        </w:rPr>
        <w:t>)</w:t>
      </w:r>
      <w:r w:rsidR="00F01E3E" w:rsidRPr="00CA1B46">
        <w:rPr>
          <w:rFonts w:ascii="Arial" w:hAnsi="Arial" w:cs="Arial"/>
          <w:sz w:val="22"/>
          <w:szCs w:val="22"/>
          <w:lang w:eastAsia="zh-CN"/>
        </w:rPr>
        <w:t>.</w:t>
      </w:r>
      <w:r w:rsidR="0026129A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proofErr w:type="gramStart"/>
      <w:r w:rsidR="0026129A" w:rsidRPr="00CA1B46">
        <w:rPr>
          <w:rFonts w:ascii="Arial" w:hAnsi="Arial" w:cs="Arial"/>
          <w:sz w:val="22"/>
          <w:szCs w:val="22"/>
          <w:lang w:eastAsia="zh-CN"/>
        </w:rPr>
        <w:t>H3K4me3 and H3K27me3</w:t>
      </w:r>
      <w:r w:rsidR="00F444D2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13221F" w:rsidRPr="00CA1B46">
        <w:rPr>
          <w:rFonts w:ascii="Arial" w:hAnsi="Arial" w:cs="Arial"/>
          <w:sz w:val="22"/>
          <w:szCs w:val="22"/>
          <w:lang w:eastAsia="zh-CN"/>
        </w:rPr>
        <w:t>signals</w:t>
      </w:r>
      <w:r w:rsidR="00F444D2" w:rsidRPr="00CA1B46">
        <w:rPr>
          <w:rFonts w:ascii="Arial" w:hAnsi="Arial" w:cs="Arial"/>
          <w:sz w:val="22"/>
          <w:szCs w:val="22"/>
          <w:lang w:eastAsia="zh-CN"/>
        </w:rPr>
        <w:t xml:space="preserve"> at promoter regions (</w:t>
      </w:r>
      <w:r w:rsidR="0026129A" w:rsidRPr="00CA1B46">
        <w:rPr>
          <w:rFonts w:ascii="Arial" w:hAnsi="Arial" w:cs="Arial"/>
          <w:sz w:val="22"/>
          <w:szCs w:val="22"/>
          <w:lang w:eastAsia="zh-CN"/>
        </w:rPr>
        <w:t>TSS±1kb</w:t>
      </w:r>
      <w:r w:rsidR="00F444D2" w:rsidRPr="00CA1B46">
        <w:rPr>
          <w:rFonts w:ascii="Arial" w:hAnsi="Arial" w:cs="Arial"/>
          <w:sz w:val="22"/>
          <w:szCs w:val="22"/>
          <w:lang w:eastAsia="zh-CN"/>
        </w:rPr>
        <w:t>)</w:t>
      </w:r>
      <w:r w:rsidR="0026129A" w:rsidRPr="00CA1B46">
        <w:rPr>
          <w:rFonts w:ascii="Arial" w:hAnsi="Arial" w:cs="Arial"/>
          <w:sz w:val="22"/>
          <w:szCs w:val="22"/>
          <w:lang w:eastAsia="zh-CN"/>
        </w:rPr>
        <w:t xml:space="preserve">; H3K4me1 and </w:t>
      </w:r>
      <w:r w:rsidR="00F444D2" w:rsidRPr="00CA1B46">
        <w:rPr>
          <w:rFonts w:ascii="Arial" w:hAnsi="Arial" w:cs="Arial"/>
          <w:sz w:val="22"/>
          <w:szCs w:val="22"/>
          <w:lang w:eastAsia="zh-CN"/>
        </w:rPr>
        <w:t>PU.1</w:t>
      </w:r>
      <w:r w:rsidR="001963E5" w:rsidRPr="00CA1B46">
        <w:rPr>
          <w:rFonts w:ascii="Arial" w:hAnsi="Arial" w:cs="Arial"/>
          <w:sz w:val="22"/>
          <w:szCs w:val="22"/>
          <w:lang w:eastAsia="zh-CN"/>
        </w:rPr>
        <w:t xml:space="preserve"> signals</w:t>
      </w:r>
      <w:r w:rsidR="00F444D2" w:rsidRPr="00CA1B46">
        <w:rPr>
          <w:rFonts w:ascii="Arial" w:hAnsi="Arial" w:cs="Arial"/>
          <w:sz w:val="22"/>
          <w:szCs w:val="22"/>
          <w:lang w:eastAsia="zh-CN"/>
        </w:rPr>
        <w:t xml:space="preserve"> at distal regions/enhancers</w:t>
      </w:r>
      <w:r w:rsidR="0026129A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F444D2" w:rsidRPr="00CA1B46">
        <w:rPr>
          <w:rFonts w:ascii="Arial" w:hAnsi="Arial" w:cs="Arial"/>
          <w:sz w:val="22"/>
          <w:szCs w:val="22"/>
          <w:lang w:eastAsia="zh-CN"/>
        </w:rPr>
        <w:t>(</w:t>
      </w:r>
      <w:r w:rsidR="0026129A" w:rsidRPr="00CA1B46">
        <w:rPr>
          <w:rFonts w:ascii="Arial" w:hAnsi="Arial" w:cs="Arial"/>
          <w:sz w:val="22"/>
          <w:szCs w:val="22"/>
          <w:lang w:eastAsia="zh-CN"/>
        </w:rPr>
        <w:t>TSS±50kb</w:t>
      </w:r>
      <w:r w:rsidR="00F444D2" w:rsidRPr="00CA1B46">
        <w:rPr>
          <w:rFonts w:ascii="Arial" w:hAnsi="Arial" w:cs="Arial"/>
          <w:sz w:val="22"/>
          <w:szCs w:val="22"/>
          <w:lang w:eastAsia="zh-CN"/>
        </w:rPr>
        <w:t>)</w:t>
      </w:r>
      <w:r w:rsidR="0026129A" w:rsidRPr="00CA1B46">
        <w:rPr>
          <w:rFonts w:ascii="Arial" w:hAnsi="Arial" w:cs="Arial"/>
          <w:sz w:val="22"/>
          <w:szCs w:val="22"/>
          <w:lang w:eastAsia="zh-CN"/>
        </w:rPr>
        <w:t>.</w:t>
      </w:r>
      <w:proofErr w:type="gramEnd"/>
      <w:r w:rsidR="0098468C" w:rsidRPr="00CA1B46">
        <w:rPr>
          <w:rFonts w:ascii="Arial" w:hAnsi="Arial" w:cs="Arial"/>
          <w:sz w:val="22"/>
          <w:szCs w:val="22"/>
          <w:lang w:eastAsia="zh-CN"/>
        </w:rPr>
        <w:t xml:space="preserve"> Key regulatory factors are listed.</w:t>
      </w:r>
      <w:r w:rsidR="006A1690" w:rsidRPr="00CA1B46">
        <w:rPr>
          <w:rFonts w:ascii="Arial" w:hAnsi="Arial" w:cs="Arial"/>
          <w:sz w:val="22"/>
          <w:szCs w:val="22"/>
          <w:lang w:eastAsia="zh-CN"/>
        </w:rPr>
        <w:t xml:space="preserve"> (</w:t>
      </w:r>
      <w:r w:rsidR="00D82A37">
        <w:rPr>
          <w:rFonts w:ascii="Arial" w:hAnsi="Arial" w:cs="Arial"/>
          <w:sz w:val="22"/>
          <w:szCs w:val="22"/>
          <w:lang w:eastAsia="zh-CN"/>
        </w:rPr>
        <w:t>C</w:t>
      </w:r>
      <w:r w:rsidR="006A1690" w:rsidRPr="00CA1B46">
        <w:rPr>
          <w:rFonts w:ascii="Arial" w:hAnsi="Arial" w:cs="Arial"/>
          <w:sz w:val="22"/>
          <w:szCs w:val="22"/>
          <w:lang w:eastAsia="zh-CN"/>
        </w:rPr>
        <w:t>)</w:t>
      </w:r>
      <w:r w:rsidR="00946D5A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07610D" w:rsidRPr="00CA1B46">
        <w:rPr>
          <w:rFonts w:ascii="Arial" w:hAnsi="Arial" w:cs="Arial"/>
          <w:sz w:val="22"/>
          <w:szCs w:val="22"/>
          <w:lang w:eastAsia="zh-CN"/>
        </w:rPr>
        <w:t xml:space="preserve">For each of </w:t>
      </w:r>
      <w:r w:rsidR="00726BF4">
        <w:rPr>
          <w:rFonts w:ascii="Arial" w:hAnsi="Arial" w:cs="Arial"/>
          <w:sz w:val="22"/>
          <w:szCs w:val="22"/>
          <w:lang w:eastAsia="zh-CN"/>
        </w:rPr>
        <w:t xml:space="preserve">the </w:t>
      </w:r>
      <w:r w:rsidR="0007610D" w:rsidRPr="00CA1B46">
        <w:rPr>
          <w:rFonts w:ascii="Arial" w:hAnsi="Arial" w:cs="Arial"/>
          <w:sz w:val="22"/>
          <w:szCs w:val="22"/>
          <w:lang w:eastAsia="zh-CN"/>
        </w:rPr>
        <w:t xml:space="preserve">six clusters, mRNA expression, H3K4me1, H3K4me3, H3K27me3 and PU.1 occupancy were calculated using the geometric mean of the levels of respective genes and are shown in heat map format. </w:t>
      </w:r>
      <w:proofErr w:type="gramStart"/>
      <w:r w:rsidR="0007610D" w:rsidRPr="00CA1B46">
        <w:rPr>
          <w:rFonts w:ascii="Arial" w:hAnsi="Arial" w:cs="Arial"/>
          <w:sz w:val="22"/>
          <w:szCs w:val="22"/>
          <w:lang w:eastAsia="zh-CN"/>
        </w:rPr>
        <w:t>Color code as in (</w:t>
      </w:r>
      <w:r w:rsidR="00D82A37">
        <w:rPr>
          <w:rFonts w:ascii="Arial" w:hAnsi="Arial" w:cs="Arial"/>
          <w:sz w:val="22"/>
          <w:szCs w:val="22"/>
          <w:lang w:eastAsia="zh-CN"/>
        </w:rPr>
        <w:t>B</w:t>
      </w:r>
      <w:r w:rsidR="0007610D" w:rsidRPr="00CA1B46">
        <w:rPr>
          <w:rFonts w:ascii="Arial" w:hAnsi="Arial" w:cs="Arial"/>
          <w:sz w:val="22"/>
          <w:szCs w:val="22"/>
          <w:lang w:eastAsia="zh-CN"/>
        </w:rPr>
        <w:t>).</w:t>
      </w:r>
      <w:proofErr w:type="gramEnd"/>
      <w:r w:rsidR="0007610D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CA1B46">
        <w:rPr>
          <w:rFonts w:ascii="Arial" w:hAnsi="Arial" w:cs="Arial"/>
          <w:sz w:val="22"/>
          <w:szCs w:val="22"/>
          <w:lang w:eastAsia="zh-CN"/>
        </w:rPr>
        <w:t>(</w:t>
      </w:r>
      <w:r w:rsidR="00D82A37">
        <w:rPr>
          <w:rFonts w:ascii="Arial" w:hAnsi="Arial" w:cs="Arial"/>
          <w:sz w:val="22"/>
          <w:szCs w:val="22"/>
          <w:lang w:eastAsia="zh-CN"/>
        </w:rPr>
        <w:t>D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) </w:t>
      </w:r>
      <w:r w:rsidR="001B07D8" w:rsidRPr="00CA1B46">
        <w:rPr>
          <w:rFonts w:ascii="Arial" w:hAnsi="Arial" w:cs="Arial"/>
          <w:sz w:val="22"/>
          <w:szCs w:val="22"/>
          <w:lang w:eastAsia="zh-CN"/>
        </w:rPr>
        <w:t xml:space="preserve">Occupancy for </w:t>
      </w:r>
      <w:r w:rsidR="00D547D6" w:rsidRPr="00CA1B46">
        <w:rPr>
          <w:rFonts w:ascii="Arial" w:hAnsi="Arial" w:cs="Arial"/>
          <w:sz w:val="22"/>
          <w:szCs w:val="22"/>
          <w:lang w:eastAsia="zh-CN"/>
        </w:rPr>
        <w:t>H3K4me1</w:t>
      </w:r>
      <w:r w:rsidR="0081645C" w:rsidRPr="00CA1B46">
        <w:rPr>
          <w:rFonts w:ascii="Arial" w:hAnsi="Arial" w:cs="Arial"/>
          <w:sz w:val="22"/>
          <w:szCs w:val="22"/>
          <w:lang w:eastAsia="zh-CN"/>
        </w:rPr>
        <w:t xml:space="preserve">, H3K4me3, </w:t>
      </w:r>
      <w:commentRangeStart w:id="17"/>
      <w:r w:rsidR="0081645C" w:rsidRPr="00CA1B46">
        <w:rPr>
          <w:rFonts w:ascii="Arial" w:hAnsi="Arial" w:cs="Arial"/>
          <w:sz w:val="22"/>
          <w:szCs w:val="22"/>
          <w:lang w:eastAsia="zh-CN"/>
        </w:rPr>
        <w:t>H3K27me</w:t>
      </w:r>
      <w:commentRangeEnd w:id="17"/>
      <w:r w:rsidR="00CE750D">
        <w:rPr>
          <w:rStyle w:val="Refdecomentrio"/>
        </w:rPr>
        <w:commentReference w:id="17"/>
      </w:r>
      <w:r w:rsidR="00081689">
        <w:rPr>
          <w:rFonts w:ascii="Arial" w:hAnsi="Arial" w:cs="Arial"/>
          <w:sz w:val="22"/>
          <w:szCs w:val="22"/>
          <w:lang w:eastAsia="zh-CN"/>
        </w:rPr>
        <w:t xml:space="preserve">, </w:t>
      </w:r>
      <w:r w:rsidR="00D547D6" w:rsidRPr="00CA1B46">
        <w:rPr>
          <w:rFonts w:ascii="Arial" w:hAnsi="Arial" w:cs="Arial"/>
          <w:sz w:val="22"/>
          <w:szCs w:val="22"/>
          <w:lang w:eastAsia="zh-CN"/>
        </w:rPr>
        <w:t>PU.1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a</w:t>
      </w:r>
      <w:r w:rsidR="0081645C" w:rsidRPr="00CA1B46">
        <w:rPr>
          <w:rFonts w:ascii="Arial" w:hAnsi="Arial" w:cs="Arial"/>
          <w:sz w:val="22"/>
          <w:szCs w:val="22"/>
          <w:lang w:eastAsia="zh-CN"/>
        </w:rPr>
        <w:t xml:space="preserve">nd mRNA </w:t>
      </w:r>
      <w:r w:rsidR="00081689">
        <w:rPr>
          <w:rFonts w:ascii="Arial" w:hAnsi="Arial" w:cs="Arial"/>
          <w:sz w:val="22"/>
          <w:szCs w:val="22"/>
          <w:lang w:eastAsia="zh-CN"/>
        </w:rPr>
        <w:t>profile</w:t>
      </w:r>
      <w:r w:rsidR="00081689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F04BB4">
        <w:rPr>
          <w:rFonts w:ascii="Arial" w:hAnsi="Arial" w:cs="Arial"/>
          <w:sz w:val="22"/>
          <w:szCs w:val="22"/>
          <w:lang w:eastAsia="zh-CN"/>
        </w:rPr>
        <w:t>(log2 expression)</w:t>
      </w:r>
      <w:r w:rsidR="0081645C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CA1B46">
        <w:rPr>
          <w:rFonts w:ascii="Arial" w:hAnsi="Arial" w:cs="Arial"/>
          <w:sz w:val="22"/>
          <w:szCs w:val="22"/>
          <w:lang w:eastAsia="zh-CN"/>
        </w:rPr>
        <w:t>of Flt3</w:t>
      </w:r>
      <w:r w:rsidR="001B07D8" w:rsidRPr="00CA1B46">
        <w:rPr>
          <w:rFonts w:ascii="Arial" w:hAnsi="Arial" w:cs="Arial"/>
          <w:sz w:val="22"/>
          <w:szCs w:val="22"/>
          <w:lang w:eastAsia="zh-CN"/>
        </w:rPr>
        <w:t xml:space="preserve"> gene</w:t>
      </w:r>
      <w:r w:rsidR="00EC4A5B" w:rsidRPr="00CA1B46">
        <w:rPr>
          <w:rFonts w:ascii="Arial" w:hAnsi="Arial" w:cs="Arial"/>
          <w:sz w:val="22"/>
          <w:szCs w:val="22"/>
          <w:lang w:eastAsia="zh-CN"/>
        </w:rPr>
        <w:t xml:space="preserve"> in MP</w:t>
      </w:r>
      <w:r w:rsidR="0081645C" w:rsidRPr="00CA1B46">
        <w:rPr>
          <w:rFonts w:ascii="Arial" w:hAnsi="Arial" w:cs="Arial"/>
          <w:sz w:val="22"/>
          <w:szCs w:val="22"/>
          <w:lang w:eastAsia="zh-CN"/>
        </w:rPr>
        <w:t xml:space="preserve">P, CDP, </w:t>
      </w:r>
      <w:proofErr w:type="spellStart"/>
      <w:proofErr w:type="gramStart"/>
      <w:r w:rsidR="0081645C" w:rsidRPr="00CA1B46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="0081645C" w:rsidRPr="00CA1B46">
        <w:rPr>
          <w:rFonts w:ascii="Arial" w:hAnsi="Arial" w:cs="Arial"/>
          <w:sz w:val="22"/>
          <w:szCs w:val="22"/>
          <w:lang w:eastAsia="zh-CN"/>
        </w:rPr>
        <w:t xml:space="preserve"> and </w:t>
      </w:r>
      <w:proofErr w:type="spellStart"/>
      <w:r w:rsidR="0081645C" w:rsidRPr="00CA1B46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EC4A5B" w:rsidRPr="00CA1B46">
        <w:rPr>
          <w:rFonts w:ascii="Arial" w:hAnsi="Arial" w:cs="Arial"/>
          <w:sz w:val="22"/>
          <w:szCs w:val="22"/>
          <w:lang w:eastAsia="zh-CN"/>
        </w:rPr>
        <w:t>.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081689">
        <w:rPr>
          <w:rFonts w:ascii="Arial" w:hAnsi="Arial" w:cs="Arial"/>
          <w:sz w:val="22"/>
          <w:szCs w:val="22"/>
          <w:lang w:eastAsia="zh-CN"/>
        </w:rPr>
        <w:t>Promoter and enhancer regions with PU.1 binding are indicated (gray).</w:t>
      </w:r>
    </w:p>
    <w:p w:rsidR="004C09AF" w:rsidRPr="00CA1B46" w:rsidRDefault="004C09AF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673F75" w:rsidRPr="00CA1B46" w:rsidRDefault="00673F75" w:rsidP="009D69CE">
      <w:pPr>
        <w:spacing w:line="480" w:lineRule="auto"/>
        <w:jc w:val="both"/>
        <w:rPr>
          <w:rFonts w:ascii="Arial" w:hAnsi="Arial" w:cs="Arial"/>
          <w:b/>
          <w:sz w:val="22"/>
          <w:szCs w:val="22"/>
          <w:lang w:eastAsia="zh-CN"/>
        </w:rPr>
      </w:pPr>
      <w:r w:rsidRPr="00CA1B46">
        <w:rPr>
          <w:rFonts w:ascii="Arial" w:hAnsi="Arial" w:cs="Arial"/>
          <w:b/>
          <w:sz w:val="22"/>
          <w:szCs w:val="22"/>
          <w:lang w:eastAsia="zh-CN"/>
        </w:rPr>
        <w:t>Figure 2</w:t>
      </w:r>
    </w:p>
    <w:p w:rsidR="00064D35" w:rsidRDefault="00673F75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proofErr w:type="gramStart"/>
      <w:r w:rsidRPr="00CA1B46">
        <w:rPr>
          <w:rFonts w:ascii="Arial" w:hAnsi="Arial" w:cs="Arial"/>
          <w:b/>
          <w:sz w:val="22"/>
          <w:szCs w:val="22"/>
          <w:lang w:eastAsia="zh-CN"/>
        </w:rPr>
        <w:t>Epigenetic control of stag</w:t>
      </w:r>
      <w:r w:rsidR="009E1A53" w:rsidRPr="00CA1B46">
        <w:rPr>
          <w:rFonts w:ascii="Arial" w:hAnsi="Arial" w:cs="Arial"/>
          <w:b/>
          <w:sz w:val="22"/>
          <w:szCs w:val="22"/>
          <w:lang w:eastAsia="zh-CN"/>
        </w:rPr>
        <w:t>e-specific</w:t>
      </w:r>
      <w:r w:rsidRPr="00CA1B46">
        <w:rPr>
          <w:rFonts w:ascii="Arial" w:hAnsi="Arial" w:cs="Arial"/>
          <w:b/>
          <w:sz w:val="22"/>
          <w:szCs w:val="22"/>
          <w:lang w:eastAsia="zh-CN"/>
        </w:rPr>
        <w:t xml:space="preserve"> genes in DC development.</w:t>
      </w:r>
      <w:proofErr w:type="gramEnd"/>
      <w:r w:rsidRPr="00CA1B46">
        <w:rPr>
          <w:rFonts w:ascii="Arial" w:hAnsi="Arial" w:cs="Arial"/>
          <w:b/>
          <w:sz w:val="22"/>
          <w:szCs w:val="22"/>
          <w:lang w:eastAsia="zh-CN"/>
        </w:rPr>
        <w:t xml:space="preserve"> </w:t>
      </w:r>
    </w:p>
    <w:p w:rsidR="00673F75" w:rsidRPr="00CA1B46" w:rsidRDefault="00064D35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(A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) </w:t>
      </w:r>
      <w:r w:rsidR="002F5A44">
        <w:rPr>
          <w:rFonts w:ascii="Arial" w:hAnsi="Arial" w:cs="Arial"/>
          <w:sz w:val="22"/>
          <w:szCs w:val="22"/>
          <w:lang w:eastAsia="zh-CN"/>
        </w:rPr>
        <w:t>E</w:t>
      </w:r>
      <w:r w:rsidRPr="00CA1B46">
        <w:rPr>
          <w:rFonts w:ascii="Arial" w:hAnsi="Arial" w:cs="Arial"/>
          <w:sz w:val="22"/>
          <w:szCs w:val="22"/>
          <w:lang w:eastAsia="zh-CN"/>
        </w:rPr>
        <w:t>nriched gene ontology terms of genes</w:t>
      </w:r>
      <w:r w:rsidR="00CD05B9">
        <w:rPr>
          <w:rFonts w:ascii="Arial" w:hAnsi="Arial" w:cs="Arial"/>
          <w:sz w:val="22"/>
          <w:szCs w:val="22"/>
          <w:lang w:eastAsia="zh-CN"/>
        </w:rPr>
        <w:t>,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which </w:t>
      </w:r>
      <w:r w:rsidR="004A1604">
        <w:rPr>
          <w:rFonts w:ascii="Arial" w:hAnsi="Arial" w:cs="Arial"/>
          <w:sz w:val="22"/>
          <w:szCs w:val="22"/>
          <w:lang w:eastAsia="zh-CN"/>
        </w:rPr>
        <w:t>gain</w:t>
      </w:r>
      <w:r w:rsidR="004A1604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CA1B46">
        <w:rPr>
          <w:rFonts w:ascii="Arial" w:hAnsi="Arial" w:cs="Arial"/>
          <w:sz w:val="22"/>
          <w:szCs w:val="22"/>
          <w:lang w:eastAsia="zh-CN"/>
        </w:rPr>
        <w:t>H3K4me3 from MPP to CDP</w:t>
      </w:r>
      <w:r>
        <w:rPr>
          <w:rFonts w:ascii="Arial" w:hAnsi="Arial" w:cs="Arial"/>
          <w:sz w:val="22"/>
          <w:szCs w:val="22"/>
          <w:lang w:eastAsia="zh-CN"/>
        </w:rPr>
        <w:t>. (B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) H3K4me3 </w:t>
      </w:r>
      <w:r w:rsidR="00A831D2">
        <w:rPr>
          <w:rFonts w:ascii="Arial" w:hAnsi="Arial" w:cs="Arial"/>
          <w:sz w:val="22"/>
          <w:szCs w:val="22"/>
          <w:lang w:eastAsia="zh-CN"/>
        </w:rPr>
        <w:t xml:space="preserve">occupancy 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and mRNA profiles of Cd74 gene (MHC class II invariant chain), which is up regulated upon DC development. </w:t>
      </w:r>
      <w:r w:rsidR="00673F75" w:rsidRPr="00CA1B46">
        <w:rPr>
          <w:rFonts w:ascii="Arial" w:hAnsi="Arial" w:cs="Arial"/>
          <w:sz w:val="22"/>
          <w:szCs w:val="22"/>
          <w:lang w:eastAsia="zh-CN"/>
        </w:rPr>
        <w:t>(</w:t>
      </w:r>
      <w:r>
        <w:rPr>
          <w:rFonts w:ascii="Arial" w:hAnsi="Arial" w:cs="Arial"/>
          <w:sz w:val="22"/>
          <w:szCs w:val="22"/>
          <w:lang w:eastAsia="zh-CN"/>
        </w:rPr>
        <w:t>C</w:t>
      </w:r>
      <w:r w:rsidR="00673F75" w:rsidRPr="00CA1B46">
        <w:rPr>
          <w:rFonts w:ascii="Arial" w:hAnsi="Arial" w:cs="Arial"/>
          <w:sz w:val="22"/>
          <w:szCs w:val="22"/>
          <w:lang w:eastAsia="zh-CN"/>
        </w:rPr>
        <w:t xml:space="preserve">) Boxplot </w:t>
      </w:r>
      <w:r w:rsidR="00730EA8" w:rsidRPr="00CA1B46">
        <w:rPr>
          <w:rFonts w:ascii="Arial" w:hAnsi="Arial" w:cs="Arial"/>
          <w:sz w:val="22"/>
          <w:szCs w:val="22"/>
          <w:lang w:eastAsia="zh-CN"/>
        </w:rPr>
        <w:t xml:space="preserve">analysis of </w:t>
      </w:r>
      <w:r w:rsidR="00673F75" w:rsidRPr="00CA1B46">
        <w:rPr>
          <w:rFonts w:ascii="Arial" w:hAnsi="Arial" w:cs="Arial"/>
          <w:sz w:val="22"/>
          <w:szCs w:val="22"/>
          <w:lang w:eastAsia="zh-CN"/>
        </w:rPr>
        <w:t>mRNA, H3K</w:t>
      </w:r>
      <w:r w:rsidR="00730EA8" w:rsidRPr="00CA1B46">
        <w:rPr>
          <w:rFonts w:ascii="Arial" w:hAnsi="Arial" w:cs="Arial"/>
          <w:sz w:val="22"/>
          <w:szCs w:val="22"/>
          <w:lang w:eastAsia="zh-CN"/>
        </w:rPr>
        <w:t>4me3, H3K27me3</w:t>
      </w:r>
      <w:r>
        <w:rPr>
          <w:rFonts w:ascii="Arial" w:hAnsi="Arial" w:cs="Arial"/>
          <w:sz w:val="22"/>
          <w:szCs w:val="22"/>
          <w:lang w:eastAsia="zh-CN"/>
        </w:rPr>
        <w:t>, H3K4me1</w:t>
      </w:r>
      <w:r w:rsidR="00730EA8" w:rsidRPr="00CA1B46">
        <w:rPr>
          <w:rFonts w:ascii="Arial" w:hAnsi="Arial" w:cs="Arial"/>
          <w:sz w:val="22"/>
          <w:szCs w:val="22"/>
          <w:lang w:eastAsia="zh-CN"/>
        </w:rPr>
        <w:t xml:space="preserve"> and PU.1 occupancy</w:t>
      </w:r>
      <w:r w:rsidR="008535A9" w:rsidRPr="00CA1B46">
        <w:rPr>
          <w:rFonts w:ascii="Arial" w:hAnsi="Arial" w:cs="Arial"/>
          <w:sz w:val="22"/>
          <w:szCs w:val="22"/>
          <w:lang w:eastAsia="zh-CN"/>
        </w:rPr>
        <w:t xml:space="preserve"> of up or down regulated</w:t>
      </w:r>
      <w:r w:rsidR="00730EA8" w:rsidRPr="00CA1B46">
        <w:rPr>
          <w:rFonts w:ascii="Arial" w:hAnsi="Arial" w:cs="Arial"/>
          <w:sz w:val="22"/>
          <w:szCs w:val="22"/>
          <w:lang w:eastAsia="zh-CN"/>
        </w:rPr>
        <w:t xml:space="preserve"> genes </w:t>
      </w:r>
      <w:r w:rsidR="008535A9" w:rsidRPr="00CA1B46">
        <w:rPr>
          <w:rFonts w:ascii="Arial" w:hAnsi="Arial" w:cs="Arial"/>
          <w:sz w:val="22"/>
          <w:szCs w:val="22"/>
          <w:lang w:eastAsia="zh-CN"/>
        </w:rPr>
        <w:t>from MPP to</w:t>
      </w:r>
      <w:r w:rsidR="00673F75" w:rsidRPr="00CA1B46">
        <w:rPr>
          <w:rFonts w:ascii="Arial" w:hAnsi="Arial" w:cs="Arial"/>
          <w:sz w:val="22"/>
          <w:szCs w:val="22"/>
          <w:lang w:eastAsia="zh-CN"/>
        </w:rPr>
        <w:t xml:space="preserve"> CDP</w:t>
      </w:r>
      <w:r w:rsidR="00730EA8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8535A9" w:rsidRPr="00CA1B46">
        <w:rPr>
          <w:rFonts w:ascii="Arial" w:hAnsi="Arial" w:cs="Arial"/>
          <w:sz w:val="22"/>
          <w:szCs w:val="22"/>
          <w:lang w:eastAsia="zh-CN"/>
        </w:rPr>
        <w:t>(218 and 211 genes</w:t>
      </w:r>
      <w:r w:rsidR="00812643" w:rsidRPr="00CA1B46">
        <w:rPr>
          <w:rFonts w:ascii="Arial" w:hAnsi="Arial" w:cs="Arial"/>
          <w:sz w:val="22"/>
          <w:szCs w:val="22"/>
          <w:lang w:eastAsia="zh-CN"/>
        </w:rPr>
        <w:t>,</w:t>
      </w:r>
      <w:r w:rsidR="00200680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8660C6" w:rsidRPr="00CA1B46">
        <w:rPr>
          <w:rFonts w:ascii="Arial" w:hAnsi="Arial" w:cs="Arial"/>
          <w:sz w:val="22"/>
          <w:szCs w:val="22"/>
          <w:lang w:eastAsia="zh-CN"/>
        </w:rPr>
        <w:t>respectively</w:t>
      </w:r>
      <w:r w:rsidR="00B528EA" w:rsidRPr="00CA1B46">
        <w:rPr>
          <w:rFonts w:ascii="Arial" w:hAnsi="Arial" w:cs="Arial"/>
          <w:sz w:val="22"/>
          <w:szCs w:val="22"/>
          <w:lang w:eastAsia="zh-CN"/>
        </w:rPr>
        <w:t>)</w:t>
      </w:r>
      <w:r w:rsidR="00673F75" w:rsidRPr="00CA1B46">
        <w:rPr>
          <w:rFonts w:ascii="Arial" w:hAnsi="Arial" w:cs="Arial"/>
          <w:sz w:val="22"/>
          <w:szCs w:val="22"/>
          <w:lang w:eastAsia="zh-CN"/>
        </w:rPr>
        <w:t xml:space="preserve">. </w:t>
      </w:r>
      <w:r w:rsidR="003B73E5" w:rsidRPr="00CA1B46">
        <w:rPr>
          <w:rFonts w:ascii="Arial" w:hAnsi="Arial" w:cs="Arial"/>
          <w:sz w:val="22"/>
          <w:szCs w:val="22"/>
          <w:lang w:eastAsia="zh-CN"/>
        </w:rPr>
        <w:t>C</w:t>
      </w:r>
      <w:r w:rsidR="00D66E90" w:rsidRPr="00CA1B46">
        <w:rPr>
          <w:rFonts w:ascii="Arial" w:hAnsi="Arial" w:cs="Arial"/>
          <w:sz w:val="22"/>
          <w:szCs w:val="22"/>
          <w:lang w:eastAsia="zh-CN"/>
        </w:rPr>
        <w:t xml:space="preserve">hanges across DC development (MPP, CDP, </w:t>
      </w:r>
      <w:proofErr w:type="spellStart"/>
      <w:proofErr w:type="gramStart"/>
      <w:r w:rsidR="00D66E90" w:rsidRPr="00CA1B46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="00D66E90" w:rsidRPr="00CA1B46">
        <w:rPr>
          <w:rFonts w:ascii="Arial" w:hAnsi="Arial" w:cs="Arial"/>
          <w:sz w:val="22"/>
          <w:szCs w:val="22"/>
          <w:lang w:eastAsia="zh-CN"/>
        </w:rPr>
        <w:t xml:space="preserve"> and </w:t>
      </w:r>
      <w:proofErr w:type="spellStart"/>
      <w:r w:rsidR="00D66E90" w:rsidRPr="00CA1B46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D66E90" w:rsidRPr="00CA1B46">
        <w:rPr>
          <w:rFonts w:ascii="Arial" w:hAnsi="Arial" w:cs="Arial"/>
          <w:sz w:val="22"/>
          <w:szCs w:val="22"/>
          <w:lang w:eastAsia="zh-CN"/>
        </w:rPr>
        <w:t xml:space="preserve">) are shown. </w:t>
      </w:r>
      <w:proofErr w:type="gramStart"/>
      <w:r>
        <w:rPr>
          <w:rFonts w:ascii="Arial" w:hAnsi="Arial" w:cs="Arial"/>
          <w:sz w:val="22"/>
          <w:szCs w:val="22"/>
          <w:lang w:eastAsia="zh-CN"/>
        </w:rPr>
        <w:t>H3K4me3</w:t>
      </w:r>
      <w:r w:rsidR="00A831D2">
        <w:rPr>
          <w:rFonts w:ascii="Arial" w:hAnsi="Arial" w:cs="Arial"/>
          <w:sz w:val="22"/>
          <w:szCs w:val="22"/>
          <w:lang w:eastAsia="zh-CN"/>
        </w:rPr>
        <w:t xml:space="preserve"> and </w:t>
      </w:r>
      <w:r>
        <w:rPr>
          <w:rFonts w:ascii="Arial" w:hAnsi="Arial" w:cs="Arial"/>
          <w:sz w:val="22"/>
          <w:szCs w:val="22"/>
          <w:lang w:eastAsia="zh-CN"/>
        </w:rPr>
        <w:t>H3K27me3</w:t>
      </w:r>
      <w:r w:rsidR="00673F75" w:rsidRPr="00CA1B46">
        <w:rPr>
          <w:rFonts w:ascii="Arial" w:hAnsi="Arial" w:cs="Arial"/>
          <w:sz w:val="22"/>
          <w:szCs w:val="22"/>
          <w:lang w:eastAsia="zh-CN"/>
        </w:rPr>
        <w:t xml:space="preserve">, TSS±1kb; </w:t>
      </w:r>
      <w:r>
        <w:rPr>
          <w:rFonts w:ascii="Arial" w:hAnsi="Arial" w:cs="Arial"/>
          <w:sz w:val="22"/>
          <w:szCs w:val="22"/>
          <w:lang w:eastAsia="zh-CN"/>
        </w:rPr>
        <w:t>H3K4me1</w:t>
      </w:r>
      <w:r w:rsidR="00A831D2">
        <w:rPr>
          <w:rFonts w:ascii="Arial" w:hAnsi="Arial" w:cs="Arial"/>
          <w:sz w:val="22"/>
          <w:szCs w:val="22"/>
          <w:lang w:eastAsia="zh-CN"/>
        </w:rPr>
        <w:t xml:space="preserve"> and </w:t>
      </w:r>
      <w:r w:rsidR="00673F75" w:rsidRPr="00CA1B46">
        <w:rPr>
          <w:rFonts w:ascii="Arial" w:hAnsi="Arial" w:cs="Arial"/>
          <w:sz w:val="22"/>
          <w:szCs w:val="22"/>
          <w:lang w:eastAsia="zh-CN"/>
        </w:rPr>
        <w:t>PU.1, TSS±50kb.</w:t>
      </w:r>
      <w:proofErr w:type="gramEnd"/>
      <w:r w:rsidR="00673F75" w:rsidRPr="00CA1B46">
        <w:rPr>
          <w:rFonts w:ascii="Arial" w:hAnsi="Arial" w:cs="Arial"/>
          <w:sz w:val="22"/>
          <w:szCs w:val="22"/>
          <w:lang w:eastAsia="zh-CN"/>
        </w:rPr>
        <w:t xml:space="preserve"> (</w:t>
      </w:r>
      <w:r>
        <w:rPr>
          <w:rFonts w:ascii="Arial" w:hAnsi="Arial" w:cs="Arial"/>
          <w:sz w:val="22"/>
          <w:szCs w:val="22"/>
          <w:lang w:eastAsia="zh-CN"/>
        </w:rPr>
        <w:t>D</w:t>
      </w:r>
      <w:r w:rsidR="00673F75" w:rsidRPr="00CA1B46">
        <w:rPr>
          <w:rFonts w:ascii="Arial" w:hAnsi="Arial" w:cs="Arial"/>
          <w:sz w:val="22"/>
          <w:szCs w:val="22"/>
          <w:lang w:eastAsia="zh-CN"/>
        </w:rPr>
        <w:t xml:space="preserve">) The percentage of </w:t>
      </w:r>
      <w:r w:rsidR="00A91FAB" w:rsidRPr="00CA1B46">
        <w:rPr>
          <w:rFonts w:ascii="Arial" w:hAnsi="Arial" w:cs="Arial"/>
          <w:sz w:val="22"/>
          <w:szCs w:val="22"/>
          <w:lang w:eastAsia="zh-CN"/>
        </w:rPr>
        <w:t xml:space="preserve">genes with </w:t>
      </w:r>
      <w:r w:rsidR="00E444B4" w:rsidRPr="00CA1B46">
        <w:rPr>
          <w:rFonts w:ascii="Arial" w:hAnsi="Arial" w:cs="Arial"/>
          <w:sz w:val="22"/>
          <w:szCs w:val="22"/>
          <w:lang w:eastAsia="zh-CN"/>
        </w:rPr>
        <w:t xml:space="preserve">H3K4me3, </w:t>
      </w:r>
      <w:r w:rsidR="00A91FAB" w:rsidRPr="00CA1B46">
        <w:rPr>
          <w:rFonts w:ascii="Arial" w:hAnsi="Arial" w:cs="Arial"/>
          <w:sz w:val="22"/>
          <w:szCs w:val="22"/>
          <w:lang w:eastAsia="zh-CN"/>
        </w:rPr>
        <w:t xml:space="preserve">H3K27me3 </w:t>
      </w:r>
      <w:r w:rsidR="006461FF" w:rsidRPr="00CA1B46">
        <w:rPr>
          <w:rFonts w:ascii="Arial" w:hAnsi="Arial" w:cs="Arial"/>
          <w:sz w:val="22"/>
          <w:szCs w:val="22"/>
          <w:lang w:eastAsia="zh-CN"/>
        </w:rPr>
        <w:t xml:space="preserve">or </w:t>
      </w:r>
      <w:r w:rsidR="00A91FAB" w:rsidRPr="00CA1B46">
        <w:rPr>
          <w:rFonts w:ascii="Arial" w:hAnsi="Arial" w:cs="Arial"/>
          <w:sz w:val="22"/>
          <w:szCs w:val="22"/>
          <w:lang w:eastAsia="zh-CN"/>
        </w:rPr>
        <w:t xml:space="preserve">both (bivalent domain) or no </w:t>
      </w:r>
      <w:r w:rsidR="00A91FAB" w:rsidRPr="00CA1B46">
        <w:rPr>
          <w:rFonts w:ascii="Arial" w:hAnsi="Arial" w:cs="Arial"/>
          <w:sz w:val="22"/>
          <w:szCs w:val="22"/>
          <w:lang w:eastAsia="zh-CN"/>
        </w:rPr>
        <w:lastRenderedPageBreak/>
        <w:t>modifications</w:t>
      </w:r>
      <w:r w:rsidR="006461FF" w:rsidRPr="00CA1B46">
        <w:rPr>
          <w:rFonts w:ascii="Arial" w:hAnsi="Arial" w:cs="Arial"/>
          <w:sz w:val="22"/>
          <w:szCs w:val="22"/>
          <w:lang w:eastAsia="zh-CN"/>
        </w:rPr>
        <w:t xml:space="preserve"> is shown. </w:t>
      </w:r>
      <w:r w:rsidR="00EE1B1B" w:rsidRPr="00CA1B46">
        <w:rPr>
          <w:rFonts w:ascii="Arial" w:hAnsi="Arial" w:cs="Arial"/>
          <w:sz w:val="22"/>
          <w:szCs w:val="22"/>
          <w:lang w:eastAsia="zh-CN"/>
        </w:rPr>
        <w:t>All genes, top panel;</w:t>
      </w:r>
      <w:r w:rsidR="006461FF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EE1B1B" w:rsidRPr="00CA1B46">
        <w:rPr>
          <w:rFonts w:ascii="Arial" w:hAnsi="Arial" w:cs="Arial"/>
          <w:sz w:val="22"/>
          <w:szCs w:val="22"/>
          <w:lang w:eastAsia="zh-CN"/>
        </w:rPr>
        <w:t xml:space="preserve">Up and down regulated genes between MPP and CDP, </w:t>
      </w:r>
      <w:r w:rsidR="006461FF" w:rsidRPr="00CA1B46">
        <w:rPr>
          <w:rFonts w:ascii="Arial" w:hAnsi="Arial" w:cs="Arial"/>
          <w:sz w:val="22"/>
          <w:szCs w:val="22"/>
          <w:lang w:eastAsia="zh-CN"/>
        </w:rPr>
        <w:t>middle and low panel</w:t>
      </w:r>
      <w:r w:rsidR="00EE1B1B" w:rsidRPr="00CA1B46">
        <w:rPr>
          <w:rFonts w:ascii="Arial" w:hAnsi="Arial" w:cs="Arial"/>
          <w:sz w:val="22"/>
          <w:szCs w:val="22"/>
          <w:lang w:eastAsia="zh-CN"/>
        </w:rPr>
        <w:t>, respectively.</w:t>
      </w:r>
      <w:r w:rsidR="006461FF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062FF6" w:rsidRPr="00CA1B46">
        <w:rPr>
          <w:rFonts w:ascii="Arial" w:hAnsi="Arial" w:cs="Arial"/>
          <w:sz w:val="22"/>
          <w:szCs w:val="22"/>
          <w:lang w:eastAsia="zh-CN"/>
        </w:rPr>
        <w:t>(</w:t>
      </w:r>
      <w:r>
        <w:rPr>
          <w:rFonts w:ascii="Arial" w:hAnsi="Arial" w:cs="Arial"/>
          <w:sz w:val="22"/>
          <w:szCs w:val="22"/>
          <w:lang w:eastAsia="zh-CN"/>
        </w:rPr>
        <w:t>E</w:t>
      </w:r>
      <w:r w:rsidR="00062FF6" w:rsidRPr="00CA1B46">
        <w:rPr>
          <w:rFonts w:ascii="Arial" w:hAnsi="Arial" w:cs="Arial"/>
          <w:sz w:val="22"/>
          <w:szCs w:val="22"/>
          <w:lang w:eastAsia="zh-CN"/>
        </w:rPr>
        <w:t xml:space="preserve">) </w:t>
      </w:r>
      <w:r w:rsidR="00E610BD" w:rsidRPr="00CA1B46">
        <w:rPr>
          <w:rFonts w:ascii="Arial" w:hAnsi="Arial" w:cs="Arial"/>
          <w:sz w:val="22"/>
          <w:szCs w:val="22"/>
          <w:lang w:eastAsia="zh-CN"/>
        </w:rPr>
        <w:t>c-Kit, Batf3 and Pascin1</w:t>
      </w:r>
      <w:r w:rsidR="00AD722A" w:rsidRPr="00CA1B46">
        <w:rPr>
          <w:rFonts w:ascii="Arial" w:hAnsi="Arial" w:cs="Arial"/>
          <w:sz w:val="22"/>
          <w:szCs w:val="22"/>
          <w:lang w:eastAsia="zh-CN"/>
        </w:rPr>
        <w:t xml:space="preserve"> gene</w:t>
      </w:r>
      <w:r w:rsidR="00B302FC" w:rsidRPr="00CA1B46">
        <w:rPr>
          <w:rFonts w:ascii="Arial" w:hAnsi="Arial" w:cs="Arial"/>
          <w:sz w:val="22"/>
          <w:szCs w:val="22"/>
          <w:lang w:eastAsia="zh-CN"/>
        </w:rPr>
        <w:t>s</w:t>
      </w:r>
      <w:r w:rsidR="00AD722A" w:rsidRPr="00CA1B46">
        <w:rPr>
          <w:rFonts w:ascii="Arial" w:hAnsi="Arial" w:cs="Arial"/>
          <w:sz w:val="22"/>
          <w:szCs w:val="22"/>
          <w:lang w:eastAsia="zh-CN"/>
        </w:rPr>
        <w:t xml:space="preserve"> show</w:t>
      </w:r>
      <w:r w:rsidR="00E610BD" w:rsidRPr="00CA1B46">
        <w:rPr>
          <w:rFonts w:ascii="Arial" w:hAnsi="Arial" w:cs="Arial"/>
          <w:sz w:val="22"/>
          <w:szCs w:val="22"/>
          <w:lang w:eastAsia="zh-CN"/>
        </w:rPr>
        <w:t xml:space="preserve"> high </w:t>
      </w:r>
      <w:r w:rsidR="00731C4E">
        <w:rPr>
          <w:rFonts w:ascii="Arial" w:hAnsi="Arial" w:cs="Arial"/>
          <w:sz w:val="22"/>
          <w:szCs w:val="22"/>
          <w:lang w:eastAsia="zh-CN"/>
        </w:rPr>
        <w:t xml:space="preserve">mRNA </w:t>
      </w:r>
      <w:r w:rsidR="00E610BD" w:rsidRPr="00CA1B46">
        <w:rPr>
          <w:rFonts w:ascii="Arial" w:hAnsi="Arial" w:cs="Arial"/>
          <w:sz w:val="22"/>
          <w:szCs w:val="22"/>
          <w:lang w:eastAsia="zh-CN"/>
        </w:rPr>
        <w:t xml:space="preserve">expression in MPP, </w:t>
      </w:r>
      <w:proofErr w:type="spellStart"/>
      <w:proofErr w:type="gramStart"/>
      <w:r w:rsidR="00E610BD" w:rsidRPr="00CA1B46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="00E610BD" w:rsidRPr="00CA1B46">
        <w:rPr>
          <w:rFonts w:ascii="Arial" w:hAnsi="Arial" w:cs="Arial"/>
          <w:sz w:val="22"/>
          <w:szCs w:val="22"/>
          <w:lang w:eastAsia="zh-CN"/>
        </w:rPr>
        <w:t xml:space="preserve"> and </w:t>
      </w:r>
      <w:proofErr w:type="spellStart"/>
      <w:r w:rsidR="00E610BD" w:rsidRPr="00CA1B46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E610BD" w:rsidRPr="00CA1B46">
        <w:rPr>
          <w:rFonts w:ascii="Arial" w:hAnsi="Arial" w:cs="Arial"/>
          <w:sz w:val="22"/>
          <w:szCs w:val="22"/>
          <w:lang w:eastAsia="zh-CN"/>
        </w:rPr>
        <w:t>, re</w:t>
      </w:r>
      <w:r w:rsidR="00CD05B9">
        <w:rPr>
          <w:rFonts w:ascii="Arial" w:hAnsi="Arial" w:cs="Arial"/>
          <w:sz w:val="22"/>
          <w:szCs w:val="22"/>
          <w:lang w:eastAsia="zh-CN"/>
        </w:rPr>
        <w:t>s</w:t>
      </w:r>
      <w:r w:rsidR="00E610BD" w:rsidRPr="00CA1B46">
        <w:rPr>
          <w:rFonts w:ascii="Arial" w:hAnsi="Arial" w:cs="Arial"/>
          <w:sz w:val="22"/>
          <w:szCs w:val="22"/>
          <w:lang w:eastAsia="zh-CN"/>
        </w:rPr>
        <w:t>pectively, and dynamic changes of bivalent modification (H3K4me3 and H3K27me3</w:t>
      </w:r>
      <w:r w:rsidR="00AD722A" w:rsidRPr="00CA1B46">
        <w:rPr>
          <w:rFonts w:ascii="Arial" w:hAnsi="Arial" w:cs="Arial"/>
          <w:sz w:val="22"/>
          <w:szCs w:val="22"/>
          <w:lang w:eastAsia="zh-CN"/>
        </w:rPr>
        <w:t>, gray box</w:t>
      </w:r>
      <w:r w:rsidR="00E610BD" w:rsidRPr="00CA1B46">
        <w:rPr>
          <w:rFonts w:ascii="Arial" w:hAnsi="Arial" w:cs="Arial"/>
          <w:sz w:val="22"/>
          <w:szCs w:val="22"/>
          <w:lang w:eastAsia="zh-CN"/>
        </w:rPr>
        <w:t xml:space="preserve">). </w:t>
      </w:r>
      <w:r w:rsidR="00AE6431" w:rsidRPr="00CA1B46">
        <w:rPr>
          <w:rFonts w:ascii="Arial" w:hAnsi="Arial" w:cs="Arial"/>
          <w:sz w:val="22"/>
          <w:szCs w:val="22"/>
          <w:lang w:eastAsia="zh-CN"/>
        </w:rPr>
        <w:t>Heat</w:t>
      </w:r>
      <w:r w:rsidR="00CD05B9">
        <w:rPr>
          <w:rFonts w:ascii="Arial" w:hAnsi="Arial" w:cs="Arial"/>
          <w:sz w:val="22"/>
          <w:szCs w:val="22"/>
          <w:lang w:eastAsia="zh-CN"/>
        </w:rPr>
        <w:t xml:space="preserve"> </w:t>
      </w:r>
      <w:r w:rsidR="00AE6431" w:rsidRPr="00CA1B46">
        <w:rPr>
          <w:rFonts w:ascii="Arial" w:hAnsi="Arial" w:cs="Arial"/>
          <w:sz w:val="22"/>
          <w:szCs w:val="22"/>
          <w:lang w:eastAsia="zh-CN"/>
        </w:rPr>
        <w:t xml:space="preserve">map </w:t>
      </w:r>
      <w:r w:rsidR="00492A87">
        <w:rPr>
          <w:rFonts w:ascii="Arial" w:hAnsi="Arial" w:cs="Arial"/>
          <w:sz w:val="22"/>
          <w:szCs w:val="22"/>
          <w:lang w:eastAsia="zh-CN"/>
        </w:rPr>
        <w:t xml:space="preserve">is </w:t>
      </w:r>
      <w:r w:rsidR="00AE6431" w:rsidRPr="00CA1B46">
        <w:rPr>
          <w:rFonts w:ascii="Arial" w:hAnsi="Arial" w:cs="Arial"/>
          <w:sz w:val="22"/>
          <w:szCs w:val="22"/>
          <w:lang w:eastAsia="zh-CN"/>
        </w:rPr>
        <w:t>color</w:t>
      </w:r>
      <w:r w:rsidR="00492A87">
        <w:rPr>
          <w:rFonts w:ascii="Arial" w:hAnsi="Arial" w:cs="Arial"/>
          <w:sz w:val="22"/>
          <w:szCs w:val="22"/>
          <w:lang w:eastAsia="zh-CN"/>
        </w:rPr>
        <w:t>-</w:t>
      </w:r>
      <w:r w:rsidR="00AE6431" w:rsidRPr="00CA1B46">
        <w:rPr>
          <w:rFonts w:ascii="Arial" w:hAnsi="Arial" w:cs="Arial"/>
          <w:sz w:val="22"/>
          <w:szCs w:val="22"/>
          <w:lang w:eastAsia="zh-CN"/>
        </w:rPr>
        <w:t>code</w:t>
      </w:r>
      <w:r w:rsidR="00492A87">
        <w:rPr>
          <w:rFonts w:ascii="Arial" w:hAnsi="Arial" w:cs="Arial"/>
          <w:sz w:val="22"/>
          <w:szCs w:val="22"/>
          <w:lang w:eastAsia="zh-CN"/>
        </w:rPr>
        <w:t>d</w:t>
      </w:r>
      <w:r w:rsidR="00AE6431" w:rsidRPr="00CA1B46">
        <w:rPr>
          <w:rFonts w:ascii="Arial" w:hAnsi="Arial" w:cs="Arial"/>
          <w:sz w:val="22"/>
          <w:szCs w:val="22"/>
          <w:lang w:eastAsia="zh-CN"/>
        </w:rPr>
        <w:t xml:space="preserve"> as in Fig</w:t>
      </w:r>
      <w:r w:rsidR="000A034C">
        <w:rPr>
          <w:rFonts w:ascii="Arial" w:hAnsi="Arial" w:cs="Arial"/>
          <w:sz w:val="22"/>
          <w:szCs w:val="22"/>
          <w:lang w:eastAsia="zh-CN"/>
        </w:rPr>
        <w:t>.</w:t>
      </w:r>
      <w:r w:rsidR="00AE6431" w:rsidRPr="00CA1B46">
        <w:rPr>
          <w:rFonts w:ascii="Arial" w:hAnsi="Arial" w:cs="Arial"/>
          <w:sz w:val="22"/>
          <w:szCs w:val="22"/>
          <w:lang w:eastAsia="zh-CN"/>
        </w:rPr>
        <w:t xml:space="preserve"> 1</w:t>
      </w:r>
      <w:r w:rsidR="000A034C">
        <w:rPr>
          <w:rFonts w:ascii="Arial" w:hAnsi="Arial" w:cs="Arial"/>
          <w:sz w:val="22"/>
          <w:szCs w:val="22"/>
          <w:lang w:eastAsia="zh-CN"/>
        </w:rPr>
        <w:t>B</w:t>
      </w:r>
      <w:r w:rsidR="00AE6431" w:rsidRPr="00CA1B46">
        <w:rPr>
          <w:rFonts w:ascii="Arial" w:hAnsi="Arial" w:cs="Arial"/>
          <w:sz w:val="22"/>
          <w:szCs w:val="22"/>
          <w:lang w:eastAsia="zh-CN"/>
        </w:rPr>
        <w:t>.</w:t>
      </w:r>
      <w:r w:rsidR="00E610BD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</w:p>
    <w:p w:rsidR="005B260B" w:rsidRDefault="005B260B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673F75" w:rsidRPr="00CA1B46" w:rsidRDefault="00673F75" w:rsidP="009D69CE">
      <w:pPr>
        <w:spacing w:line="480" w:lineRule="auto"/>
        <w:jc w:val="both"/>
        <w:rPr>
          <w:rFonts w:ascii="Arial" w:hAnsi="Arial" w:cs="Arial"/>
          <w:b/>
          <w:sz w:val="22"/>
          <w:szCs w:val="22"/>
          <w:lang w:eastAsia="zh-CN"/>
        </w:rPr>
      </w:pPr>
      <w:r w:rsidRPr="00CA1B46">
        <w:rPr>
          <w:rFonts w:ascii="Arial" w:hAnsi="Arial" w:cs="Arial"/>
          <w:b/>
          <w:sz w:val="22"/>
          <w:szCs w:val="22"/>
          <w:lang w:eastAsia="zh-CN"/>
        </w:rPr>
        <w:t>Figure 3</w:t>
      </w:r>
    </w:p>
    <w:p w:rsidR="008D1C1A" w:rsidRPr="00CA1B46" w:rsidRDefault="008D1C1A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r w:rsidRPr="00CA1B46">
        <w:rPr>
          <w:rFonts w:ascii="Arial" w:hAnsi="Arial" w:cs="Arial"/>
          <w:b/>
          <w:sz w:val="22"/>
          <w:szCs w:val="22"/>
        </w:rPr>
        <w:t>H3K9me3 modifications at gene end</w:t>
      </w:r>
      <w:r w:rsidR="00F83466">
        <w:rPr>
          <w:rFonts w:ascii="Arial" w:hAnsi="Arial" w:cs="Arial"/>
          <w:b/>
          <w:sz w:val="22"/>
          <w:szCs w:val="22"/>
        </w:rPr>
        <w:t>s</w:t>
      </w:r>
      <w:r w:rsidRPr="00CA1B46">
        <w:rPr>
          <w:rFonts w:ascii="Arial" w:hAnsi="Arial" w:cs="Arial"/>
          <w:b/>
          <w:sz w:val="22"/>
          <w:szCs w:val="22"/>
        </w:rPr>
        <w:t xml:space="preserve"> positively correlate with gene expression</w:t>
      </w:r>
      <w:r w:rsidR="009A586F" w:rsidRPr="00CA1B46">
        <w:rPr>
          <w:rFonts w:ascii="Arial" w:hAnsi="Arial" w:cs="Arial"/>
          <w:b/>
          <w:sz w:val="22"/>
          <w:szCs w:val="22"/>
        </w:rPr>
        <w:t>.</w:t>
      </w:r>
    </w:p>
    <w:p w:rsidR="008D1C1A" w:rsidRPr="00CA1B46" w:rsidRDefault="008D1C1A" w:rsidP="009D69CE">
      <w:pPr>
        <w:spacing w:line="480" w:lineRule="auto"/>
        <w:jc w:val="both"/>
        <w:rPr>
          <w:rFonts w:ascii="Arial" w:hAnsi="Arial" w:cs="Arial"/>
          <w:sz w:val="22"/>
          <w:szCs w:val="22"/>
        </w:rPr>
      </w:pPr>
      <w:r w:rsidRPr="00CA1B46">
        <w:rPr>
          <w:rFonts w:ascii="Arial" w:hAnsi="Arial" w:cs="Arial"/>
          <w:sz w:val="22"/>
          <w:szCs w:val="22"/>
        </w:rPr>
        <w:t>(</w:t>
      </w:r>
      <w:r w:rsidR="00C007E3">
        <w:rPr>
          <w:rFonts w:ascii="Arial" w:hAnsi="Arial" w:cs="Arial"/>
          <w:sz w:val="22"/>
          <w:szCs w:val="22"/>
        </w:rPr>
        <w:t>A</w:t>
      </w:r>
      <w:r w:rsidRPr="00CA1B46">
        <w:rPr>
          <w:rFonts w:ascii="Arial" w:hAnsi="Arial" w:cs="Arial"/>
          <w:sz w:val="22"/>
          <w:szCs w:val="22"/>
        </w:rPr>
        <w:t>) Average density of H3K9me3</w:t>
      </w:r>
      <w:r w:rsidR="00F90054" w:rsidRPr="00CA1B46">
        <w:rPr>
          <w:rFonts w:ascii="Arial" w:hAnsi="Arial" w:cs="Arial"/>
          <w:sz w:val="22"/>
          <w:szCs w:val="22"/>
        </w:rPr>
        <w:t xml:space="preserve"> over</w:t>
      </w:r>
      <w:r w:rsidRPr="00CA1B46">
        <w:rPr>
          <w:rFonts w:ascii="Arial" w:hAnsi="Arial" w:cs="Arial"/>
          <w:sz w:val="22"/>
          <w:szCs w:val="22"/>
        </w:rPr>
        <w:t xml:space="preserve"> 10 k</w:t>
      </w:r>
      <w:r w:rsidR="00F90054" w:rsidRPr="00CA1B46">
        <w:rPr>
          <w:rFonts w:ascii="Arial" w:hAnsi="Arial" w:cs="Arial"/>
          <w:sz w:val="22"/>
          <w:szCs w:val="22"/>
        </w:rPr>
        <w:t xml:space="preserve">b </w:t>
      </w:r>
      <w:proofErr w:type="gramStart"/>
      <w:r w:rsidR="00F90054" w:rsidRPr="00CA1B46">
        <w:rPr>
          <w:rFonts w:ascii="Arial" w:hAnsi="Arial" w:cs="Arial"/>
          <w:sz w:val="22"/>
          <w:szCs w:val="22"/>
        </w:rPr>
        <w:t>region</w:t>
      </w:r>
      <w:proofErr w:type="gramEnd"/>
      <w:r w:rsidR="00F90054" w:rsidRPr="00CA1B46">
        <w:rPr>
          <w:rFonts w:ascii="Arial" w:hAnsi="Arial" w:cs="Arial"/>
          <w:sz w:val="22"/>
          <w:szCs w:val="22"/>
        </w:rPr>
        <w:t xml:space="preserve"> </w:t>
      </w:r>
      <w:r w:rsidR="00D46C12" w:rsidRPr="00CA1B46">
        <w:rPr>
          <w:rFonts w:ascii="Arial" w:hAnsi="Arial" w:cs="Arial"/>
          <w:sz w:val="22"/>
          <w:szCs w:val="22"/>
        </w:rPr>
        <w:t xml:space="preserve">at </w:t>
      </w:r>
      <w:r w:rsidRPr="00CA1B46">
        <w:rPr>
          <w:rFonts w:ascii="Arial" w:hAnsi="Arial" w:cs="Arial"/>
          <w:sz w:val="22"/>
          <w:szCs w:val="22"/>
        </w:rPr>
        <w:t>TSS or 3’ gene end</w:t>
      </w:r>
      <w:r w:rsidR="00F83466">
        <w:rPr>
          <w:rFonts w:ascii="Arial" w:hAnsi="Arial" w:cs="Arial"/>
          <w:sz w:val="22"/>
          <w:szCs w:val="22"/>
        </w:rPr>
        <w:t>s</w:t>
      </w:r>
      <w:r w:rsidRPr="00CA1B46">
        <w:rPr>
          <w:rFonts w:ascii="Arial" w:hAnsi="Arial" w:cs="Arial"/>
          <w:sz w:val="22"/>
          <w:szCs w:val="22"/>
        </w:rPr>
        <w:t xml:space="preserve"> in MPP, CDP, </w:t>
      </w:r>
      <w:proofErr w:type="spellStart"/>
      <w:r w:rsidRPr="00CA1B46">
        <w:rPr>
          <w:rFonts w:ascii="Arial" w:hAnsi="Arial" w:cs="Arial"/>
          <w:sz w:val="22"/>
          <w:szCs w:val="22"/>
        </w:rPr>
        <w:t>cDC</w:t>
      </w:r>
      <w:proofErr w:type="spellEnd"/>
      <w:r w:rsidRPr="00CA1B46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CA1B46">
        <w:rPr>
          <w:rFonts w:ascii="Arial" w:hAnsi="Arial" w:cs="Arial"/>
          <w:sz w:val="22"/>
          <w:szCs w:val="22"/>
        </w:rPr>
        <w:t>pDC</w:t>
      </w:r>
      <w:proofErr w:type="spellEnd"/>
      <w:r w:rsidR="00F90054" w:rsidRPr="00CA1B46">
        <w:rPr>
          <w:rFonts w:ascii="Arial" w:hAnsi="Arial" w:cs="Arial"/>
          <w:sz w:val="22"/>
          <w:szCs w:val="22"/>
        </w:rPr>
        <w:t xml:space="preserve"> is shown</w:t>
      </w:r>
      <w:r w:rsidRPr="00CA1B46">
        <w:rPr>
          <w:rFonts w:ascii="Arial" w:hAnsi="Arial" w:cs="Arial"/>
          <w:sz w:val="22"/>
          <w:szCs w:val="22"/>
        </w:rPr>
        <w:t xml:space="preserve">. Red line, 2000 </w:t>
      </w:r>
      <w:r w:rsidR="00D46C12" w:rsidRPr="00CA1B46">
        <w:rPr>
          <w:rFonts w:ascii="Arial" w:hAnsi="Arial" w:cs="Arial"/>
          <w:sz w:val="22"/>
          <w:szCs w:val="22"/>
        </w:rPr>
        <w:t>most abundantly expressed</w:t>
      </w:r>
      <w:r w:rsidRPr="00CA1B46">
        <w:rPr>
          <w:rFonts w:ascii="Arial" w:hAnsi="Arial" w:cs="Arial"/>
          <w:sz w:val="22"/>
          <w:szCs w:val="22"/>
        </w:rPr>
        <w:t xml:space="preserve"> genes in </w:t>
      </w:r>
      <w:r w:rsidR="00D46C12" w:rsidRPr="00CA1B46">
        <w:rPr>
          <w:rFonts w:ascii="Arial" w:hAnsi="Arial" w:cs="Arial"/>
          <w:sz w:val="22"/>
          <w:szCs w:val="22"/>
        </w:rPr>
        <w:t xml:space="preserve">the respective cell types; blue line, 2000 less abundantly expressed </w:t>
      </w:r>
      <w:r w:rsidRPr="00CA1B46">
        <w:rPr>
          <w:rFonts w:ascii="Arial" w:hAnsi="Arial" w:cs="Arial"/>
          <w:sz w:val="22"/>
          <w:szCs w:val="22"/>
        </w:rPr>
        <w:t>genes; Black do</w:t>
      </w:r>
      <w:r w:rsidR="00F83466">
        <w:rPr>
          <w:rFonts w:ascii="Arial" w:hAnsi="Arial" w:cs="Arial"/>
          <w:sz w:val="22"/>
          <w:szCs w:val="22"/>
        </w:rPr>
        <w:t>t</w:t>
      </w:r>
      <w:r w:rsidRPr="00CA1B46">
        <w:rPr>
          <w:rFonts w:ascii="Arial" w:hAnsi="Arial" w:cs="Arial"/>
          <w:sz w:val="22"/>
          <w:szCs w:val="22"/>
        </w:rPr>
        <w:t>t</w:t>
      </w:r>
      <w:r w:rsidR="00F83466">
        <w:rPr>
          <w:rFonts w:ascii="Arial" w:hAnsi="Arial" w:cs="Arial"/>
          <w:sz w:val="22"/>
          <w:szCs w:val="22"/>
        </w:rPr>
        <w:t>ed</w:t>
      </w:r>
      <w:r w:rsidRPr="00CA1B46">
        <w:rPr>
          <w:rFonts w:ascii="Arial" w:hAnsi="Arial" w:cs="Arial"/>
          <w:sz w:val="22"/>
          <w:szCs w:val="22"/>
        </w:rPr>
        <w:t xml:space="preserve"> line, average of </w:t>
      </w:r>
      <w:r w:rsidR="00D46C12" w:rsidRPr="00CA1B46">
        <w:rPr>
          <w:rFonts w:ascii="Arial" w:hAnsi="Arial" w:cs="Arial"/>
          <w:sz w:val="22"/>
          <w:szCs w:val="22"/>
        </w:rPr>
        <w:t>all</w:t>
      </w:r>
      <w:r w:rsidRPr="00CA1B46">
        <w:rPr>
          <w:rFonts w:ascii="Arial" w:hAnsi="Arial" w:cs="Arial"/>
          <w:sz w:val="22"/>
          <w:szCs w:val="22"/>
        </w:rPr>
        <w:t xml:space="preserve"> genes. (</w:t>
      </w:r>
      <w:r w:rsidR="00C007E3">
        <w:rPr>
          <w:rFonts w:ascii="Arial" w:hAnsi="Arial" w:cs="Arial"/>
          <w:sz w:val="22"/>
          <w:szCs w:val="22"/>
        </w:rPr>
        <w:t>B</w:t>
      </w:r>
      <w:r w:rsidR="002F214D" w:rsidRPr="00CA1B46">
        <w:rPr>
          <w:rFonts w:ascii="Arial" w:hAnsi="Arial" w:cs="Arial"/>
          <w:sz w:val="22"/>
          <w:szCs w:val="22"/>
        </w:rPr>
        <w:t>) H3K9me3 modification pattern</w:t>
      </w:r>
      <w:r w:rsidRPr="00CA1B46">
        <w:rPr>
          <w:rFonts w:ascii="Arial" w:hAnsi="Arial" w:cs="Arial"/>
          <w:sz w:val="22"/>
          <w:szCs w:val="22"/>
        </w:rPr>
        <w:t xml:space="preserve"> of Gfi1, Id2 and Il7r</w:t>
      </w:r>
      <w:r w:rsidR="00F6711C" w:rsidRPr="00CA1B46">
        <w:rPr>
          <w:rFonts w:ascii="Arial" w:hAnsi="Arial" w:cs="Arial"/>
          <w:sz w:val="22"/>
          <w:szCs w:val="22"/>
        </w:rPr>
        <w:t xml:space="preserve"> </w:t>
      </w:r>
      <w:r w:rsidR="00F83466">
        <w:rPr>
          <w:rFonts w:ascii="Arial" w:hAnsi="Arial" w:cs="Arial"/>
          <w:sz w:val="22"/>
          <w:szCs w:val="22"/>
        </w:rPr>
        <w:t xml:space="preserve">genes </w:t>
      </w:r>
      <w:r w:rsidR="00F6711C" w:rsidRPr="00CA1B46">
        <w:rPr>
          <w:rFonts w:ascii="Arial" w:hAnsi="Arial" w:cs="Arial"/>
          <w:sz w:val="22"/>
          <w:szCs w:val="22"/>
        </w:rPr>
        <w:t>in each investigated cell type</w:t>
      </w:r>
      <w:r w:rsidRPr="00CA1B46">
        <w:rPr>
          <w:rFonts w:ascii="Arial" w:hAnsi="Arial" w:cs="Arial"/>
          <w:sz w:val="22"/>
          <w:szCs w:val="22"/>
        </w:rPr>
        <w:t>. The peaks located at 3’ gene end</w:t>
      </w:r>
      <w:r w:rsidR="00F83466">
        <w:rPr>
          <w:rFonts w:ascii="Arial" w:hAnsi="Arial" w:cs="Arial"/>
          <w:sz w:val="22"/>
          <w:szCs w:val="22"/>
        </w:rPr>
        <w:t>s</w:t>
      </w:r>
      <w:r w:rsidRPr="00CA1B46">
        <w:rPr>
          <w:rFonts w:ascii="Arial" w:hAnsi="Arial" w:cs="Arial"/>
          <w:sz w:val="22"/>
          <w:szCs w:val="22"/>
        </w:rPr>
        <w:t xml:space="preserve"> are highlighted in gray. The mRNA levels of each gene are depicted in heat</w:t>
      </w:r>
      <w:r w:rsidR="0046359F">
        <w:rPr>
          <w:rFonts w:ascii="Arial" w:hAnsi="Arial" w:cs="Arial"/>
          <w:sz w:val="22"/>
          <w:szCs w:val="22"/>
        </w:rPr>
        <w:t xml:space="preserve"> </w:t>
      </w:r>
      <w:r w:rsidRPr="00CA1B46">
        <w:rPr>
          <w:rFonts w:ascii="Arial" w:hAnsi="Arial" w:cs="Arial"/>
          <w:sz w:val="22"/>
          <w:szCs w:val="22"/>
        </w:rPr>
        <w:t>map</w:t>
      </w:r>
      <w:r w:rsidR="00F83466">
        <w:rPr>
          <w:rFonts w:ascii="Arial" w:hAnsi="Arial" w:cs="Arial"/>
          <w:sz w:val="22"/>
          <w:szCs w:val="22"/>
        </w:rPr>
        <w:t xml:space="preserve"> format</w:t>
      </w:r>
      <w:r w:rsidRPr="00CA1B46">
        <w:rPr>
          <w:rFonts w:ascii="Arial" w:hAnsi="Arial" w:cs="Arial"/>
          <w:sz w:val="22"/>
          <w:szCs w:val="22"/>
        </w:rPr>
        <w:t xml:space="preserve">. </w:t>
      </w:r>
      <w:proofErr w:type="gramStart"/>
      <w:r w:rsidR="00FA0F4A" w:rsidRPr="00CA1B46">
        <w:rPr>
          <w:rFonts w:ascii="Arial" w:hAnsi="Arial" w:cs="Arial"/>
          <w:sz w:val="22"/>
          <w:szCs w:val="22"/>
        </w:rPr>
        <w:t>Red, high expression;</w:t>
      </w:r>
      <w:r w:rsidRPr="00CA1B46">
        <w:rPr>
          <w:rFonts w:ascii="Arial" w:hAnsi="Arial" w:cs="Arial"/>
          <w:sz w:val="22"/>
          <w:szCs w:val="22"/>
        </w:rPr>
        <w:t xml:space="preserve"> blue, low expression.</w:t>
      </w:r>
      <w:proofErr w:type="gramEnd"/>
    </w:p>
    <w:p w:rsidR="00673F75" w:rsidRPr="00CA1B46" w:rsidRDefault="00673F75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r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</w:p>
    <w:p w:rsidR="00673F75" w:rsidRPr="00CA1B46" w:rsidRDefault="00673F75" w:rsidP="009D69CE">
      <w:pPr>
        <w:spacing w:line="480" w:lineRule="auto"/>
        <w:jc w:val="both"/>
        <w:rPr>
          <w:rFonts w:ascii="Arial" w:hAnsi="Arial" w:cs="Arial"/>
          <w:b/>
          <w:sz w:val="22"/>
          <w:szCs w:val="22"/>
          <w:lang w:eastAsia="zh-CN"/>
        </w:rPr>
      </w:pPr>
      <w:r w:rsidRPr="00CA1B46">
        <w:rPr>
          <w:rFonts w:ascii="Arial" w:hAnsi="Arial" w:cs="Arial"/>
          <w:b/>
          <w:sz w:val="22"/>
          <w:szCs w:val="22"/>
          <w:lang w:eastAsia="zh-CN"/>
        </w:rPr>
        <w:t>Figure 4</w:t>
      </w:r>
    </w:p>
    <w:p w:rsidR="00673F75" w:rsidRPr="00CA1B46" w:rsidRDefault="00673F75" w:rsidP="009D69CE">
      <w:pPr>
        <w:spacing w:line="480" w:lineRule="auto"/>
        <w:jc w:val="both"/>
        <w:rPr>
          <w:rFonts w:ascii="Arial" w:hAnsi="Arial" w:cs="Arial"/>
          <w:b/>
          <w:sz w:val="22"/>
          <w:szCs w:val="22"/>
          <w:lang w:eastAsia="zh-CN"/>
        </w:rPr>
      </w:pPr>
      <w:proofErr w:type="gramStart"/>
      <w:r w:rsidRPr="00CA1B46">
        <w:rPr>
          <w:rFonts w:ascii="Arial" w:hAnsi="Arial" w:cs="Arial"/>
          <w:b/>
          <w:sz w:val="22"/>
          <w:szCs w:val="22"/>
          <w:lang w:eastAsia="zh-CN"/>
        </w:rPr>
        <w:t>PU.1</w:t>
      </w:r>
      <w:r w:rsidR="004F57A0" w:rsidRPr="00CA1B46">
        <w:rPr>
          <w:rFonts w:ascii="Arial" w:hAnsi="Arial" w:cs="Arial"/>
          <w:b/>
          <w:sz w:val="22"/>
          <w:szCs w:val="22"/>
          <w:lang w:eastAsia="zh-CN"/>
        </w:rPr>
        <w:t xml:space="preserve"> </w:t>
      </w:r>
      <w:r w:rsidR="00CA45FB" w:rsidRPr="00CA1B46">
        <w:rPr>
          <w:rFonts w:ascii="Arial" w:hAnsi="Arial" w:cs="Arial"/>
          <w:b/>
          <w:sz w:val="22"/>
          <w:szCs w:val="22"/>
          <w:lang w:eastAsia="zh-CN"/>
        </w:rPr>
        <w:t xml:space="preserve">transcription factor binding in </w:t>
      </w:r>
      <w:r w:rsidRPr="00CA1B46">
        <w:rPr>
          <w:rFonts w:ascii="Arial" w:hAnsi="Arial" w:cs="Arial"/>
          <w:b/>
          <w:sz w:val="22"/>
          <w:szCs w:val="22"/>
          <w:lang w:eastAsia="zh-CN"/>
        </w:rPr>
        <w:t>DC development.</w:t>
      </w:r>
      <w:proofErr w:type="gramEnd"/>
    </w:p>
    <w:p w:rsidR="00673F75" w:rsidRPr="00CA1B46" w:rsidRDefault="00673F75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r w:rsidRPr="00CA1B46">
        <w:rPr>
          <w:rFonts w:ascii="Arial" w:hAnsi="Arial" w:cs="Arial"/>
          <w:sz w:val="22"/>
          <w:szCs w:val="22"/>
          <w:lang w:eastAsia="zh-CN"/>
        </w:rPr>
        <w:t>(</w:t>
      </w:r>
      <w:r w:rsidR="00F46D92">
        <w:rPr>
          <w:rFonts w:ascii="Arial" w:hAnsi="Arial" w:cs="Arial"/>
          <w:sz w:val="22"/>
          <w:szCs w:val="22"/>
          <w:lang w:eastAsia="zh-CN"/>
        </w:rPr>
        <w:t>A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) Principal component analysis of </w:t>
      </w:r>
      <w:r w:rsidR="003441D3" w:rsidRPr="00CA1B46">
        <w:rPr>
          <w:rFonts w:ascii="Arial" w:hAnsi="Arial" w:cs="Arial"/>
          <w:sz w:val="22"/>
          <w:szCs w:val="22"/>
          <w:lang w:eastAsia="zh-CN"/>
        </w:rPr>
        <w:t xml:space="preserve">genome-wide 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PU.1 binding profiles in </w:t>
      </w:r>
      <w:r w:rsidR="003441D3" w:rsidRPr="00CA1B46">
        <w:rPr>
          <w:rFonts w:ascii="Arial" w:hAnsi="Arial" w:cs="Arial"/>
          <w:sz w:val="22"/>
          <w:szCs w:val="22"/>
          <w:lang w:eastAsia="zh-CN"/>
        </w:rPr>
        <w:t xml:space="preserve">MPP, </w:t>
      </w:r>
      <w:proofErr w:type="spellStart"/>
      <w:r w:rsidR="003441D3" w:rsidRPr="00CA1B46">
        <w:rPr>
          <w:rFonts w:ascii="Arial" w:hAnsi="Arial" w:cs="Arial"/>
          <w:sz w:val="22"/>
          <w:szCs w:val="22"/>
          <w:lang w:eastAsia="zh-CN"/>
        </w:rPr>
        <w:t>erythoid</w:t>
      </w:r>
      <w:proofErr w:type="spellEnd"/>
      <w:r w:rsidR="003441D3" w:rsidRPr="00CA1B46">
        <w:rPr>
          <w:rFonts w:ascii="Arial" w:hAnsi="Arial" w:cs="Arial"/>
          <w:sz w:val="22"/>
          <w:szCs w:val="22"/>
          <w:lang w:eastAsia="zh-CN"/>
        </w:rPr>
        <w:t xml:space="preserve"> progenitor cells (EP), T/B lymphoid cells (double negative T cells, DN; pro B cells, </w:t>
      </w:r>
      <w:proofErr w:type="spellStart"/>
      <w:r w:rsidR="003441D3" w:rsidRPr="00CA1B46">
        <w:rPr>
          <w:rFonts w:ascii="Arial" w:hAnsi="Arial" w:cs="Arial"/>
          <w:sz w:val="22"/>
          <w:szCs w:val="22"/>
          <w:lang w:eastAsia="zh-CN"/>
        </w:rPr>
        <w:t>ProB</w:t>
      </w:r>
      <w:proofErr w:type="spellEnd"/>
      <w:r w:rsidR="003441D3" w:rsidRPr="00CA1B46">
        <w:rPr>
          <w:rFonts w:ascii="Arial" w:hAnsi="Arial" w:cs="Arial"/>
          <w:sz w:val="22"/>
          <w:szCs w:val="22"/>
          <w:lang w:eastAsia="zh-CN"/>
        </w:rPr>
        <w:t>) and DC progenitor</w:t>
      </w:r>
      <w:r w:rsidR="00C7015F" w:rsidRPr="00CA1B46">
        <w:rPr>
          <w:rFonts w:ascii="Arial" w:hAnsi="Arial" w:cs="Arial"/>
          <w:sz w:val="22"/>
          <w:szCs w:val="22"/>
          <w:lang w:eastAsia="zh-CN"/>
        </w:rPr>
        <w:t>s</w:t>
      </w:r>
      <w:r w:rsidR="003441D3" w:rsidRPr="00CA1B46">
        <w:rPr>
          <w:rFonts w:ascii="Arial" w:hAnsi="Arial" w:cs="Arial"/>
          <w:sz w:val="22"/>
          <w:szCs w:val="22"/>
          <w:lang w:eastAsia="zh-CN"/>
        </w:rPr>
        <w:t xml:space="preserve"> and subsets (CDP, </w:t>
      </w:r>
      <w:proofErr w:type="spellStart"/>
      <w:proofErr w:type="gramStart"/>
      <w:r w:rsidR="003441D3" w:rsidRPr="00CA1B46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="003441D3" w:rsidRPr="00CA1B46">
        <w:rPr>
          <w:rFonts w:ascii="Arial" w:hAnsi="Arial" w:cs="Arial"/>
          <w:sz w:val="22"/>
          <w:szCs w:val="22"/>
          <w:lang w:eastAsia="zh-CN"/>
        </w:rPr>
        <w:t xml:space="preserve"> and </w:t>
      </w:r>
      <w:proofErr w:type="spellStart"/>
      <w:r w:rsidR="003441D3" w:rsidRPr="00CA1B46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7B56AC" w:rsidRPr="00CA1B46">
        <w:rPr>
          <w:rFonts w:ascii="Arial" w:hAnsi="Arial" w:cs="Arial"/>
          <w:sz w:val="22"/>
          <w:szCs w:val="22"/>
          <w:lang w:eastAsia="zh-CN"/>
        </w:rPr>
        <w:t>; GM-CSF derived DC; GM-DC</w:t>
      </w:r>
      <w:r w:rsidR="003441D3" w:rsidRPr="00CA1B46">
        <w:rPr>
          <w:rFonts w:ascii="Arial" w:hAnsi="Arial" w:cs="Arial"/>
          <w:sz w:val="22"/>
          <w:szCs w:val="22"/>
          <w:lang w:eastAsia="zh-CN"/>
        </w:rPr>
        <w:t>)</w:t>
      </w:r>
      <w:r w:rsidRPr="00CA1B46">
        <w:rPr>
          <w:rFonts w:ascii="Arial" w:hAnsi="Arial" w:cs="Arial"/>
          <w:sz w:val="22"/>
          <w:szCs w:val="22"/>
          <w:lang w:eastAsia="zh-CN"/>
        </w:rPr>
        <w:t>.</w:t>
      </w:r>
      <w:r w:rsidR="00E87F65" w:rsidRPr="00CA1B46">
        <w:rPr>
          <w:rFonts w:ascii="Arial" w:hAnsi="Arial" w:cs="Arial"/>
          <w:sz w:val="22"/>
          <w:szCs w:val="22"/>
          <w:lang w:eastAsia="zh-CN"/>
        </w:rPr>
        <w:t xml:space="preserve"> The DC cluster is highlighted. </w:t>
      </w:r>
      <w:r w:rsidRPr="00E01AB3">
        <w:rPr>
          <w:rFonts w:ascii="Arial" w:hAnsi="Arial" w:cs="Arial"/>
          <w:sz w:val="22"/>
          <w:szCs w:val="22"/>
          <w:lang w:eastAsia="zh-CN"/>
        </w:rPr>
        <w:t>(</w:t>
      </w:r>
      <w:r w:rsidR="00F46D92" w:rsidRPr="00E01AB3">
        <w:rPr>
          <w:rFonts w:ascii="Arial" w:hAnsi="Arial" w:cs="Arial"/>
          <w:sz w:val="22"/>
          <w:szCs w:val="22"/>
          <w:lang w:eastAsia="zh-CN"/>
        </w:rPr>
        <w:t>B</w:t>
      </w:r>
      <w:r w:rsidRPr="00E01AB3">
        <w:rPr>
          <w:rFonts w:ascii="Arial" w:hAnsi="Arial" w:cs="Arial"/>
          <w:sz w:val="22"/>
          <w:szCs w:val="22"/>
          <w:lang w:eastAsia="zh-CN"/>
        </w:rPr>
        <w:t xml:space="preserve">) </w:t>
      </w:r>
      <w:r w:rsidR="009829CE" w:rsidRPr="00E01AB3">
        <w:rPr>
          <w:rFonts w:ascii="Arial" w:hAnsi="Arial" w:cs="Arial"/>
          <w:sz w:val="22"/>
          <w:szCs w:val="22"/>
          <w:lang w:eastAsia="zh-CN"/>
        </w:rPr>
        <w:t xml:space="preserve">PU.1 binding peaks </w:t>
      </w:r>
      <w:r w:rsidR="00E61D08">
        <w:rPr>
          <w:rFonts w:ascii="Arial" w:hAnsi="Arial" w:cs="Arial"/>
          <w:sz w:val="22"/>
          <w:szCs w:val="22"/>
          <w:lang w:eastAsia="zh-CN"/>
        </w:rPr>
        <w:t>occurring in</w:t>
      </w:r>
      <w:r w:rsidR="002A4FE8">
        <w:rPr>
          <w:rFonts w:ascii="Arial" w:hAnsi="Arial" w:cs="Arial"/>
          <w:sz w:val="22"/>
          <w:szCs w:val="22"/>
          <w:lang w:eastAsia="zh-CN"/>
        </w:rPr>
        <w:t xml:space="preserve"> </w:t>
      </w:r>
      <w:r w:rsidR="009829CE" w:rsidRPr="00E01AB3">
        <w:rPr>
          <w:rFonts w:ascii="Arial" w:hAnsi="Arial" w:cs="Arial"/>
          <w:sz w:val="22"/>
          <w:szCs w:val="22"/>
          <w:lang w:eastAsia="zh-CN"/>
        </w:rPr>
        <w:t>enhancer</w:t>
      </w:r>
      <w:r w:rsidR="00E61D08">
        <w:rPr>
          <w:rFonts w:ascii="Arial" w:hAnsi="Arial" w:cs="Arial"/>
          <w:sz w:val="22"/>
          <w:szCs w:val="22"/>
          <w:lang w:eastAsia="zh-CN"/>
        </w:rPr>
        <w:t>s</w:t>
      </w:r>
      <w:r w:rsidR="002A4FE8">
        <w:rPr>
          <w:rFonts w:ascii="Arial" w:hAnsi="Arial" w:cs="Arial"/>
          <w:sz w:val="22"/>
          <w:szCs w:val="22"/>
          <w:lang w:eastAsia="zh-CN"/>
        </w:rPr>
        <w:t xml:space="preserve"> or</w:t>
      </w:r>
      <w:r w:rsidR="009829CE" w:rsidRPr="00E01AB3">
        <w:rPr>
          <w:rFonts w:ascii="Arial" w:hAnsi="Arial" w:cs="Arial"/>
          <w:sz w:val="22"/>
          <w:szCs w:val="22"/>
          <w:lang w:eastAsia="zh-CN"/>
        </w:rPr>
        <w:t xml:space="preserve"> active promoter</w:t>
      </w:r>
      <w:r w:rsidR="00E61D08">
        <w:rPr>
          <w:rFonts w:ascii="Arial" w:hAnsi="Arial" w:cs="Arial"/>
          <w:sz w:val="22"/>
          <w:szCs w:val="22"/>
          <w:lang w:eastAsia="zh-CN"/>
        </w:rPr>
        <w:t>s</w:t>
      </w:r>
      <w:r w:rsidR="009829CE" w:rsidRPr="00E01AB3">
        <w:rPr>
          <w:rFonts w:ascii="Arial" w:hAnsi="Arial" w:cs="Arial"/>
          <w:sz w:val="22"/>
          <w:szCs w:val="22"/>
          <w:lang w:eastAsia="zh-CN"/>
        </w:rPr>
        <w:t xml:space="preserve"> in MPP, CDP and </w:t>
      </w:r>
      <w:proofErr w:type="spellStart"/>
      <w:proofErr w:type="gramStart"/>
      <w:r w:rsidR="009829CE" w:rsidRPr="00E01AB3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="009829CE" w:rsidRPr="00E01AB3">
        <w:rPr>
          <w:rFonts w:ascii="Arial" w:hAnsi="Arial" w:cs="Arial"/>
          <w:sz w:val="22"/>
          <w:szCs w:val="22"/>
          <w:lang w:eastAsia="zh-CN"/>
        </w:rPr>
        <w:t xml:space="preserve"> and </w:t>
      </w:r>
      <w:proofErr w:type="spellStart"/>
      <w:r w:rsidR="009829CE" w:rsidRPr="00E01AB3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E61D08">
        <w:rPr>
          <w:rFonts w:ascii="Arial" w:hAnsi="Arial" w:cs="Arial"/>
          <w:sz w:val="22"/>
          <w:szCs w:val="22"/>
          <w:lang w:eastAsia="zh-CN"/>
        </w:rPr>
        <w:t xml:space="preserve"> are shown</w:t>
      </w:r>
      <w:r w:rsidR="009829CE" w:rsidRPr="00E01AB3">
        <w:rPr>
          <w:rFonts w:ascii="Arial" w:hAnsi="Arial" w:cs="Arial"/>
          <w:sz w:val="22"/>
          <w:szCs w:val="22"/>
          <w:lang w:eastAsia="zh-CN"/>
        </w:rPr>
        <w:t xml:space="preserve">. </w:t>
      </w:r>
      <w:r w:rsidR="002A4FE8">
        <w:rPr>
          <w:rFonts w:ascii="Arial" w:hAnsi="Arial" w:cs="Arial"/>
          <w:sz w:val="22"/>
          <w:szCs w:val="22"/>
          <w:lang w:eastAsia="zh-CN"/>
        </w:rPr>
        <w:t>Regions were defined as active promoters if marked with H4K4me3 and enhancers if marked with H3K4me1</w:t>
      </w:r>
      <w:r w:rsidR="000D6361">
        <w:rPr>
          <w:rFonts w:ascii="Arial" w:hAnsi="Arial" w:cs="Arial"/>
          <w:sz w:val="22"/>
          <w:szCs w:val="22"/>
          <w:lang w:eastAsia="zh-CN"/>
        </w:rPr>
        <w:t>.</w:t>
      </w:r>
      <w:r w:rsidR="002A4FE8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E01AB3">
        <w:rPr>
          <w:rFonts w:ascii="Arial" w:hAnsi="Arial" w:cs="Arial"/>
          <w:sz w:val="22"/>
          <w:szCs w:val="22"/>
          <w:lang w:eastAsia="zh-CN"/>
        </w:rPr>
        <w:t>(</w:t>
      </w:r>
      <w:r w:rsidR="00F46D92" w:rsidRPr="00E01AB3">
        <w:rPr>
          <w:rFonts w:ascii="Arial" w:hAnsi="Arial" w:cs="Arial"/>
          <w:sz w:val="22"/>
          <w:szCs w:val="22"/>
          <w:lang w:eastAsia="zh-CN"/>
        </w:rPr>
        <w:t>C</w:t>
      </w:r>
      <w:r w:rsidRPr="00E01AB3">
        <w:rPr>
          <w:rFonts w:ascii="Arial" w:hAnsi="Arial" w:cs="Arial"/>
          <w:sz w:val="22"/>
          <w:szCs w:val="22"/>
          <w:lang w:eastAsia="zh-CN"/>
        </w:rPr>
        <w:t xml:space="preserve">) </w:t>
      </w:r>
      <w:r w:rsidR="00E61D08">
        <w:rPr>
          <w:rFonts w:ascii="Arial" w:hAnsi="Arial" w:cs="Arial"/>
          <w:sz w:val="22"/>
          <w:szCs w:val="22"/>
          <w:lang w:eastAsia="zh-CN"/>
        </w:rPr>
        <w:t>D</w:t>
      </w:r>
      <w:r w:rsidR="00902842" w:rsidRPr="00E01AB3">
        <w:rPr>
          <w:rFonts w:ascii="Arial" w:hAnsi="Arial" w:cs="Arial"/>
          <w:sz w:val="22"/>
          <w:szCs w:val="22"/>
          <w:lang w:eastAsia="zh-CN"/>
        </w:rPr>
        <w:t>ifferential PU.1 peaks</w:t>
      </w:r>
      <w:r w:rsidR="00E61D08">
        <w:rPr>
          <w:rFonts w:ascii="Arial" w:hAnsi="Arial" w:cs="Arial"/>
          <w:sz w:val="22"/>
          <w:szCs w:val="22"/>
          <w:lang w:eastAsia="zh-CN"/>
        </w:rPr>
        <w:t xml:space="preserve"> between MPP versus CDP and </w:t>
      </w:r>
      <w:proofErr w:type="spellStart"/>
      <w:proofErr w:type="gramStart"/>
      <w:r w:rsidR="00E61D08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="00E61D08">
        <w:rPr>
          <w:rFonts w:ascii="Arial" w:hAnsi="Arial" w:cs="Arial"/>
          <w:sz w:val="22"/>
          <w:szCs w:val="22"/>
          <w:lang w:eastAsia="zh-CN"/>
        </w:rPr>
        <w:t xml:space="preserve"> versus </w:t>
      </w:r>
      <w:proofErr w:type="spellStart"/>
      <w:r w:rsidR="00E61D08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902842" w:rsidRPr="00E01AB3">
        <w:rPr>
          <w:rFonts w:ascii="Arial" w:hAnsi="Arial" w:cs="Arial"/>
          <w:sz w:val="22"/>
          <w:szCs w:val="22"/>
          <w:lang w:eastAsia="zh-CN"/>
        </w:rPr>
        <w:t xml:space="preserve"> </w:t>
      </w:r>
      <w:r w:rsidR="00834057" w:rsidRPr="00E01AB3">
        <w:rPr>
          <w:rFonts w:ascii="Arial" w:hAnsi="Arial" w:cs="Arial"/>
          <w:sz w:val="22"/>
          <w:szCs w:val="22"/>
          <w:lang w:eastAsia="zh-CN"/>
        </w:rPr>
        <w:t>are</w:t>
      </w:r>
      <w:r w:rsidR="00902842" w:rsidRPr="00E01AB3">
        <w:rPr>
          <w:rFonts w:ascii="Arial" w:hAnsi="Arial" w:cs="Arial"/>
          <w:sz w:val="22"/>
          <w:szCs w:val="22"/>
          <w:lang w:eastAsia="zh-CN"/>
        </w:rPr>
        <w:t xml:space="preserve"> depicted in blue and red as indicated. </w:t>
      </w:r>
      <w:r w:rsidR="00C50103">
        <w:rPr>
          <w:rFonts w:ascii="Arial" w:hAnsi="Arial" w:cs="Arial"/>
          <w:sz w:val="22"/>
          <w:szCs w:val="22"/>
          <w:lang w:eastAsia="zh-CN"/>
        </w:rPr>
        <w:t>N</w:t>
      </w:r>
      <w:r w:rsidR="00834057" w:rsidRPr="00E01AB3">
        <w:rPr>
          <w:rFonts w:ascii="Arial" w:hAnsi="Arial" w:cs="Arial"/>
          <w:sz w:val="22"/>
          <w:szCs w:val="22"/>
          <w:lang w:eastAsia="zh-CN"/>
        </w:rPr>
        <w:t xml:space="preserve">on-differential peaks are colored in gray. </w:t>
      </w:r>
      <w:r w:rsidR="00C50103">
        <w:rPr>
          <w:rFonts w:ascii="Arial" w:hAnsi="Arial" w:cs="Arial"/>
          <w:sz w:val="22"/>
          <w:szCs w:val="22"/>
          <w:lang w:eastAsia="zh-CN"/>
        </w:rPr>
        <w:t>D</w:t>
      </w:r>
      <w:r w:rsidR="0009425E" w:rsidRPr="00E01AB3">
        <w:rPr>
          <w:rFonts w:ascii="Arial" w:hAnsi="Arial" w:cs="Arial"/>
          <w:sz w:val="22"/>
          <w:szCs w:val="22"/>
          <w:lang w:eastAsia="zh-CN"/>
        </w:rPr>
        <w:t>e-novo</w:t>
      </w:r>
      <w:r w:rsidR="00834057" w:rsidRPr="00E01AB3">
        <w:rPr>
          <w:rFonts w:ascii="Arial" w:hAnsi="Arial" w:cs="Arial"/>
          <w:sz w:val="22"/>
          <w:szCs w:val="22"/>
          <w:lang w:eastAsia="zh-CN"/>
        </w:rPr>
        <w:t xml:space="preserve"> PU.1 motifs calculated for cell </w:t>
      </w:r>
      <w:r w:rsidR="00C50103">
        <w:rPr>
          <w:rFonts w:ascii="Arial" w:hAnsi="Arial" w:cs="Arial"/>
          <w:sz w:val="22"/>
          <w:szCs w:val="22"/>
          <w:lang w:eastAsia="zh-CN"/>
        </w:rPr>
        <w:t xml:space="preserve">type </w:t>
      </w:r>
      <w:r w:rsidR="00834057" w:rsidRPr="00E01AB3">
        <w:rPr>
          <w:rFonts w:ascii="Arial" w:hAnsi="Arial" w:cs="Arial"/>
          <w:sz w:val="22"/>
          <w:szCs w:val="22"/>
          <w:lang w:eastAsia="zh-CN"/>
        </w:rPr>
        <w:t xml:space="preserve">specific peaks </w:t>
      </w:r>
      <w:r w:rsidR="00E44024" w:rsidRPr="00E01AB3">
        <w:rPr>
          <w:rFonts w:ascii="Arial" w:hAnsi="Arial" w:cs="Arial"/>
          <w:sz w:val="22"/>
          <w:szCs w:val="22"/>
          <w:lang w:eastAsia="zh-CN"/>
        </w:rPr>
        <w:t xml:space="preserve">and </w:t>
      </w:r>
      <w:r w:rsidR="00C50103">
        <w:rPr>
          <w:rFonts w:ascii="Arial" w:hAnsi="Arial" w:cs="Arial"/>
          <w:sz w:val="22"/>
          <w:szCs w:val="22"/>
          <w:lang w:eastAsia="zh-CN"/>
        </w:rPr>
        <w:t xml:space="preserve">the </w:t>
      </w:r>
      <w:r w:rsidR="00E44024" w:rsidRPr="00E01AB3">
        <w:rPr>
          <w:rFonts w:ascii="Arial" w:hAnsi="Arial" w:cs="Arial"/>
          <w:sz w:val="22"/>
          <w:szCs w:val="22"/>
          <w:lang w:eastAsia="zh-CN"/>
        </w:rPr>
        <w:t xml:space="preserve">classical PU.1 motif </w:t>
      </w:r>
      <w:r w:rsidR="00C50103">
        <w:rPr>
          <w:rFonts w:ascii="Arial" w:hAnsi="Arial" w:cs="Arial"/>
          <w:sz w:val="22"/>
          <w:szCs w:val="22"/>
          <w:lang w:eastAsia="zh-CN"/>
        </w:rPr>
        <w:t xml:space="preserve">(UP00085, </w:t>
      </w:r>
      <w:proofErr w:type="spellStart"/>
      <w:r w:rsidR="00C50103">
        <w:rPr>
          <w:rFonts w:ascii="Arial" w:hAnsi="Arial" w:cs="Arial"/>
          <w:sz w:val="22"/>
          <w:szCs w:val="22"/>
          <w:lang w:eastAsia="zh-CN"/>
        </w:rPr>
        <w:t>Uniprobe</w:t>
      </w:r>
      <w:proofErr w:type="spellEnd"/>
      <w:r w:rsidR="00C50103">
        <w:rPr>
          <w:rFonts w:ascii="Arial" w:hAnsi="Arial" w:cs="Arial"/>
          <w:sz w:val="22"/>
          <w:szCs w:val="22"/>
          <w:lang w:eastAsia="zh-CN"/>
        </w:rPr>
        <w:t xml:space="preserve"> </w:t>
      </w:r>
      <w:commentRangeStart w:id="18"/>
      <w:r w:rsidR="00C50103">
        <w:rPr>
          <w:rFonts w:ascii="Arial" w:hAnsi="Arial" w:cs="Arial"/>
          <w:sz w:val="22"/>
          <w:szCs w:val="22"/>
          <w:lang w:eastAsia="zh-CN"/>
        </w:rPr>
        <w:t>[31]</w:t>
      </w:r>
      <w:commentRangeEnd w:id="18"/>
      <w:r w:rsidR="003C5329">
        <w:rPr>
          <w:rStyle w:val="Refdecomentrio"/>
        </w:rPr>
        <w:commentReference w:id="18"/>
      </w:r>
      <w:r w:rsidR="00C50103">
        <w:rPr>
          <w:rFonts w:ascii="Arial" w:hAnsi="Arial" w:cs="Arial"/>
          <w:sz w:val="22"/>
          <w:szCs w:val="22"/>
          <w:lang w:eastAsia="zh-CN"/>
        </w:rPr>
        <w:t xml:space="preserve">) </w:t>
      </w:r>
      <w:r w:rsidR="00834057" w:rsidRPr="00E01AB3">
        <w:rPr>
          <w:rFonts w:ascii="Arial" w:hAnsi="Arial" w:cs="Arial"/>
          <w:sz w:val="22"/>
          <w:szCs w:val="22"/>
          <w:lang w:eastAsia="zh-CN"/>
        </w:rPr>
        <w:t>are shown.</w:t>
      </w:r>
      <w:r w:rsidR="0009425E" w:rsidRPr="00E01AB3">
        <w:rPr>
          <w:rFonts w:ascii="Arial" w:hAnsi="Arial" w:cs="Arial"/>
          <w:sz w:val="22"/>
          <w:szCs w:val="22"/>
          <w:lang w:eastAsia="zh-CN"/>
        </w:rPr>
        <w:t xml:space="preserve"> </w:t>
      </w:r>
      <w:r w:rsidR="001979D7" w:rsidRPr="00E01AB3">
        <w:rPr>
          <w:rFonts w:ascii="Arial" w:hAnsi="Arial" w:cs="Arial"/>
          <w:sz w:val="22"/>
          <w:szCs w:val="22"/>
          <w:lang w:eastAsia="zh-CN"/>
        </w:rPr>
        <w:t>(</w:t>
      </w:r>
      <w:r w:rsidR="004B17F5" w:rsidRPr="00E01AB3">
        <w:rPr>
          <w:rFonts w:ascii="Arial" w:hAnsi="Arial" w:cs="Arial"/>
          <w:sz w:val="22"/>
          <w:szCs w:val="22"/>
          <w:lang w:eastAsia="zh-CN"/>
        </w:rPr>
        <w:t>C</w:t>
      </w:r>
      <w:r w:rsidR="00AD51CC" w:rsidRPr="00E01AB3">
        <w:rPr>
          <w:rFonts w:ascii="Arial" w:hAnsi="Arial" w:cs="Arial"/>
          <w:sz w:val="22"/>
          <w:szCs w:val="22"/>
          <w:lang w:eastAsia="zh-CN"/>
        </w:rPr>
        <w:t xml:space="preserve">, </w:t>
      </w:r>
      <w:r w:rsidR="001979D7" w:rsidRPr="00E01AB3">
        <w:rPr>
          <w:rFonts w:ascii="Arial" w:hAnsi="Arial" w:cs="Arial"/>
          <w:sz w:val="22"/>
          <w:szCs w:val="22"/>
          <w:lang w:eastAsia="zh-CN"/>
        </w:rPr>
        <w:t>left</w:t>
      </w:r>
      <w:r w:rsidR="00A82C13" w:rsidRPr="00E01AB3">
        <w:rPr>
          <w:rFonts w:ascii="Arial" w:hAnsi="Arial" w:cs="Arial"/>
          <w:sz w:val="22"/>
          <w:szCs w:val="22"/>
          <w:lang w:eastAsia="zh-CN"/>
        </w:rPr>
        <w:t>)</w:t>
      </w:r>
      <w:r w:rsidR="00D21B7B" w:rsidRPr="00E01AB3">
        <w:rPr>
          <w:rFonts w:ascii="Arial" w:hAnsi="Arial" w:cs="Arial"/>
          <w:sz w:val="22"/>
          <w:szCs w:val="22"/>
          <w:lang w:eastAsia="zh-CN"/>
        </w:rPr>
        <w:t xml:space="preserve">, </w:t>
      </w:r>
      <w:r w:rsidR="00A82C13" w:rsidRPr="00E01AB3">
        <w:rPr>
          <w:rFonts w:ascii="Arial" w:hAnsi="Arial" w:cs="Arial"/>
          <w:sz w:val="22"/>
          <w:szCs w:val="22"/>
          <w:lang w:eastAsia="zh-CN"/>
        </w:rPr>
        <w:t>d</w:t>
      </w:r>
      <w:r w:rsidR="0009425E" w:rsidRPr="00E01AB3">
        <w:rPr>
          <w:rFonts w:ascii="Arial" w:hAnsi="Arial" w:cs="Arial"/>
          <w:sz w:val="22"/>
          <w:szCs w:val="22"/>
          <w:lang w:eastAsia="zh-CN"/>
        </w:rPr>
        <w:t>ifferential PU.1 p</w:t>
      </w:r>
      <w:r w:rsidR="00A82C13" w:rsidRPr="00E01AB3">
        <w:rPr>
          <w:rFonts w:ascii="Arial" w:hAnsi="Arial" w:cs="Arial"/>
          <w:sz w:val="22"/>
          <w:szCs w:val="22"/>
          <w:lang w:eastAsia="zh-CN"/>
        </w:rPr>
        <w:t>eaks in MPP and CDP;</w:t>
      </w:r>
      <w:r w:rsidR="000926C1" w:rsidRPr="00E01AB3">
        <w:rPr>
          <w:rFonts w:ascii="Arial" w:hAnsi="Arial" w:cs="Arial"/>
          <w:sz w:val="22"/>
          <w:szCs w:val="22"/>
          <w:lang w:eastAsia="zh-CN"/>
        </w:rPr>
        <w:t xml:space="preserve"> </w:t>
      </w:r>
      <w:r w:rsidR="001979D7" w:rsidRPr="00E01AB3">
        <w:rPr>
          <w:rFonts w:ascii="Arial" w:hAnsi="Arial" w:cs="Arial"/>
          <w:sz w:val="22"/>
          <w:szCs w:val="22"/>
          <w:lang w:eastAsia="zh-CN"/>
        </w:rPr>
        <w:t>(</w:t>
      </w:r>
      <w:r w:rsidR="004B17F5" w:rsidRPr="00E01AB3">
        <w:rPr>
          <w:rFonts w:ascii="Arial" w:hAnsi="Arial" w:cs="Arial"/>
          <w:sz w:val="22"/>
          <w:szCs w:val="22"/>
          <w:lang w:eastAsia="zh-CN"/>
        </w:rPr>
        <w:t>C</w:t>
      </w:r>
      <w:r w:rsidR="00AD51CC" w:rsidRPr="00E01AB3">
        <w:rPr>
          <w:rFonts w:ascii="Arial" w:hAnsi="Arial" w:cs="Arial"/>
          <w:sz w:val="22"/>
          <w:szCs w:val="22"/>
          <w:lang w:eastAsia="zh-CN"/>
        </w:rPr>
        <w:t xml:space="preserve">, </w:t>
      </w:r>
      <w:r w:rsidR="001979D7" w:rsidRPr="00E01AB3">
        <w:rPr>
          <w:rFonts w:ascii="Arial" w:hAnsi="Arial" w:cs="Arial"/>
          <w:sz w:val="22"/>
          <w:szCs w:val="22"/>
          <w:lang w:eastAsia="zh-CN"/>
        </w:rPr>
        <w:t>right</w:t>
      </w:r>
      <w:r w:rsidR="00A82C13" w:rsidRPr="00E01AB3">
        <w:rPr>
          <w:rFonts w:ascii="Arial" w:hAnsi="Arial" w:cs="Arial"/>
          <w:sz w:val="22"/>
          <w:szCs w:val="22"/>
          <w:lang w:eastAsia="zh-CN"/>
        </w:rPr>
        <w:t>)</w:t>
      </w:r>
      <w:r w:rsidR="000926C1" w:rsidRPr="00E01AB3">
        <w:rPr>
          <w:rFonts w:ascii="Arial" w:hAnsi="Arial" w:cs="Arial"/>
          <w:sz w:val="22"/>
          <w:szCs w:val="22"/>
          <w:lang w:eastAsia="zh-CN"/>
        </w:rPr>
        <w:t>, differential PU.1 peaks</w:t>
      </w:r>
      <w:r w:rsidR="00A82C13" w:rsidRPr="00E01AB3">
        <w:rPr>
          <w:rFonts w:ascii="Arial" w:hAnsi="Arial" w:cs="Arial"/>
          <w:sz w:val="22"/>
          <w:szCs w:val="22"/>
          <w:lang w:eastAsia="zh-CN"/>
        </w:rPr>
        <w:t xml:space="preserve"> in </w:t>
      </w:r>
      <w:proofErr w:type="spellStart"/>
      <w:proofErr w:type="gramStart"/>
      <w:r w:rsidR="00A82C13" w:rsidRPr="00E01AB3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="00A82C13" w:rsidRPr="00E01AB3">
        <w:rPr>
          <w:rFonts w:ascii="Arial" w:hAnsi="Arial" w:cs="Arial"/>
          <w:sz w:val="22"/>
          <w:szCs w:val="22"/>
          <w:lang w:eastAsia="zh-CN"/>
        </w:rPr>
        <w:t xml:space="preserve"> and </w:t>
      </w:r>
      <w:proofErr w:type="spellStart"/>
      <w:r w:rsidR="00A82C13" w:rsidRPr="00E01AB3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09425E" w:rsidRPr="00E01AB3">
        <w:rPr>
          <w:rFonts w:ascii="Arial" w:hAnsi="Arial" w:cs="Arial"/>
          <w:sz w:val="22"/>
          <w:szCs w:val="22"/>
          <w:lang w:eastAsia="zh-CN"/>
        </w:rPr>
        <w:t>.</w:t>
      </w:r>
      <w:r w:rsidR="004A4135" w:rsidRPr="00E01AB3">
        <w:rPr>
          <w:rFonts w:ascii="Arial" w:hAnsi="Arial" w:cs="Arial"/>
          <w:sz w:val="22"/>
          <w:szCs w:val="22"/>
          <w:lang w:eastAsia="zh-CN"/>
        </w:rPr>
        <w:t xml:space="preserve"> (</w:t>
      </w:r>
      <w:r w:rsidR="004B17F5" w:rsidRPr="00E01AB3">
        <w:rPr>
          <w:rFonts w:ascii="Arial" w:hAnsi="Arial" w:cs="Arial"/>
          <w:sz w:val="22"/>
          <w:szCs w:val="22"/>
          <w:lang w:eastAsia="zh-CN"/>
        </w:rPr>
        <w:t>D</w:t>
      </w:r>
      <w:r w:rsidRPr="00E01AB3">
        <w:rPr>
          <w:rFonts w:ascii="Arial" w:hAnsi="Arial" w:cs="Arial"/>
          <w:sz w:val="22"/>
          <w:szCs w:val="22"/>
          <w:lang w:eastAsia="zh-CN"/>
        </w:rPr>
        <w:t xml:space="preserve">) </w:t>
      </w:r>
      <w:r w:rsidR="004B17F5" w:rsidRPr="00E01AB3">
        <w:rPr>
          <w:rFonts w:ascii="Arial" w:hAnsi="Arial" w:cs="Arial"/>
          <w:sz w:val="22"/>
          <w:szCs w:val="22"/>
          <w:lang w:eastAsia="zh-CN"/>
        </w:rPr>
        <w:t xml:space="preserve">The proportion of PU.1 target genes with differential PU.1 peaks </w:t>
      </w:r>
      <w:r w:rsidR="003D74A4" w:rsidRPr="00E01AB3">
        <w:rPr>
          <w:rFonts w:ascii="Arial" w:hAnsi="Arial" w:cs="Arial"/>
          <w:sz w:val="22"/>
          <w:szCs w:val="22"/>
          <w:lang w:eastAsia="zh-CN"/>
        </w:rPr>
        <w:t xml:space="preserve">close to </w:t>
      </w:r>
      <w:r w:rsidRPr="00E01AB3">
        <w:rPr>
          <w:rFonts w:ascii="Arial" w:hAnsi="Arial" w:cs="Arial"/>
          <w:sz w:val="22"/>
          <w:szCs w:val="22"/>
          <w:lang w:eastAsia="zh-CN"/>
        </w:rPr>
        <w:t xml:space="preserve">differentially regulated </w:t>
      </w:r>
      <w:r w:rsidR="008F48DD" w:rsidRPr="00E01AB3">
        <w:rPr>
          <w:rFonts w:ascii="Arial" w:hAnsi="Arial" w:cs="Arial"/>
          <w:sz w:val="22"/>
          <w:szCs w:val="22"/>
          <w:lang w:eastAsia="zh-CN"/>
        </w:rPr>
        <w:t xml:space="preserve">genes in progenitors (MPP </w:t>
      </w:r>
      <w:commentRangeStart w:id="19"/>
      <w:r w:rsidR="008F48DD" w:rsidRPr="00E01AB3">
        <w:rPr>
          <w:rFonts w:ascii="Arial" w:hAnsi="Arial" w:cs="Arial"/>
          <w:sz w:val="22"/>
          <w:szCs w:val="22"/>
          <w:lang w:eastAsia="zh-CN"/>
        </w:rPr>
        <w:t>verse</w:t>
      </w:r>
      <w:commentRangeEnd w:id="19"/>
      <w:r w:rsidR="008F53AA">
        <w:rPr>
          <w:rStyle w:val="Refdecomentrio"/>
        </w:rPr>
        <w:commentReference w:id="19"/>
      </w:r>
      <w:r w:rsidR="00216996" w:rsidRPr="00E01AB3">
        <w:rPr>
          <w:rFonts w:ascii="Arial" w:hAnsi="Arial" w:cs="Arial"/>
          <w:sz w:val="22"/>
          <w:szCs w:val="22"/>
          <w:lang w:eastAsia="zh-CN"/>
        </w:rPr>
        <w:t xml:space="preserve"> CDP</w:t>
      </w:r>
      <w:r w:rsidR="008F48DD" w:rsidRPr="00E01AB3">
        <w:rPr>
          <w:rFonts w:ascii="Arial" w:hAnsi="Arial" w:cs="Arial"/>
          <w:sz w:val="22"/>
          <w:szCs w:val="22"/>
          <w:lang w:eastAsia="zh-CN"/>
        </w:rPr>
        <w:t>) and DC subsets (</w:t>
      </w:r>
      <w:proofErr w:type="spellStart"/>
      <w:r w:rsidR="008F48DD" w:rsidRPr="00E01AB3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r w:rsidR="008F48DD" w:rsidRPr="00E01AB3">
        <w:rPr>
          <w:rFonts w:ascii="Arial" w:hAnsi="Arial" w:cs="Arial"/>
          <w:sz w:val="22"/>
          <w:szCs w:val="22"/>
          <w:lang w:eastAsia="zh-CN"/>
        </w:rPr>
        <w:t xml:space="preserve"> </w:t>
      </w:r>
      <w:commentRangeStart w:id="20"/>
      <w:r w:rsidR="008F48DD" w:rsidRPr="00E01AB3">
        <w:rPr>
          <w:rFonts w:ascii="Arial" w:hAnsi="Arial" w:cs="Arial"/>
          <w:sz w:val="22"/>
          <w:szCs w:val="22"/>
          <w:lang w:eastAsia="zh-CN"/>
        </w:rPr>
        <w:t>verse</w:t>
      </w:r>
      <w:commentRangeEnd w:id="20"/>
      <w:r w:rsidR="003C5329">
        <w:rPr>
          <w:rStyle w:val="Refdecomentrio"/>
        </w:rPr>
        <w:commentReference w:id="20"/>
      </w:r>
      <w:r w:rsidR="00216996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proofErr w:type="spellStart"/>
      <w:r w:rsidR="00216996" w:rsidRPr="00CA1B46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216996" w:rsidRPr="00CA1B46">
        <w:rPr>
          <w:rFonts w:ascii="Arial" w:hAnsi="Arial" w:cs="Arial"/>
          <w:sz w:val="22"/>
          <w:szCs w:val="22"/>
          <w:lang w:eastAsia="zh-CN"/>
        </w:rPr>
        <w:t>)</w:t>
      </w:r>
      <w:r w:rsidR="004142E8" w:rsidRPr="00CA1B46">
        <w:rPr>
          <w:rFonts w:ascii="Arial" w:hAnsi="Arial" w:cs="Arial"/>
          <w:sz w:val="22"/>
          <w:szCs w:val="22"/>
          <w:lang w:eastAsia="zh-CN"/>
        </w:rPr>
        <w:t xml:space="preserve"> are </w:t>
      </w:r>
      <w:r w:rsidR="004142E8" w:rsidRPr="00CA1B46">
        <w:rPr>
          <w:rFonts w:ascii="Arial" w:hAnsi="Arial" w:cs="Arial"/>
          <w:sz w:val="22"/>
          <w:szCs w:val="22"/>
          <w:lang w:eastAsia="zh-CN"/>
        </w:rPr>
        <w:lastRenderedPageBreak/>
        <w:t>shown in percent</w:t>
      </w:r>
      <w:r w:rsidR="003642DA" w:rsidRPr="00CA1B46">
        <w:rPr>
          <w:rFonts w:ascii="Arial" w:hAnsi="Arial" w:cs="Arial"/>
          <w:sz w:val="22"/>
          <w:szCs w:val="22"/>
          <w:lang w:eastAsia="zh-CN"/>
        </w:rPr>
        <w:t xml:space="preserve"> (filled bar</w:t>
      </w:r>
      <w:r w:rsidR="002C3B8B" w:rsidRPr="00CA1B46">
        <w:rPr>
          <w:rFonts w:ascii="Arial" w:hAnsi="Arial" w:cs="Arial"/>
          <w:sz w:val="22"/>
          <w:szCs w:val="22"/>
          <w:lang w:eastAsia="zh-CN"/>
        </w:rPr>
        <w:t>s</w:t>
      </w:r>
      <w:r w:rsidR="003642DA" w:rsidRPr="00CA1B46">
        <w:rPr>
          <w:rFonts w:ascii="Arial" w:hAnsi="Arial" w:cs="Arial"/>
          <w:sz w:val="22"/>
          <w:szCs w:val="22"/>
          <w:lang w:eastAsia="zh-CN"/>
        </w:rPr>
        <w:t>)</w:t>
      </w:r>
      <w:r w:rsidRPr="00CA1B46">
        <w:rPr>
          <w:rFonts w:ascii="Arial" w:hAnsi="Arial" w:cs="Arial"/>
          <w:sz w:val="22"/>
          <w:szCs w:val="22"/>
          <w:lang w:eastAsia="zh-CN"/>
        </w:rPr>
        <w:t>. Th</w:t>
      </w:r>
      <w:r w:rsidR="008F48DD" w:rsidRPr="00CA1B46">
        <w:rPr>
          <w:rFonts w:ascii="Arial" w:hAnsi="Arial" w:cs="Arial"/>
          <w:sz w:val="22"/>
          <w:szCs w:val="22"/>
          <w:lang w:eastAsia="zh-CN"/>
        </w:rPr>
        <w:t xml:space="preserve">e percentage of PU.1 targets in all genes </w:t>
      </w:r>
      <w:r w:rsidR="004142E8" w:rsidRPr="00CA1B46">
        <w:rPr>
          <w:rFonts w:ascii="Arial" w:hAnsi="Arial" w:cs="Arial"/>
          <w:sz w:val="22"/>
          <w:szCs w:val="22"/>
          <w:lang w:eastAsia="zh-CN"/>
        </w:rPr>
        <w:t xml:space="preserve">was used as </w:t>
      </w:r>
      <w:r w:rsidR="00853F53" w:rsidRPr="00CA1B46">
        <w:rPr>
          <w:rFonts w:ascii="Arial" w:hAnsi="Arial" w:cs="Arial"/>
          <w:sz w:val="22"/>
          <w:szCs w:val="22"/>
          <w:lang w:eastAsia="zh-CN"/>
        </w:rPr>
        <w:t>background control</w:t>
      </w:r>
      <w:r w:rsidR="003642DA" w:rsidRPr="00CA1B46">
        <w:rPr>
          <w:rFonts w:ascii="Arial" w:hAnsi="Arial" w:cs="Arial"/>
          <w:sz w:val="22"/>
          <w:szCs w:val="22"/>
          <w:lang w:eastAsia="zh-CN"/>
        </w:rPr>
        <w:t xml:space="preserve"> (open bar</w:t>
      </w:r>
      <w:r w:rsidR="002C3B8B" w:rsidRPr="00CA1B46">
        <w:rPr>
          <w:rFonts w:ascii="Arial" w:hAnsi="Arial" w:cs="Arial"/>
          <w:sz w:val="22"/>
          <w:szCs w:val="22"/>
          <w:lang w:eastAsia="zh-CN"/>
        </w:rPr>
        <w:t>s</w:t>
      </w:r>
      <w:r w:rsidR="003642DA" w:rsidRPr="00CA1B46">
        <w:rPr>
          <w:rFonts w:ascii="Arial" w:hAnsi="Arial" w:cs="Arial"/>
          <w:sz w:val="22"/>
          <w:szCs w:val="22"/>
          <w:lang w:eastAsia="zh-CN"/>
        </w:rPr>
        <w:t>)</w:t>
      </w:r>
      <w:r w:rsidR="00853F53" w:rsidRPr="00CA1B46">
        <w:rPr>
          <w:rFonts w:ascii="Arial" w:hAnsi="Arial" w:cs="Arial"/>
          <w:sz w:val="22"/>
          <w:szCs w:val="22"/>
          <w:lang w:eastAsia="zh-CN"/>
        </w:rPr>
        <w:t>. The Fisher’s exact t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est was employed to calculate the enrichment of PU.1 targets. </w:t>
      </w:r>
    </w:p>
    <w:p w:rsidR="00673F75" w:rsidRPr="00CA1B46" w:rsidRDefault="00673F75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673F75" w:rsidRPr="00CA1B46" w:rsidRDefault="00673F75" w:rsidP="009D69CE">
      <w:pPr>
        <w:spacing w:line="480" w:lineRule="auto"/>
        <w:jc w:val="both"/>
        <w:rPr>
          <w:rFonts w:ascii="Arial" w:hAnsi="Arial" w:cs="Arial"/>
          <w:b/>
          <w:sz w:val="22"/>
          <w:szCs w:val="22"/>
          <w:lang w:eastAsia="zh-CN"/>
        </w:rPr>
      </w:pPr>
      <w:r w:rsidRPr="00CA1B46">
        <w:rPr>
          <w:rFonts w:ascii="Arial" w:hAnsi="Arial" w:cs="Arial"/>
          <w:b/>
          <w:sz w:val="22"/>
          <w:szCs w:val="22"/>
          <w:lang w:eastAsia="zh-CN"/>
        </w:rPr>
        <w:t>Figure 5</w:t>
      </w:r>
    </w:p>
    <w:p w:rsidR="00673F75" w:rsidRPr="00CA1B46" w:rsidRDefault="00673F75" w:rsidP="009D69CE">
      <w:pPr>
        <w:spacing w:line="480" w:lineRule="auto"/>
        <w:jc w:val="both"/>
        <w:rPr>
          <w:rFonts w:ascii="Arial" w:hAnsi="Arial" w:cs="Arial"/>
          <w:b/>
          <w:sz w:val="22"/>
          <w:szCs w:val="22"/>
          <w:lang w:eastAsia="zh-CN"/>
        </w:rPr>
      </w:pPr>
      <w:proofErr w:type="gramStart"/>
      <w:r w:rsidRPr="00CA1B46">
        <w:rPr>
          <w:rFonts w:ascii="Arial" w:hAnsi="Arial" w:cs="Arial"/>
          <w:b/>
          <w:sz w:val="22"/>
          <w:szCs w:val="22"/>
          <w:lang w:eastAsia="zh-CN"/>
        </w:rPr>
        <w:t>Identification of</w:t>
      </w:r>
      <w:r w:rsidR="007A4B0A" w:rsidRPr="00CA1B46">
        <w:rPr>
          <w:rFonts w:ascii="Arial" w:hAnsi="Arial" w:cs="Arial"/>
          <w:b/>
          <w:sz w:val="22"/>
          <w:szCs w:val="22"/>
          <w:lang w:eastAsia="zh-CN"/>
        </w:rPr>
        <w:t xml:space="preserve"> linage-specific transcription</w:t>
      </w:r>
      <w:r w:rsidRPr="00CA1B46">
        <w:rPr>
          <w:rFonts w:ascii="Arial" w:hAnsi="Arial" w:cs="Arial"/>
          <w:b/>
          <w:sz w:val="22"/>
          <w:szCs w:val="22"/>
          <w:lang w:eastAsia="zh-CN"/>
        </w:rPr>
        <w:t xml:space="preserve"> factor regulatory networks</w:t>
      </w:r>
      <w:r w:rsidR="00B57A0E" w:rsidRPr="00CA1B46">
        <w:rPr>
          <w:rFonts w:ascii="Arial" w:hAnsi="Arial" w:cs="Arial"/>
          <w:b/>
          <w:sz w:val="22"/>
          <w:szCs w:val="22"/>
          <w:lang w:eastAsia="zh-CN"/>
        </w:rPr>
        <w:t>.</w:t>
      </w:r>
      <w:proofErr w:type="gramEnd"/>
    </w:p>
    <w:p w:rsidR="00673F75" w:rsidRPr="00CA1B46" w:rsidRDefault="00673F75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r w:rsidRPr="00CA1B46">
        <w:rPr>
          <w:rFonts w:ascii="Arial" w:hAnsi="Arial" w:cs="Arial"/>
          <w:sz w:val="22"/>
          <w:szCs w:val="22"/>
          <w:lang w:eastAsia="zh-CN"/>
        </w:rPr>
        <w:t>(</w:t>
      </w:r>
      <w:r w:rsidR="004B17F5">
        <w:rPr>
          <w:rFonts w:ascii="Arial" w:hAnsi="Arial" w:cs="Arial"/>
          <w:sz w:val="22"/>
          <w:szCs w:val="22"/>
          <w:lang w:eastAsia="zh-CN"/>
        </w:rPr>
        <w:t>A</w:t>
      </w:r>
      <w:r w:rsidRPr="00CA1B46">
        <w:rPr>
          <w:rFonts w:ascii="Arial" w:hAnsi="Arial" w:cs="Arial"/>
          <w:sz w:val="22"/>
          <w:szCs w:val="22"/>
          <w:lang w:eastAsia="zh-CN"/>
        </w:rPr>
        <w:t>) Heat</w:t>
      </w:r>
      <w:r w:rsidR="0046359F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map depicts the enrichment </w:t>
      </w:r>
      <w:r w:rsidR="00CA6797" w:rsidRPr="00CA1B46">
        <w:rPr>
          <w:rFonts w:ascii="Arial" w:hAnsi="Arial" w:cs="Arial"/>
          <w:sz w:val="22"/>
          <w:szCs w:val="22"/>
          <w:lang w:eastAsia="zh-CN"/>
        </w:rPr>
        <w:t xml:space="preserve">of </w:t>
      </w:r>
      <w:r w:rsidR="007C196A">
        <w:rPr>
          <w:rFonts w:ascii="Arial" w:hAnsi="Arial" w:cs="Arial"/>
          <w:sz w:val="22"/>
          <w:szCs w:val="22"/>
          <w:lang w:eastAsia="zh-CN"/>
        </w:rPr>
        <w:t>TF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motifs (row) </w:t>
      </w:r>
      <w:r w:rsidR="00CA6797" w:rsidRPr="00CA1B46">
        <w:rPr>
          <w:rFonts w:ascii="Arial" w:hAnsi="Arial" w:cs="Arial"/>
          <w:sz w:val="22"/>
          <w:szCs w:val="22"/>
          <w:lang w:eastAsia="zh-CN"/>
        </w:rPr>
        <w:t xml:space="preserve">in MPP, CDP, </w:t>
      </w:r>
      <w:proofErr w:type="spellStart"/>
      <w:proofErr w:type="gramStart"/>
      <w:r w:rsidR="00CA6797" w:rsidRPr="00CA1B46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="00CA6797" w:rsidRPr="00CA1B46">
        <w:rPr>
          <w:rFonts w:ascii="Arial" w:hAnsi="Arial" w:cs="Arial"/>
          <w:sz w:val="22"/>
          <w:szCs w:val="22"/>
          <w:lang w:eastAsia="zh-CN"/>
        </w:rPr>
        <w:t xml:space="preserve"> and </w:t>
      </w:r>
      <w:proofErr w:type="spellStart"/>
      <w:r w:rsidR="00CA6797" w:rsidRPr="00CA1B46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CA6797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(column). </w:t>
      </w:r>
      <w:r w:rsidR="00CA6797" w:rsidRPr="00E44024">
        <w:rPr>
          <w:rFonts w:ascii="Arial" w:hAnsi="Arial" w:cs="Arial"/>
          <w:i/>
          <w:sz w:val="22"/>
          <w:szCs w:val="22"/>
          <w:lang w:eastAsia="zh-CN"/>
        </w:rPr>
        <w:t>P</w:t>
      </w:r>
      <w:r w:rsidR="00CA6797" w:rsidRPr="00CA1B46">
        <w:rPr>
          <w:rFonts w:ascii="Arial" w:hAnsi="Arial" w:cs="Arial"/>
          <w:sz w:val="22"/>
          <w:szCs w:val="22"/>
          <w:lang w:eastAsia="zh-CN"/>
        </w:rPr>
        <w:t xml:space="preserve"> values are plotted and</w:t>
      </w:r>
      <w:r w:rsidR="00CA6797" w:rsidRPr="00CA1B46">
        <w:rPr>
          <w:rFonts w:ascii="Arial" w:hAnsi="Arial" w:cs="Arial"/>
          <w:sz w:val="22"/>
          <w:szCs w:val="22"/>
        </w:rPr>
        <w:t xml:space="preserve"> </w:t>
      </w:r>
      <w:r w:rsidRPr="00CA1B46">
        <w:rPr>
          <w:rFonts w:ascii="Arial" w:hAnsi="Arial" w:cs="Arial"/>
          <w:sz w:val="22"/>
          <w:szCs w:val="22"/>
        </w:rPr>
        <w:t xml:space="preserve">color-coded using a continuous spectrum from </w:t>
      </w:r>
      <w:r w:rsidR="00541216" w:rsidRPr="00CA1B46">
        <w:rPr>
          <w:rFonts w:ascii="Arial" w:hAnsi="Arial" w:cs="Arial"/>
          <w:sz w:val="22"/>
          <w:szCs w:val="22"/>
        </w:rPr>
        <w:t>gray</w:t>
      </w:r>
      <w:r w:rsidRPr="00CA1B46">
        <w:rPr>
          <w:rFonts w:ascii="Arial" w:hAnsi="Arial" w:cs="Arial"/>
          <w:sz w:val="22"/>
          <w:szCs w:val="22"/>
        </w:rPr>
        <w:t xml:space="preserve"> (</w:t>
      </w:r>
      <w:r w:rsidRPr="00492A87">
        <w:rPr>
          <w:rFonts w:ascii="Arial" w:hAnsi="Arial" w:cs="Arial"/>
          <w:i/>
          <w:sz w:val="22"/>
          <w:szCs w:val="22"/>
        </w:rPr>
        <w:t>p</w:t>
      </w:r>
      <w:r w:rsidR="00C46FD5">
        <w:rPr>
          <w:rFonts w:ascii="Arial" w:hAnsi="Arial" w:cs="Arial"/>
          <w:sz w:val="22"/>
          <w:szCs w:val="22"/>
        </w:rPr>
        <w:t xml:space="preserve"> </w:t>
      </w:r>
      <w:r w:rsidRPr="00CA1B46">
        <w:rPr>
          <w:rFonts w:ascii="Arial" w:hAnsi="Arial" w:cs="Arial"/>
          <w:sz w:val="22"/>
          <w:szCs w:val="22"/>
        </w:rPr>
        <w:t>value &gt; 0.05) to blue (</w:t>
      </w:r>
      <w:r w:rsidRPr="00492A87">
        <w:rPr>
          <w:rFonts w:ascii="Arial" w:hAnsi="Arial" w:cs="Arial"/>
          <w:i/>
          <w:sz w:val="22"/>
          <w:szCs w:val="22"/>
        </w:rPr>
        <w:t>p</w:t>
      </w:r>
      <w:r w:rsidR="00C46FD5">
        <w:rPr>
          <w:rFonts w:ascii="Arial" w:hAnsi="Arial" w:cs="Arial"/>
          <w:sz w:val="22"/>
          <w:szCs w:val="22"/>
        </w:rPr>
        <w:t xml:space="preserve"> </w:t>
      </w:r>
      <w:r w:rsidRPr="00CA1B46">
        <w:rPr>
          <w:rFonts w:ascii="Arial" w:hAnsi="Arial" w:cs="Arial"/>
          <w:sz w:val="22"/>
          <w:szCs w:val="22"/>
        </w:rPr>
        <w:t>value &lt; 0.5)</w:t>
      </w:r>
      <w:r w:rsidRPr="00CA1B46">
        <w:rPr>
          <w:rFonts w:ascii="Arial" w:hAnsi="Arial" w:cs="Arial"/>
          <w:sz w:val="22"/>
          <w:szCs w:val="22"/>
          <w:lang w:eastAsia="zh-CN"/>
        </w:rPr>
        <w:t>.</w:t>
      </w:r>
      <w:r w:rsidR="000D6361">
        <w:rPr>
          <w:rFonts w:ascii="Arial" w:hAnsi="Arial" w:cs="Arial"/>
          <w:sz w:val="22"/>
          <w:szCs w:val="22"/>
          <w:lang w:eastAsia="zh-CN"/>
        </w:rPr>
        <w:t xml:space="preserve"> </w:t>
      </w:r>
      <w:r w:rsidRPr="00CA1B46">
        <w:rPr>
          <w:rFonts w:ascii="Arial" w:hAnsi="Arial" w:cs="Arial"/>
          <w:sz w:val="22"/>
          <w:szCs w:val="22"/>
          <w:lang w:eastAsia="zh-CN"/>
        </w:rPr>
        <w:t>20 TFs (2</w:t>
      </w:r>
      <w:r w:rsidR="000D6361">
        <w:rPr>
          <w:rFonts w:ascii="Arial" w:hAnsi="Arial" w:cs="Arial"/>
          <w:sz w:val="22"/>
          <w:szCs w:val="22"/>
          <w:lang w:eastAsia="zh-CN"/>
        </w:rPr>
        <w:t>4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motifs) that were considered as potential PU.1 co-binding partners are labeled in red.</w:t>
      </w:r>
      <w:r w:rsidR="00ED7047">
        <w:rPr>
          <w:rFonts w:ascii="Arial" w:hAnsi="Arial" w:cs="Arial"/>
          <w:sz w:val="22"/>
          <w:szCs w:val="22"/>
          <w:lang w:eastAsia="zh-CN"/>
        </w:rPr>
        <w:t xml:space="preserve"> Cluster</w:t>
      </w:r>
      <w:r w:rsidR="00865043">
        <w:rPr>
          <w:rFonts w:ascii="Arial" w:hAnsi="Arial" w:cs="Arial"/>
          <w:sz w:val="22"/>
          <w:szCs w:val="22"/>
          <w:lang w:eastAsia="zh-CN"/>
        </w:rPr>
        <w:t>s</w:t>
      </w:r>
      <w:r w:rsidR="00ED7047">
        <w:rPr>
          <w:rFonts w:ascii="Arial" w:hAnsi="Arial" w:cs="Arial"/>
          <w:sz w:val="22"/>
          <w:szCs w:val="22"/>
          <w:lang w:eastAsia="zh-CN"/>
        </w:rPr>
        <w:t xml:space="preserve"> I to V are indicated.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(</w:t>
      </w:r>
      <w:r w:rsidR="004B17F5">
        <w:rPr>
          <w:rFonts w:ascii="Arial" w:hAnsi="Arial" w:cs="Arial"/>
          <w:sz w:val="22"/>
          <w:szCs w:val="22"/>
          <w:lang w:eastAsia="zh-CN"/>
        </w:rPr>
        <w:t>B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) PU.1 </w:t>
      </w:r>
      <w:r w:rsidR="00865043">
        <w:rPr>
          <w:rFonts w:ascii="Arial" w:hAnsi="Arial" w:cs="Arial"/>
          <w:sz w:val="22"/>
          <w:szCs w:val="22"/>
          <w:lang w:eastAsia="zh-CN"/>
        </w:rPr>
        <w:t>occupancy</w:t>
      </w:r>
      <w:r w:rsidR="00865043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865043">
        <w:rPr>
          <w:rFonts w:ascii="Arial" w:hAnsi="Arial" w:cs="Arial"/>
          <w:sz w:val="22"/>
          <w:szCs w:val="22"/>
          <w:lang w:eastAsia="zh-CN"/>
        </w:rPr>
        <w:t>of Id2 and Irf1 loci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are shown </w:t>
      </w:r>
      <w:r w:rsidR="00865043">
        <w:rPr>
          <w:rFonts w:ascii="Arial" w:hAnsi="Arial" w:cs="Arial"/>
          <w:sz w:val="22"/>
          <w:szCs w:val="22"/>
          <w:lang w:eastAsia="zh-CN"/>
        </w:rPr>
        <w:t xml:space="preserve">for MPP, CDP, </w:t>
      </w:r>
      <w:proofErr w:type="spellStart"/>
      <w:proofErr w:type="gramStart"/>
      <w:r w:rsidR="00865043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="00865043">
        <w:rPr>
          <w:rFonts w:ascii="Arial" w:hAnsi="Arial" w:cs="Arial"/>
          <w:sz w:val="22"/>
          <w:szCs w:val="22"/>
          <w:lang w:eastAsia="zh-CN"/>
        </w:rPr>
        <w:t xml:space="preserve"> and </w:t>
      </w:r>
      <w:proofErr w:type="spellStart"/>
      <w:r w:rsidR="00865043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A52174" w:rsidRPr="00CA1B46">
        <w:rPr>
          <w:rFonts w:ascii="Arial" w:hAnsi="Arial" w:cs="Arial"/>
          <w:sz w:val="22"/>
          <w:szCs w:val="22"/>
          <w:lang w:eastAsia="zh-CN"/>
        </w:rPr>
        <w:t>. D</w:t>
      </w:r>
      <w:r w:rsidRPr="00CA1B46">
        <w:rPr>
          <w:rFonts w:ascii="Arial" w:hAnsi="Arial" w:cs="Arial"/>
          <w:sz w:val="22"/>
          <w:szCs w:val="22"/>
          <w:lang w:eastAsia="zh-CN"/>
        </w:rPr>
        <w:t>ifferential PU.1 peak region</w:t>
      </w:r>
      <w:r w:rsidR="00355EEB" w:rsidRPr="00CA1B46">
        <w:rPr>
          <w:rFonts w:ascii="Arial" w:hAnsi="Arial" w:cs="Arial"/>
          <w:sz w:val="22"/>
          <w:szCs w:val="22"/>
          <w:lang w:eastAsia="zh-CN"/>
        </w:rPr>
        <w:t>s are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highlighted by </w:t>
      </w:r>
      <w:r w:rsidR="00541216" w:rsidRPr="00CA1B46">
        <w:rPr>
          <w:rFonts w:ascii="Arial" w:hAnsi="Arial" w:cs="Arial"/>
          <w:sz w:val="22"/>
          <w:szCs w:val="22"/>
          <w:lang w:eastAsia="zh-CN"/>
        </w:rPr>
        <w:t>gray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box</w:t>
      </w:r>
      <w:r w:rsidR="00355EEB" w:rsidRPr="00CA1B46">
        <w:rPr>
          <w:rFonts w:ascii="Arial" w:hAnsi="Arial" w:cs="Arial"/>
          <w:sz w:val="22"/>
          <w:szCs w:val="22"/>
          <w:lang w:eastAsia="zh-CN"/>
        </w:rPr>
        <w:t>es</w:t>
      </w:r>
      <w:r w:rsidRPr="00CA1B46">
        <w:rPr>
          <w:rFonts w:ascii="Arial" w:hAnsi="Arial" w:cs="Arial"/>
          <w:sz w:val="22"/>
          <w:szCs w:val="22"/>
          <w:lang w:eastAsia="zh-CN"/>
        </w:rPr>
        <w:t>. Green lines indicate transcription factor binding si</w:t>
      </w:r>
      <w:r w:rsidR="00B218AF" w:rsidRPr="00CA1B46">
        <w:rPr>
          <w:rFonts w:ascii="Arial" w:hAnsi="Arial" w:cs="Arial"/>
          <w:sz w:val="22"/>
          <w:szCs w:val="22"/>
          <w:lang w:eastAsia="zh-CN"/>
        </w:rPr>
        <w:t xml:space="preserve">tes (TFBS) predicted inside </w:t>
      </w:r>
      <w:r w:rsidRPr="00CA1B46">
        <w:rPr>
          <w:rFonts w:ascii="Arial" w:hAnsi="Arial" w:cs="Arial"/>
          <w:sz w:val="22"/>
          <w:szCs w:val="22"/>
          <w:lang w:eastAsia="zh-CN"/>
        </w:rPr>
        <w:t>differential PU.1 peak regions. (</w:t>
      </w:r>
      <w:r w:rsidR="00FD6645">
        <w:rPr>
          <w:rFonts w:ascii="Arial" w:hAnsi="Arial" w:cs="Arial"/>
          <w:sz w:val="22"/>
          <w:szCs w:val="22"/>
          <w:lang w:eastAsia="zh-CN"/>
        </w:rPr>
        <w:t>C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) Linage-specific </w:t>
      </w:r>
      <w:r w:rsidR="009076CC">
        <w:rPr>
          <w:rFonts w:ascii="Arial" w:hAnsi="Arial" w:cs="Arial"/>
          <w:sz w:val="22"/>
          <w:szCs w:val="22"/>
          <w:lang w:eastAsia="zh-CN"/>
        </w:rPr>
        <w:t>transcription factor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regulatory networks. Nodes represent identified PU.1 co-binding partners </w:t>
      </w:r>
      <w:r w:rsidR="00BB1A1E">
        <w:rPr>
          <w:rFonts w:ascii="Arial" w:hAnsi="Arial" w:cs="Arial"/>
          <w:sz w:val="22"/>
          <w:szCs w:val="22"/>
          <w:lang w:eastAsia="zh-CN"/>
        </w:rPr>
        <w:t xml:space="preserve">from (A) </w:t>
      </w:r>
      <w:r w:rsidRPr="00CA1B46">
        <w:rPr>
          <w:rFonts w:ascii="Arial" w:hAnsi="Arial" w:cs="Arial"/>
          <w:sz w:val="22"/>
          <w:szCs w:val="22"/>
          <w:lang w:eastAsia="zh-CN"/>
        </w:rPr>
        <w:t>that are active (red) or inactive (</w:t>
      </w:r>
      <w:r w:rsidR="00541216" w:rsidRPr="00CA1B46">
        <w:rPr>
          <w:rFonts w:ascii="Arial" w:hAnsi="Arial" w:cs="Arial"/>
          <w:sz w:val="22"/>
          <w:szCs w:val="22"/>
          <w:lang w:eastAsia="zh-CN"/>
        </w:rPr>
        <w:t>gray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) </w:t>
      </w:r>
      <w:r w:rsidR="002D30B3" w:rsidRPr="00CA1B46">
        <w:rPr>
          <w:rFonts w:ascii="Arial" w:hAnsi="Arial" w:cs="Arial"/>
          <w:sz w:val="22"/>
          <w:szCs w:val="22"/>
          <w:lang w:eastAsia="zh-CN"/>
        </w:rPr>
        <w:t xml:space="preserve">in MPP, CDP, </w:t>
      </w:r>
      <w:proofErr w:type="spellStart"/>
      <w:proofErr w:type="gramStart"/>
      <w:r w:rsidR="002D30B3" w:rsidRPr="00CA1B46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="002D30B3" w:rsidRPr="00CA1B46">
        <w:rPr>
          <w:rFonts w:ascii="Arial" w:hAnsi="Arial" w:cs="Arial"/>
          <w:sz w:val="22"/>
          <w:szCs w:val="22"/>
          <w:lang w:eastAsia="zh-CN"/>
        </w:rPr>
        <w:t xml:space="preserve"> and </w:t>
      </w:r>
      <w:proofErr w:type="spellStart"/>
      <w:r w:rsidR="002D30B3" w:rsidRPr="00CA1B46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2D30B3" w:rsidRPr="00CA1B46">
        <w:rPr>
          <w:rFonts w:ascii="Arial" w:hAnsi="Arial" w:cs="Arial"/>
          <w:sz w:val="22"/>
          <w:szCs w:val="22"/>
          <w:lang w:eastAsia="zh-CN"/>
        </w:rPr>
        <w:t>. S</w:t>
      </w:r>
      <w:r w:rsidRPr="00CA1B46">
        <w:rPr>
          <w:rFonts w:ascii="Arial" w:hAnsi="Arial" w:cs="Arial"/>
          <w:sz w:val="22"/>
          <w:szCs w:val="22"/>
          <w:lang w:eastAsia="zh-CN"/>
        </w:rPr>
        <w:t>elected key DC regulators from literature (white)</w:t>
      </w:r>
      <w:r w:rsidR="002D30B3" w:rsidRPr="00CA1B46">
        <w:rPr>
          <w:rFonts w:ascii="Arial" w:hAnsi="Arial" w:cs="Arial"/>
          <w:sz w:val="22"/>
          <w:szCs w:val="22"/>
          <w:lang w:eastAsia="zh-CN"/>
        </w:rPr>
        <w:t xml:space="preserve"> were included in the analysis</w:t>
      </w:r>
      <w:r w:rsidRPr="00CA1B46">
        <w:rPr>
          <w:rFonts w:ascii="Arial" w:hAnsi="Arial" w:cs="Arial"/>
          <w:sz w:val="22"/>
          <w:szCs w:val="22"/>
          <w:lang w:eastAsia="zh-CN"/>
        </w:rPr>
        <w:t>.</w:t>
      </w:r>
      <w:r w:rsidR="0015603D">
        <w:rPr>
          <w:rFonts w:ascii="Arial" w:hAnsi="Arial" w:cs="Arial"/>
          <w:sz w:val="22"/>
          <w:szCs w:val="22"/>
          <w:lang w:eastAsia="zh-CN"/>
        </w:rPr>
        <w:t xml:space="preserve"> In MPP and CDP</w:t>
      </w:r>
      <w:r w:rsidR="00CF322D">
        <w:rPr>
          <w:rFonts w:ascii="Arial" w:hAnsi="Arial" w:cs="Arial"/>
          <w:sz w:val="22"/>
          <w:szCs w:val="22"/>
          <w:lang w:eastAsia="zh-CN"/>
        </w:rPr>
        <w:t xml:space="preserve"> networks,</w:t>
      </w:r>
      <w:r w:rsidR="0015603D">
        <w:rPr>
          <w:rFonts w:ascii="Arial" w:hAnsi="Arial" w:cs="Arial"/>
          <w:sz w:val="22"/>
          <w:szCs w:val="22"/>
          <w:lang w:eastAsia="zh-CN"/>
        </w:rPr>
        <w:t xml:space="preserve"> differentially regulated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15603D">
        <w:rPr>
          <w:rFonts w:ascii="Arial" w:hAnsi="Arial" w:cs="Arial"/>
          <w:sz w:val="22"/>
          <w:szCs w:val="22"/>
          <w:lang w:eastAsia="zh-CN"/>
        </w:rPr>
        <w:t xml:space="preserve">genes during DC commitment (MPP versus CDP) were considered. In </w:t>
      </w:r>
      <w:proofErr w:type="spellStart"/>
      <w:proofErr w:type="gramStart"/>
      <w:r w:rsidR="0015603D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proofErr w:type="gramEnd"/>
      <w:r w:rsidR="0015603D">
        <w:rPr>
          <w:rFonts w:ascii="Arial" w:hAnsi="Arial" w:cs="Arial"/>
          <w:sz w:val="22"/>
          <w:szCs w:val="22"/>
          <w:lang w:eastAsia="zh-CN"/>
        </w:rPr>
        <w:t xml:space="preserve"> and </w:t>
      </w:r>
      <w:proofErr w:type="spellStart"/>
      <w:r w:rsidR="0015603D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CF322D">
        <w:rPr>
          <w:rFonts w:ascii="Arial" w:hAnsi="Arial" w:cs="Arial"/>
          <w:sz w:val="22"/>
          <w:szCs w:val="22"/>
          <w:lang w:eastAsia="zh-CN"/>
        </w:rPr>
        <w:t xml:space="preserve"> networks</w:t>
      </w:r>
      <w:r w:rsidR="0015603D">
        <w:rPr>
          <w:rFonts w:ascii="Arial" w:hAnsi="Arial" w:cs="Arial"/>
          <w:sz w:val="22"/>
          <w:szCs w:val="22"/>
          <w:lang w:eastAsia="zh-CN"/>
        </w:rPr>
        <w:t>, differentially regulated</w:t>
      </w:r>
      <w:r w:rsidR="0015603D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15603D">
        <w:rPr>
          <w:rFonts w:ascii="Arial" w:hAnsi="Arial" w:cs="Arial"/>
          <w:sz w:val="22"/>
          <w:szCs w:val="22"/>
          <w:lang w:eastAsia="zh-CN"/>
        </w:rPr>
        <w:t>genes during DC subset specification (</w:t>
      </w:r>
      <w:proofErr w:type="spellStart"/>
      <w:r w:rsidR="0015603D">
        <w:rPr>
          <w:rFonts w:ascii="Arial" w:hAnsi="Arial" w:cs="Arial"/>
          <w:sz w:val="22"/>
          <w:szCs w:val="22"/>
          <w:lang w:eastAsia="zh-CN"/>
        </w:rPr>
        <w:t>cDC</w:t>
      </w:r>
      <w:proofErr w:type="spellEnd"/>
      <w:r w:rsidR="0015603D">
        <w:rPr>
          <w:rFonts w:ascii="Arial" w:hAnsi="Arial" w:cs="Arial"/>
          <w:sz w:val="22"/>
          <w:szCs w:val="22"/>
          <w:lang w:eastAsia="zh-CN"/>
        </w:rPr>
        <w:t xml:space="preserve"> versus </w:t>
      </w:r>
      <w:proofErr w:type="spellStart"/>
      <w:r w:rsidR="0015603D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15603D">
        <w:rPr>
          <w:rFonts w:ascii="Arial" w:hAnsi="Arial" w:cs="Arial"/>
          <w:sz w:val="22"/>
          <w:szCs w:val="22"/>
          <w:lang w:eastAsia="zh-CN"/>
        </w:rPr>
        <w:t xml:space="preserve">) were considered. </w:t>
      </w:r>
      <w:r w:rsidRPr="00CA1B46">
        <w:rPr>
          <w:rFonts w:ascii="Arial" w:hAnsi="Arial" w:cs="Arial"/>
          <w:sz w:val="22"/>
          <w:szCs w:val="22"/>
          <w:lang w:eastAsia="zh-CN"/>
        </w:rPr>
        <w:t>A directed edge from node a to node b</w:t>
      </w:r>
      <w:r w:rsidR="003762E1" w:rsidRPr="00CA1B46">
        <w:rPr>
          <w:rFonts w:ascii="Arial" w:hAnsi="Arial" w:cs="Arial"/>
          <w:sz w:val="22"/>
          <w:szCs w:val="22"/>
          <w:lang w:eastAsia="zh-CN"/>
        </w:rPr>
        <w:t xml:space="preserve"> </w:t>
      </w:r>
      <w:r w:rsidR="00D644C6" w:rsidRPr="00CA1B46">
        <w:rPr>
          <w:rFonts w:ascii="Arial" w:hAnsi="Arial" w:cs="Arial"/>
          <w:sz w:val="22"/>
          <w:szCs w:val="22"/>
          <w:lang w:eastAsia="zh-CN"/>
        </w:rPr>
        <w:t>(black)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indicates that the binding site of node </w:t>
      </w:r>
      <w:proofErr w:type="gramStart"/>
      <w:r w:rsidRPr="00CA1B46">
        <w:rPr>
          <w:rFonts w:ascii="Arial" w:hAnsi="Arial" w:cs="Arial"/>
          <w:sz w:val="22"/>
          <w:szCs w:val="22"/>
          <w:lang w:eastAsia="zh-CN"/>
        </w:rPr>
        <w:t>a is</w:t>
      </w:r>
      <w:proofErr w:type="gramEnd"/>
      <w:r w:rsidRPr="00CA1B46">
        <w:rPr>
          <w:rFonts w:ascii="Arial" w:hAnsi="Arial" w:cs="Arial"/>
          <w:sz w:val="22"/>
          <w:szCs w:val="22"/>
          <w:lang w:eastAsia="zh-CN"/>
        </w:rPr>
        <w:t xml:space="preserve"> found in the differential PU.1 peak region close to node b. A self-loop edge </w:t>
      </w:r>
      <w:r w:rsidR="0046359F">
        <w:rPr>
          <w:rFonts w:ascii="Arial" w:hAnsi="Arial" w:cs="Arial"/>
          <w:sz w:val="22"/>
          <w:szCs w:val="22"/>
          <w:lang w:eastAsia="zh-CN"/>
        </w:rPr>
        <w:t xml:space="preserve">(grey box) </w:t>
      </w:r>
      <w:r w:rsidRPr="00CA1B46">
        <w:rPr>
          <w:rFonts w:ascii="Arial" w:hAnsi="Arial" w:cs="Arial"/>
          <w:sz w:val="22"/>
          <w:szCs w:val="22"/>
          <w:lang w:eastAsia="zh-CN"/>
        </w:rPr>
        <w:t>indicates auto</w:t>
      </w:r>
      <w:r w:rsidR="00C87621" w:rsidRPr="00CA1B46">
        <w:rPr>
          <w:rFonts w:ascii="Arial" w:hAnsi="Arial" w:cs="Arial"/>
          <w:sz w:val="22"/>
          <w:szCs w:val="22"/>
          <w:lang w:eastAsia="zh-CN"/>
        </w:rPr>
        <w:t>-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regulatory feedback loop of the indicated </w:t>
      </w:r>
      <w:r w:rsidR="009076CC">
        <w:rPr>
          <w:rFonts w:ascii="Arial" w:hAnsi="Arial" w:cs="Arial"/>
          <w:sz w:val="22"/>
          <w:szCs w:val="22"/>
          <w:lang w:eastAsia="zh-CN"/>
        </w:rPr>
        <w:t>transcription factor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. The </w:t>
      </w:r>
      <w:r w:rsidR="00541216" w:rsidRPr="00CA1B46">
        <w:rPr>
          <w:rFonts w:ascii="Arial" w:hAnsi="Arial" w:cs="Arial"/>
          <w:sz w:val="22"/>
          <w:szCs w:val="22"/>
          <w:lang w:eastAsia="zh-CN"/>
        </w:rPr>
        <w:t>gray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edges show regulatory links </w:t>
      </w:r>
      <w:r w:rsidR="00D703AA">
        <w:rPr>
          <w:rFonts w:ascii="Arial" w:hAnsi="Arial" w:cs="Arial"/>
          <w:sz w:val="22"/>
          <w:szCs w:val="22"/>
          <w:lang w:eastAsia="zh-CN"/>
        </w:rPr>
        <w:t>predicted in at least one of the networks</w:t>
      </w:r>
      <w:r w:rsidRPr="00CA1B46">
        <w:rPr>
          <w:rFonts w:ascii="Arial" w:hAnsi="Arial" w:cs="Arial"/>
          <w:sz w:val="22"/>
          <w:szCs w:val="22"/>
          <w:lang w:eastAsia="zh-CN"/>
        </w:rPr>
        <w:t>.</w:t>
      </w:r>
    </w:p>
    <w:p w:rsidR="00716348" w:rsidRPr="00CA1B46" w:rsidRDefault="00716348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673F75" w:rsidRPr="00CA1B46" w:rsidRDefault="00673F75" w:rsidP="009D69CE">
      <w:pPr>
        <w:spacing w:line="480" w:lineRule="auto"/>
        <w:jc w:val="both"/>
        <w:rPr>
          <w:rFonts w:ascii="Arial" w:hAnsi="Arial" w:cs="Arial"/>
          <w:b/>
          <w:sz w:val="22"/>
          <w:szCs w:val="22"/>
          <w:lang w:eastAsia="zh-CN"/>
        </w:rPr>
      </w:pPr>
      <w:r w:rsidRPr="00CA1B46">
        <w:rPr>
          <w:rFonts w:ascii="Arial" w:hAnsi="Arial" w:cs="Arial"/>
          <w:b/>
          <w:sz w:val="22"/>
          <w:szCs w:val="22"/>
          <w:lang w:eastAsia="zh-CN"/>
        </w:rPr>
        <w:t>Figure 6</w:t>
      </w:r>
    </w:p>
    <w:p w:rsidR="00673F75" w:rsidRPr="00CA1B46" w:rsidRDefault="00F60D14" w:rsidP="009D69CE">
      <w:pPr>
        <w:spacing w:line="480" w:lineRule="auto"/>
        <w:jc w:val="both"/>
        <w:rPr>
          <w:rFonts w:ascii="Arial" w:hAnsi="Arial" w:cs="Arial"/>
          <w:b/>
          <w:sz w:val="22"/>
          <w:szCs w:val="22"/>
          <w:lang w:eastAsia="zh-CN"/>
        </w:rPr>
      </w:pPr>
      <w:proofErr w:type="gramStart"/>
      <w:r w:rsidRPr="00CA1B46">
        <w:rPr>
          <w:rFonts w:ascii="Arial" w:hAnsi="Arial" w:cs="Arial"/>
          <w:b/>
          <w:sz w:val="22"/>
          <w:szCs w:val="22"/>
          <w:lang w:eastAsia="zh-CN"/>
        </w:rPr>
        <w:t xml:space="preserve">The regulatory circuitry </w:t>
      </w:r>
      <w:r w:rsidR="00673F75" w:rsidRPr="00CA1B46">
        <w:rPr>
          <w:rFonts w:ascii="Arial" w:hAnsi="Arial" w:cs="Arial"/>
          <w:b/>
          <w:sz w:val="22"/>
          <w:szCs w:val="22"/>
          <w:lang w:eastAsia="zh-CN"/>
        </w:rPr>
        <w:t>of DC development</w:t>
      </w:r>
      <w:r w:rsidR="00B57A0E" w:rsidRPr="00CA1B46">
        <w:rPr>
          <w:rFonts w:ascii="Arial" w:hAnsi="Arial" w:cs="Arial"/>
          <w:b/>
          <w:sz w:val="22"/>
          <w:szCs w:val="22"/>
          <w:lang w:eastAsia="zh-CN"/>
        </w:rPr>
        <w:t>.</w:t>
      </w:r>
      <w:proofErr w:type="gramEnd"/>
    </w:p>
    <w:p w:rsidR="00673F75" w:rsidRPr="00CA1B46" w:rsidRDefault="00673F75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r w:rsidRPr="00CA1B46">
        <w:rPr>
          <w:rFonts w:ascii="Arial" w:hAnsi="Arial" w:cs="Arial"/>
          <w:sz w:val="22"/>
          <w:szCs w:val="22"/>
          <w:lang w:eastAsia="zh-CN"/>
        </w:rPr>
        <w:t>The network illustration depicts the</w:t>
      </w:r>
      <w:r w:rsidRPr="00CA1B46">
        <w:rPr>
          <w:rFonts w:ascii="Arial" w:hAnsi="Arial" w:cs="Arial"/>
          <w:sz w:val="22"/>
          <w:szCs w:val="22"/>
        </w:rPr>
        <w:t xml:space="preserve"> 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organization of </w:t>
      </w:r>
      <w:r w:rsidR="00B07DDF">
        <w:rPr>
          <w:rFonts w:ascii="Arial" w:hAnsi="Arial" w:cs="Arial"/>
          <w:sz w:val="22"/>
          <w:szCs w:val="22"/>
          <w:lang w:eastAsia="zh-CN"/>
        </w:rPr>
        <w:t xml:space="preserve">the 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integrated DC regulatory </w:t>
      </w:r>
      <w:r w:rsidR="00F60D14" w:rsidRPr="00CA1B46">
        <w:rPr>
          <w:rFonts w:ascii="Arial" w:hAnsi="Arial" w:cs="Arial"/>
          <w:sz w:val="22"/>
          <w:szCs w:val="22"/>
          <w:lang w:eastAsia="zh-CN"/>
        </w:rPr>
        <w:t>circuitry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. Nodes represent key regulatory factors involved in DC development.  A directed edge from factor </w:t>
      </w:r>
      <w:proofErr w:type="gramStart"/>
      <w:r w:rsidRPr="00CA1B46">
        <w:rPr>
          <w:rFonts w:ascii="Arial" w:hAnsi="Arial" w:cs="Arial"/>
          <w:sz w:val="22"/>
          <w:szCs w:val="22"/>
          <w:lang w:eastAsia="zh-CN"/>
        </w:rPr>
        <w:t>a to</w:t>
      </w:r>
      <w:proofErr w:type="gramEnd"/>
      <w:r w:rsidRPr="00CA1B46">
        <w:rPr>
          <w:rFonts w:ascii="Arial" w:hAnsi="Arial" w:cs="Arial"/>
          <w:sz w:val="22"/>
          <w:szCs w:val="22"/>
          <w:lang w:eastAsia="zh-CN"/>
        </w:rPr>
        <w:t xml:space="preserve"> factor b indicate</w:t>
      </w:r>
      <w:r w:rsidR="00B07DDF">
        <w:rPr>
          <w:rFonts w:ascii="Arial" w:hAnsi="Arial" w:cs="Arial"/>
          <w:sz w:val="22"/>
          <w:szCs w:val="22"/>
          <w:lang w:eastAsia="zh-CN"/>
        </w:rPr>
        <w:t>s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an active</w:t>
      </w:r>
      <w:r w:rsidR="00B07DDF">
        <w:rPr>
          <w:rFonts w:ascii="Arial" w:hAnsi="Arial" w:cs="Arial"/>
          <w:sz w:val="22"/>
          <w:szCs w:val="22"/>
          <w:lang w:eastAsia="zh-CN"/>
        </w:rPr>
        <w:t xml:space="preserve"> function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 (green) or inhibition function</w:t>
      </w:r>
      <w:r w:rsidR="00B07DDF">
        <w:rPr>
          <w:rFonts w:ascii="Arial" w:hAnsi="Arial" w:cs="Arial"/>
          <w:sz w:val="22"/>
          <w:szCs w:val="22"/>
          <w:lang w:eastAsia="zh-CN"/>
        </w:rPr>
        <w:t xml:space="preserve"> </w:t>
      </w:r>
      <w:r w:rsidR="00B07DDF" w:rsidRPr="00CA1B46">
        <w:rPr>
          <w:rFonts w:ascii="Arial" w:hAnsi="Arial" w:cs="Arial"/>
          <w:sz w:val="22"/>
          <w:szCs w:val="22"/>
          <w:lang w:eastAsia="zh-CN"/>
        </w:rPr>
        <w:t xml:space="preserve">(red) </w:t>
      </w:r>
      <w:r w:rsidRPr="00CA1B46">
        <w:rPr>
          <w:rFonts w:ascii="Arial" w:hAnsi="Arial" w:cs="Arial"/>
          <w:sz w:val="22"/>
          <w:szCs w:val="22"/>
          <w:lang w:eastAsia="zh-CN"/>
        </w:rPr>
        <w:t xml:space="preserve">of factor a </w:t>
      </w:r>
      <w:r w:rsidRPr="00CA1B46">
        <w:rPr>
          <w:rFonts w:ascii="Arial" w:hAnsi="Arial" w:cs="Arial"/>
          <w:sz w:val="22"/>
          <w:szCs w:val="22"/>
          <w:lang w:eastAsia="zh-CN"/>
        </w:rPr>
        <w:lastRenderedPageBreak/>
        <w:t xml:space="preserve">to factor b. </w:t>
      </w:r>
      <w:r w:rsidR="00D703AA">
        <w:rPr>
          <w:rFonts w:ascii="Arial" w:hAnsi="Arial" w:cs="Arial"/>
          <w:sz w:val="22"/>
          <w:szCs w:val="22"/>
          <w:lang w:eastAsia="zh-CN"/>
        </w:rPr>
        <w:t xml:space="preserve"> </w:t>
      </w:r>
      <w:r w:rsidR="00B07DDF">
        <w:rPr>
          <w:rFonts w:ascii="Arial" w:hAnsi="Arial" w:cs="Arial"/>
          <w:sz w:val="22"/>
          <w:szCs w:val="22"/>
          <w:lang w:eastAsia="zh-CN"/>
        </w:rPr>
        <w:t xml:space="preserve">Dotted </w:t>
      </w:r>
      <w:r w:rsidR="00D703AA">
        <w:rPr>
          <w:rFonts w:ascii="Arial" w:hAnsi="Arial" w:cs="Arial"/>
          <w:sz w:val="22"/>
          <w:szCs w:val="22"/>
          <w:lang w:eastAsia="zh-CN"/>
        </w:rPr>
        <w:t xml:space="preserve">edges represent additional interactions obtained from the literature. </w:t>
      </w:r>
      <w:r w:rsidR="003D77FB">
        <w:rPr>
          <w:rFonts w:ascii="Arial" w:hAnsi="Arial" w:cs="Arial"/>
          <w:sz w:val="22"/>
          <w:szCs w:val="22"/>
          <w:lang w:eastAsia="zh-CN"/>
        </w:rPr>
        <w:t xml:space="preserve">The </w:t>
      </w:r>
      <w:proofErr w:type="spellStart"/>
      <w:r w:rsidR="003D77FB">
        <w:rPr>
          <w:rFonts w:ascii="Arial" w:hAnsi="Arial" w:cs="Arial"/>
          <w:sz w:val="22"/>
          <w:szCs w:val="22"/>
          <w:lang w:eastAsia="zh-CN"/>
        </w:rPr>
        <w:t>pDC</w:t>
      </w:r>
      <w:proofErr w:type="spellEnd"/>
      <w:r w:rsidR="00D703AA">
        <w:rPr>
          <w:rFonts w:ascii="Arial" w:hAnsi="Arial" w:cs="Arial"/>
          <w:sz w:val="22"/>
          <w:szCs w:val="22"/>
          <w:lang w:eastAsia="zh-CN"/>
        </w:rPr>
        <w:t xml:space="preserve"> </w:t>
      </w:r>
      <w:r w:rsidR="00B07DDF">
        <w:rPr>
          <w:rFonts w:ascii="Arial" w:hAnsi="Arial" w:cs="Arial"/>
          <w:sz w:val="22"/>
          <w:szCs w:val="22"/>
          <w:lang w:eastAsia="zh-CN"/>
        </w:rPr>
        <w:t>sub-</w:t>
      </w:r>
      <w:r w:rsidR="00D703AA">
        <w:rPr>
          <w:rFonts w:ascii="Arial" w:hAnsi="Arial" w:cs="Arial"/>
          <w:sz w:val="22"/>
          <w:szCs w:val="22"/>
          <w:lang w:eastAsia="zh-CN"/>
        </w:rPr>
        <w:t xml:space="preserve">network </w:t>
      </w:r>
      <w:r w:rsidR="003D77FB">
        <w:rPr>
          <w:rFonts w:ascii="Arial" w:hAnsi="Arial" w:cs="Arial"/>
          <w:sz w:val="22"/>
          <w:szCs w:val="22"/>
          <w:lang w:eastAsia="zh-CN"/>
        </w:rPr>
        <w:t>of</w:t>
      </w:r>
      <w:r w:rsidR="00D703AA">
        <w:rPr>
          <w:rFonts w:ascii="Arial" w:hAnsi="Arial" w:cs="Arial"/>
          <w:sz w:val="22"/>
          <w:szCs w:val="22"/>
          <w:lang w:eastAsia="zh-CN"/>
        </w:rPr>
        <w:t xml:space="preserve"> Irf1, Ets1, </w:t>
      </w:r>
      <w:proofErr w:type="spellStart"/>
      <w:r w:rsidR="00D703AA">
        <w:rPr>
          <w:rFonts w:ascii="Arial" w:hAnsi="Arial" w:cs="Arial"/>
          <w:sz w:val="22"/>
          <w:szCs w:val="22"/>
          <w:lang w:eastAsia="zh-CN"/>
        </w:rPr>
        <w:t>Spib</w:t>
      </w:r>
      <w:proofErr w:type="spellEnd"/>
      <w:r w:rsidR="00D703AA">
        <w:rPr>
          <w:rFonts w:ascii="Arial" w:hAnsi="Arial" w:cs="Arial"/>
          <w:sz w:val="22"/>
          <w:szCs w:val="22"/>
          <w:lang w:eastAsia="zh-CN"/>
        </w:rPr>
        <w:t xml:space="preserve"> and Tc</w:t>
      </w:r>
      <w:r w:rsidR="00B07DDF">
        <w:rPr>
          <w:rFonts w:ascii="Arial" w:hAnsi="Arial" w:cs="Arial"/>
          <w:sz w:val="22"/>
          <w:szCs w:val="22"/>
          <w:lang w:eastAsia="zh-CN"/>
        </w:rPr>
        <w:t>f</w:t>
      </w:r>
      <w:r w:rsidR="00D703AA">
        <w:rPr>
          <w:rFonts w:ascii="Arial" w:hAnsi="Arial" w:cs="Arial"/>
          <w:sz w:val="22"/>
          <w:szCs w:val="22"/>
          <w:lang w:eastAsia="zh-CN"/>
        </w:rPr>
        <w:t>4</w:t>
      </w:r>
      <w:r w:rsidR="003D77FB">
        <w:rPr>
          <w:rFonts w:ascii="Arial" w:hAnsi="Arial" w:cs="Arial"/>
          <w:sz w:val="22"/>
          <w:szCs w:val="22"/>
          <w:lang w:eastAsia="zh-CN"/>
        </w:rPr>
        <w:t xml:space="preserve"> is shown (gray box).</w:t>
      </w:r>
    </w:p>
    <w:p w:rsidR="00673F75" w:rsidRPr="00CA1B46" w:rsidRDefault="00673F75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</w:p>
    <w:p w:rsidR="00673F75" w:rsidRPr="00CA1B46" w:rsidRDefault="00673F75" w:rsidP="009D69CE">
      <w:pPr>
        <w:spacing w:line="480" w:lineRule="auto"/>
        <w:jc w:val="both"/>
        <w:rPr>
          <w:rFonts w:ascii="Arial" w:hAnsi="Arial" w:cs="Arial"/>
          <w:sz w:val="22"/>
          <w:szCs w:val="22"/>
        </w:rPr>
      </w:pPr>
    </w:p>
    <w:p w:rsidR="00497728" w:rsidRDefault="00B11F16" w:rsidP="009D69CE">
      <w:pPr>
        <w:spacing w:line="480" w:lineRule="auto"/>
        <w:jc w:val="both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</w:rPr>
        <w:br w:type="page"/>
      </w:r>
      <w:r w:rsidR="00DC70B6" w:rsidRPr="00E01AB3">
        <w:rPr>
          <w:rFonts w:ascii="Arial" w:hAnsi="Arial" w:cs="Arial"/>
          <w:b/>
          <w:sz w:val="22"/>
          <w:szCs w:val="22"/>
          <w:lang w:eastAsia="zh-CN"/>
        </w:rPr>
        <w:lastRenderedPageBreak/>
        <w:t>REFERENCES</w:t>
      </w:r>
    </w:p>
    <w:p w:rsidR="00074561" w:rsidRDefault="007F1902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 w:rsidR="00497728">
        <w:rPr>
          <w:rFonts w:ascii="Arial" w:hAnsi="Arial" w:cs="Arial"/>
          <w:sz w:val="22"/>
          <w:szCs w:val="22"/>
        </w:rPr>
        <w:instrText xml:space="preserve"> ADDIN EN.REFLIST </w:instrText>
      </w:r>
      <w:r>
        <w:rPr>
          <w:rFonts w:ascii="Arial" w:hAnsi="Arial" w:cs="Arial"/>
          <w:sz w:val="22"/>
          <w:szCs w:val="22"/>
        </w:rPr>
        <w:fldChar w:fldCharType="separate"/>
      </w:r>
      <w:r w:rsidR="00074561">
        <w:rPr>
          <w:rFonts w:ascii="Arial" w:hAnsi="Arial" w:cs="Arial"/>
          <w:noProof/>
          <w:sz w:val="22"/>
          <w:szCs w:val="22"/>
        </w:rPr>
        <w:t xml:space="preserve">Azuara V, Perry P, Sauer S, Spivakov M, Jorgensen HF, John RM, Gouti M, Casanova M, Warnes G, Merkenschlager M et al. 2006. Chromatin signatures of pluripotent cell lines. </w:t>
      </w:r>
      <w:r w:rsidR="00074561" w:rsidRPr="00074561">
        <w:rPr>
          <w:rFonts w:ascii="Arial" w:hAnsi="Arial" w:cs="Arial"/>
          <w:i/>
          <w:noProof/>
          <w:sz w:val="22"/>
          <w:szCs w:val="22"/>
        </w:rPr>
        <w:t>Nature cell biology</w:t>
      </w:r>
      <w:r w:rsidR="00074561">
        <w:rPr>
          <w:rFonts w:ascii="Arial" w:hAnsi="Arial" w:cs="Arial"/>
          <w:noProof/>
          <w:sz w:val="22"/>
          <w:szCs w:val="22"/>
        </w:rPr>
        <w:t xml:space="preserve"> </w:t>
      </w:r>
      <w:r w:rsidR="00074561" w:rsidRPr="00074561">
        <w:rPr>
          <w:rFonts w:ascii="Arial" w:hAnsi="Arial" w:cs="Arial"/>
          <w:b/>
          <w:noProof/>
          <w:sz w:val="22"/>
          <w:szCs w:val="22"/>
        </w:rPr>
        <w:t>8</w:t>
      </w:r>
      <w:r w:rsidR="00074561">
        <w:rPr>
          <w:rFonts w:ascii="Arial" w:hAnsi="Arial" w:cs="Arial"/>
          <w:noProof/>
          <w:sz w:val="22"/>
          <w:szCs w:val="22"/>
        </w:rPr>
        <w:t>(5): 532-538.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Bailey TL, Boden M, Whitington T, Machanick P. 2010. The value of position-specific priors in motif discovery using MEME. </w:t>
      </w:r>
      <w:r w:rsidRPr="00074561">
        <w:rPr>
          <w:rFonts w:ascii="Arial" w:hAnsi="Arial" w:cs="Arial"/>
          <w:i/>
          <w:noProof/>
          <w:sz w:val="22"/>
          <w:szCs w:val="22"/>
        </w:rPr>
        <w:t>BMC bioinformatics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11</w:t>
      </w:r>
      <w:r>
        <w:rPr>
          <w:rFonts w:ascii="Arial" w:hAnsi="Arial" w:cs="Arial"/>
          <w:noProof/>
          <w:sz w:val="22"/>
          <w:szCs w:val="22"/>
        </w:rPr>
        <w:t>: 179.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Belz GT, Nutt SL. 2012. Transcriptional programming of the dendritic cell network. </w:t>
      </w:r>
      <w:r w:rsidRPr="00074561">
        <w:rPr>
          <w:rFonts w:ascii="Arial" w:hAnsi="Arial" w:cs="Arial"/>
          <w:i/>
          <w:noProof/>
          <w:sz w:val="22"/>
          <w:szCs w:val="22"/>
        </w:rPr>
        <w:t>Nature reviews Immunology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12</w:t>
      </w:r>
      <w:r>
        <w:rPr>
          <w:rFonts w:ascii="Arial" w:hAnsi="Arial" w:cs="Arial"/>
          <w:noProof/>
          <w:sz w:val="22"/>
          <w:szCs w:val="22"/>
        </w:rPr>
        <w:t>(2): 101-113.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Benjamini Y, Hochberg Y. 1995. Controlling the False Discovery Rate - a Practical and Powerful Approach to Multiple Testing. </w:t>
      </w:r>
      <w:r w:rsidRPr="00074561">
        <w:rPr>
          <w:rFonts w:ascii="Arial" w:hAnsi="Arial" w:cs="Arial"/>
          <w:i/>
          <w:noProof/>
          <w:sz w:val="22"/>
          <w:szCs w:val="22"/>
        </w:rPr>
        <w:t>J Roy Stat Soc B Met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57</w:t>
      </w:r>
      <w:r>
        <w:rPr>
          <w:rFonts w:ascii="Arial" w:hAnsi="Arial" w:cs="Arial"/>
          <w:noProof/>
          <w:sz w:val="22"/>
          <w:szCs w:val="22"/>
        </w:rPr>
        <w:t>(1): 289-300.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Bernstein BE, Mikkelsen TS, Xie X, Kamal M, Huebert DJ, Cuff J, Fry B, Meissner A, Wernig M, Plath K et al. 2006. A bivalent chromatin structure marks key developmental genes in embryonic stem cells. </w:t>
      </w:r>
      <w:r w:rsidRPr="00074561">
        <w:rPr>
          <w:rFonts w:ascii="Arial" w:hAnsi="Arial" w:cs="Arial"/>
          <w:i/>
          <w:noProof/>
          <w:sz w:val="22"/>
          <w:szCs w:val="22"/>
        </w:rPr>
        <w:t>Cell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125</w:t>
      </w:r>
      <w:r>
        <w:rPr>
          <w:rFonts w:ascii="Arial" w:hAnsi="Arial" w:cs="Arial"/>
          <w:noProof/>
          <w:sz w:val="22"/>
          <w:szCs w:val="22"/>
        </w:rPr>
        <w:t>(2): 315-326.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Black JC, Whetstine JR. 2011. Chromatin landscape: methylation beyond transcription. </w:t>
      </w:r>
      <w:r w:rsidRPr="00074561">
        <w:rPr>
          <w:rFonts w:ascii="Arial" w:hAnsi="Arial" w:cs="Arial"/>
          <w:i/>
          <w:noProof/>
          <w:sz w:val="22"/>
          <w:szCs w:val="22"/>
        </w:rPr>
        <w:t>Epigenetics : official journal of the DNA Methylation Society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6</w:t>
      </w:r>
      <w:r>
        <w:rPr>
          <w:rFonts w:ascii="Arial" w:hAnsi="Arial" w:cs="Arial"/>
          <w:noProof/>
          <w:sz w:val="22"/>
          <w:szCs w:val="22"/>
        </w:rPr>
        <w:t>(1): 9-15.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Carotta S, Dakic A, D'Amico A, Pang SH, Greig KT, Nutt SL, Wu L. 2010. The transcription factor PU.1 controls dendritic cell development and Flt3 cytokine receptor expression in a dose-dependent manner. </w:t>
      </w:r>
      <w:r w:rsidRPr="00074561">
        <w:rPr>
          <w:rFonts w:ascii="Arial" w:hAnsi="Arial" w:cs="Arial"/>
          <w:i/>
          <w:noProof/>
          <w:sz w:val="22"/>
          <w:szCs w:val="22"/>
        </w:rPr>
        <w:t>Immunity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32</w:t>
      </w:r>
      <w:r>
        <w:rPr>
          <w:rFonts w:ascii="Arial" w:hAnsi="Arial" w:cs="Arial"/>
          <w:noProof/>
          <w:sz w:val="22"/>
          <w:szCs w:val="22"/>
        </w:rPr>
        <w:t>(5): 628-641.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Chauvistre H, Kustermann C, Rehage N, Klisch T, Mitzka S, Felker P, Rose-John S, Zenke M, Sere KM. 2014. Dendritic cell development requires histone deacetylase activity. </w:t>
      </w:r>
      <w:r w:rsidRPr="00074561">
        <w:rPr>
          <w:rFonts w:ascii="Arial" w:hAnsi="Arial" w:cs="Arial"/>
          <w:i/>
          <w:noProof/>
          <w:sz w:val="22"/>
          <w:szCs w:val="22"/>
        </w:rPr>
        <w:t>European journal of immunology</w:t>
      </w:r>
      <w:r>
        <w:rPr>
          <w:rFonts w:ascii="Arial" w:hAnsi="Arial" w:cs="Arial"/>
          <w:noProof/>
          <w:sz w:val="22"/>
          <w:szCs w:val="22"/>
        </w:rPr>
        <w:t>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Chen T, Dent SY. 2014. Chromatin modifiers and remodellers: regulators of cellular differentiation. </w:t>
      </w:r>
      <w:r w:rsidRPr="00074561">
        <w:rPr>
          <w:rFonts w:ascii="Arial" w:hAnsi="Arial" w:cs="Arial"/>
          <w:i/>
          <w:noProof/>
          <w:sz w:val="22"/>
          <w:szCs w:val="22"/>
        </w:rPr>
        <w:t>Nature reviews Genetics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15</w:t>
      </w:r>
      <w:r>
        <w:rPr>
          <w:rFonts w:ascii="Arial" w:hAnsi="Arial" w:cs="Arial"/>
          <w:noProof/>
          <w:sz w:val="22"/>
          <w:szCs w:val="22"/>
        </w:rPr>
        <w:t>(2): 93-106.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Cisse B, Caton ML, Lehner M, Maeda T, Scheu S, Locksley R, Holmberg D, Zweier C, den Hollander NS, Kant SG et al. 2008. Transcription factor E2-2 is an essential and specific regulator of plasmacytoid dendritic cell development. </w:t>
      </w:r>
      <w:r w:rsidRPr="00074561">
        <w:rPr>
          <w:rFonts w:ascii="Arial" w:hAnsi="Arial" w:cs="Arial"/>
          <w:i/>
          <w:noProof/>
          <w:sz w:val="22"/>
          <w:szCs w:val="22"/>
        </w:rPr>
        <w:t>Cell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135</w:t>
      </w:r>
      <w:r>
        <w:rPr>
          <w:rFonts w:ascii="Arial" w:hAnsi="Arial" w:cs="Arial"/>
          <w:noProof/>
          <w:sz w:val="22"/>
          <w:szCs w:val="22"/>
        </w:rPr>
        <w:t>(1): 37-48.</w:t>
      </w:r>
    </w:p>
    <w:p w:rsidR="00074561" w:rsidRPr="00371A6C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Cock PJ, Antao T, Chang JT, Chapman BA, Cox CJ, Dalke A, Friedberg I, Hamelryck T, Kauff F, Wilczynski B et al. 2009. Biopython: freely available Python tools for computational molecular biology and bioinformatics. </w:t>
      </w:r>
      <w:r w:rsidRPr="00371A6C">
        <w:rPr>
          <w:rFonts w:ascii="Arial" w:hAnsi="Arial" w:cs="Arial"/>
          <w:i/>
          <w:noProof/>
          <w:sz w:val="22"/>
          <w:szCs w:val="22"/>
        </w:rPr>
        <w:t>Bioinformatics</w:t>
      </w:r>
      <w:r w:rsidRPr="00371A6C">
        <w:rPr>
          <w:rFonts w:ascii="Arial" w:hAnsi="Arial" w:cs="Arial"/>
          <w:noProof/>
          <w:sz w:val="22"/>
          <w:szCs w:val="22"/>
        </w:rPr>
        <w:t xml:space="preserve"> </w:t>
      </w:r>
      <w:r w:rsidRPr="00371A6C">
        <w:rPr>
          <w:rFonts w:ascii="Arial" w:hAnsi="Arial" w:cs="Arial"/>
          <w:b/>
          <w:noProof/>
          <w:sz w:val="22"/>
          <w:szCs w:val="22"/>
        </w:rPr>
        <w:t>25</w:t>
      </w:r>
      <w:r w:rsidRPr="00371A6C">
        <w:rPr>
          <w:rFonts w:ascii="Arial" w:hAnsi="Arial" w:cs="Arial"/>
          <w:noProof/>
          <w:sz w:val="22"/>
          <w:szCs w:val="22"/>
        </w:rPr>
        <w:t>(11): 1422-1423.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 w:rsidRPr="00371A6C">
        <w:rPr>
          <w:rFonts w:ascii="Arial" w:hAnsi="Arial" w:cs="Arial"/>
          <w:noProof/>
          <w:sz w:val="22"/>
          <w:szCs w:val="22"/>
        </w:rPr>
        <w:t xml:space="preserve">Costa IG, Roider HG, do Rego TG, de Carvalho Fde A. 2011. </w:t>
      </w:r>
      <w:r>
        <w:rPr>
          <w:rFonts w:ascii="Arial" w:hAnsi="Arial" w:cs="Arial"/>
          <w:noProof/>
          <w:sz w:val="22"/>
          <w:szCs w:val="22"/>
        </w:rPr>
        <w:t xml:space="preserve">Predicting gene expression in T cell differentiation from histone modifications and transcription factor binding affinities by linear mixture models. </w:t>
      </w:r>
      <w:r w:rsidRPr="00074561">
        <w:rPr>
          <w:rFonts w:ascii="Arial" w:hAnsi="Arial" w:cs="Arial"/>
          <w:i/>
          <w:noProof/>
          <w:sz w:val="22"/>
          <w:szCs w:val="22"/>
        </w:rPr>
        <w:t>BMC bioinformatics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12 Suppl 1</w:t>
      </w:r>
      <w:r>
        <w:rPr>
          <w:rFonts w:ascii="Arial" w:hAnsi="Arial" w:cs="Arial"/>
          <w:noProof/>
          <w:sz w:val="22"/>
          <w:szCs w:val="22"/>
        </w:rPr>
        <w:t>: S29.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Dahl JA, Collas P. 2008. A rapid micro chromatin immunoprecipitation assay (microChIP). </w:t>
      </w:r>
      <w:r w:rsidRPr="00074561">
        <w:rPr>
          <w:rFonts w:ascii="Arial" w:hAnsi="Arial" w:cs="Arial"/>
          <w:i/>
          <w:noProof/>
          <w:sz w:val="22"/>
          <w:szCs w:val="22"/>
        </w:rPr>
        <w:t>Nature protocols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3</w:t>
      </w:r>
      <w:r>
        <w:rPr>
          <w:rFonts w:ascii="Arial" w:hAnsi="Arial" w:cs="Arial"/>
          <w:noProof/>
          <w:sz w:val="22"/>
          <w:szCs w:val="22"/>
        </w:rPr>
        <w:t>(6): 1032-1045.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Dakic A, Metcalf D, Di Rago L, Mifsud S, Wu L, Nutt SL. 2005. PU.1 regulates the commitment of adult hematopoietic progenitors and restricts granulopoiesis. </w:t>
      </w:r>
      <w:r w:rsidRPr="00074561">
        <w:rPr>
          <w:rFonts w:ascii="Arial" w:hAnsi="Arial" w:cs="Arial"/>
          <w:i/>
          <w:noProof/>
          <w:sz w:val="22"/>
          <w:szCs w:val="22"/>
        </w:rPr>
        <w:t>The Journal of experimental medicine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201</w:t>
      </w:r>
      <w:r>
        <w:rPr>
          <w:rFonts w:ascii="Arial" w:hAnsi="Arial" w:cs="Arial"/>
          <w:noProof/>
          <w:sz w:val="22"/>
          <w:szCs w:val="22"/>
        </w:rPr>
        <w:t>(9): 1487-1502.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Felker P, Sere K, Lin Q, Becker C, Hristov M, Hieronymus T, Zenke M. 2010. TGF-beta1 accelerates dendritic cell differentiation from common dendritic cell progenitors and directs subset specification toward conventional dendritic cells. </w:t>
      </w:r>
      <w:r w:rsidRPr="00074561">
        <w:rPr>
          <w:rFonts w:ascii="Arial" w:hAnsi="Arial" w:cs="Arial"/>
          <w:i/>
          <w:noProof/>
          <w:sz w:val="22"/>
          <w:szCs w:val="22"/>
        </w:rPr>
        <w:t>Journal of immunology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185</w:t>
      </w:r>
      <w:r>
        <w:rPr>
          <w:rFonts w:ascii="Arial" w:hAnsi="Arial" w:cs="Arial"/>
          <w:noProof/>
          <w:sz w:val="22"/>
          <w:szCs w:val="22"/>
        </w:rPr>
        <w:t>(9): 5326-5335.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Garber M, Yosef N, Goren A, Raychowdhury R, Thielke A, Guttman M, Robinson J, Minie B, Chevrier N, Itzhaki Z et al. 2012. A high-throughput chromatin immunoprecipitation approach reveals principles of dynamic gene regulation in mammals. </w:t>
      </w:r>
      <w:r w:rsidRPr="00074561">
        <w:rPr>
          <w:rFonts w:ascii="Arial" w:hAnsi="Arial" w:cs="Arial"/>
          <w:i/>
          <w:noProof/>
          <w:sz w:val="22"/>
          <w:szCs w:val="22"/>
        </w:rPr>
        <w:t>Molecular cell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47</w:t>
      </w:r>
      <w:r>
        <w:rPr>
          <w:rFonts w:ascii="Arial" w:hAnsi="Arial" w:cs="Arial"/>
          <w:noProof/>
          <w:sz w:val="22"/>
          <w:szCs w:val="22"/>
        </w:rPr>
        <w:t>(5): 810-822.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Ghosh HS, Cisse B, Bunin A, Lewis KL, Reizis B. 2010. Continuous expression of the transcription factor e2-2 maintains the cell fate of mature plasmacytoid dendritic cells. </w:t>
      </w:r>
      <w:r w:rsidRPr="00074561">
        <w:rPr>
          <w:rFonts w:ascii="Arial" w:hAnsi="Arial" w:cs="Arial"/>
          <w:i/>
          <w:noProof/>
          <w:sz w:val="22"/>
          <w:szCs w:val="22"/>
        </w:rPr>
        <w:t>Immunity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33</w:t>
      </w:r>
      <w:r>
        <w:rPr>
          <w:rFonts w:ascii="Arial" w:hAnsi="Arial" w:cs="Arial"/>
          <w:noProof/>
          <w:sz w:val="22"/>
          <w:szCs w:val="22"/>
        </w:rPr>
        <w:t>(6): 905-916.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Hacker C, Kirsch RD, Ju XS, Hieronymus T, Gust TC, Kuhl C, Jorgas T, Kurz SM, Rose-John S, Yokota Y et al. 2003. Transcriptional profiling identifies Id2 function in dendritic cell development. </w:t>
      </w:r>
      <w:r w:rsidRPr="00074561">
        <w:rPr>
          <w:rFonts w:ascii="Arial" w:hAnsi="Arial" w:cs="Arial"/>
          <w:i/>
          <w:noProof/>
          <w:sz w:val="22"/>
          <w:szCs w:val="22"/>
        </w:rPr>
        <w:t>Nat Immunol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4</w:t>
      </w:r>
      <w:r>
        <w:rPr>
          <w:rFonts w:ascii="Arial" w:hAnsi="Arial" w:cs="Arial"/>
          <w:noProof/>
          <w:sz w:val="22"/>
          <w:szCs w:val="22"/>
        </w:rPr>
        <w:t>(4): 380-386.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Heinz S, Benner C, Spann N, Bertolino E, Lin YC, Laslo P, Cheng JX, Murre C, Singh H, Glass CK. 2010. Simple combinations of lineage-determining transcription factors </w:t>
      </w:r>
      <w:r>
        <w:rPr>
          <w:rFonts w:ascii="Arial" w:hAnsi="Arial" w:cs="Arial"/>
          <w:noProof/>
          <w:sz w:val="22"/>
          <w:szCs w:val="22"/>
        </w:rPr>
        <w:lastRenderedPageBreak/>
        <w:t xml:space="preserve">prime cis-regulatory elements required for macrophage and B cell identities. </w:t>
      </w:r>
      <w:r w:rsidRPr="00074561">
        <w:rPr>
          <w:rFonts w:ascii="Arial" w:hAnsi="Arial" w:cs="Arial"/>
          <w:i/>
          <w:noProof/>
          <w:sz w:val="22"/>
          <w:szCs w:val="22"/>
        </w:rPr>
        <w:t>Molecular cell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38</w:t>
      </w:r>
      <w:r>
        <w:rPr>
          <w:rFonts w:ascii="Arial" w:hAnsi="Arial" w:cs="Arial"/>
          <w:noProof/>
          <w:sz w:val="22"/>
          <w:szCs w:val="22"/>
        </w:rPr>
        <w:t>(4): 576-589.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Jackson JT, Hu Y, Liu R, Masson F, D'Amico A, Carotta S, Xin A, Camilleri MJ, Mount AM, Kallies A et al. 2011. Id2 expression delineates differential checkpoints in the genetic program of CD8alpha+ and CD103+ dendritic cell lineages. </w:t>
      </w:r>
      <w:r w:rsidRPr="00074561">
        <w:rPr>
          <w:rFonts w:ascii="Arial" w:hAnsi="Arial" w:cs="Arial"/>
          <w:i/>
          <w:noProof/>
          <w:sz w:val="22"/>
          <w:szCs w:val="22"/>
        </w:rPr>
        <w:t>The EMBO journal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30</w:t>
      </w:r>
      <w:r>
        <w:rPr>
          <w:rFonts w:ascii="Arial" w:hAnsi="Arial" w:cs="Arial"/>
          <w:noProof/>
          <w:sz w:val="22"/>
          <w:szCs w:val="22"/>
        </w:rPr>
        <w:t>(13): 2690-2704.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Kanno Y, Levi BZ, Tamura T, Ozato K. 2005. Immune cell-specific amplification of interferon signaling by the IRF-4/8-PU.1 complex. </w:t>
      </w:r>
      <w:r w:rsidRPr="00074561">
        <w:rPr>
          <w:rFonts w:ascii="Arial" w:hAnsi="Arial" w:cs="Arial"/>
          <w:i/>
          <w:noProof/>
          <w:sz w:val="22"/>
          <w:szCs w:val="22"/>
        </w:rPr>
        <w:t>Journal of interferon &amp; cytokine research : the official journal of the International Society for Interferon and Cytokine Research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25</w:t>
      </w:r>
      <w:r>
        <w:rPr>
          <w:rFonts w:ascii="Arial" w:hAnsi="Arial" w:cs="Arial"/>
          <w:noProof/>
          <w:sz w:val="22"/>
          <w:szCs w:val="22"/>
        </w:rPr>
        <w:t>(12): 770-779.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Karlic R, Chung HR, Lasserre J, Vlahovicek K, Vingron M. 2010. Histone modification levels are predictive for gene expression. </w:t>
      </w:r>
      <w:r w:rsidRPr="00074561">
        <w:rPr>
          <w:rFonts w:ascii="Arial" w:hAnsi="Arial" w:cs="Arial"/>
          <w:i/>
          <w:noProof/>
          <w:sz w:val="22"/>
          <w:szCs w:val="22"/>
        </w:rPr>
        <w:t>Proceedings of the National Academy of Sciences of the United States of America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107</w:t>
      </w:r>
      <w:r>
        <w:rPr>
          <w:rFonts w:ascii="Arial" w:hAnsi="Arial" w:cs="Arial"/>
          <w:noProof/>
          <w:sz w:val="22"/>
          <w:szCs w:val="22"/>
        </w:rPr>
        <w:t>(7): 2926-2931.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Kielbasa SM, Vingron M. 2008. Transcriptional autoregulatory loops are highly conserved in vertebrate evolution. </w:t>
      </w:r>
      <w:r w:rsidRPr="00074561">
        <w:rPr>
          <w:rFonts w:ascii="Arial" w:hAnsi="Arial" w:cs="Arial"/>
          <w:i/>
          <w:noProof/>
          <w:sz w:val="22"/>
          <w:szCs w:val="22"/>
        </w:rPr>
        <w:t>PloS one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3</w:t>
      </w:r>
      <w:r>
        <w:rPr>
          <w:rFonts w:ascii="Arial" w:hAnsi="Arial" w:cs="Arial"/>
          <w:noProof/>
          <w:sz w:val="22"/>
          <w:szCs w:val="22"/>
        </w:rPr>
        <w:t>(9): e3210.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Kueh HY, Champhekar A, Nutt SL, Elowitz MB, Rothenberg EV. 2013. Positive feedback between PU.1 and the cell cycle controls myeloid differentiation. </w:t>
      </w:r>
      <w:r w:rsidRPr="00074561">
        <w:rPr>
          <w:rFonts w:ascii="Arial" w:hAnsi="Arial" w:cs="Arial"/>
          <w:i/>
          <w:noProof/>
          <w:sz w:val="22"/>
          <w:szCs w:val="22"/>
        </w:rPr>
        <w:t>Science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341</w:t>
      </w:r>
      <w:r>
        <w:rPr>
          <w:rFonts w:ascii="Arial" w:hAnsi="Arial" w:cs="Arial"/>
          <w:noProof/>
          <w:sz w:val="22"/>
          <w:szCs w:val="22"/>
        </w:rPr>
        <w:t>(6146): 670-673.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Laiosa CV, Stadtfeld M, Graf T. 2006. Determinants of lymphoid-myeloid lineage diversification. </w:t>
      </w:r>
      <w:r w:rsidRPr="00074561">
        <w:rPr>
          <w:rFonts w:ascii="Arial" w:hAnsi="Arial" w:cs="Arial"/>
          <w:i/>
          <w:noProof/>
          <w:sz w:val="22"/>
          <w:szCs w:val="22"/>
        </w:rPr>
        <w:t>Annual review of immunology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24</w:t>
      </w:r>
      <w:r>
        <w:rPr>
          <w:rFonts w:ascii="Arial" w:hAnsi="Arial" w:cs="Arial"/>
          <w:noProof/>
          <w:sz w:val="22"/>
          <w:szCs w:val="22"/>
        </w:rPr>
        <w:t>: 705-738.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Leddin M, Perrod C, Hoogenkamp M, Ghani S, Assi S, Heinz S, Wilson NK, Follows G, Schonheit J, Vockentanz L et al. 2011. Two distinct auto-regulatory loops operate at the PU.1 locus in B cells and myeloid cells. </w:t>
      </w:r>
      <w:r w:rsidRPr="00074561">
        <w:rPr>
          <w:rFonts w:ascii="Arial" w:hAnsi="Arial" w:cs="Arial"/>
          <w:i/>
          <w:noProof/>
          <w:sz w:val="22"/>
          <w:szCs w:val="22"/>
        </w:rPr>
        <w:t>Blood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117</w:t>
      </w:r>
      <w:r>
        <w:rPr>
          <w:rFonts w:ascii="Arial" w:hAnsi="Arial" w:cs="Arial"/>
          <w:noProof/>
          <w:sz w:val="22"/>
          <w:szCs w:val="22"/>
        </w:rPr>
        <w:t>(10): 2827-2838.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Li HS, Yang CY, Nallaparaju KC, Zhang H, Liu YJ, Goldrath AW, Watowich SS. 2012. The signal transducers STAT5 and STAT3 control expression of Id2 and E2-2 during dendritic cell development. </w:t>
      </w:r>
      <w:r w:rsidRPr="00074561">
        <w:rPr>
          <w:rFonts w:ascii="Arial" w:hAnsi="Arial" w:cs="Arial"/>
          <w:i/>
          <w:noProof/>
          <w:sz w:val="22"/>
          <w:szCs w:val="22"/>
        </w:rPr>
        <w:t>Blood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120</w:t>
      </w:r>
      <w:r>
        <w:rPr>
          <w:rFonts w:ascii="Arial" w:hAnsi="Arial" w:cs="Arial"/>
          <w:noProof/>
          <w:sz w:val="22"/>
          <w:szCs w:val="22"/>
        </w:rPr>
        <w:t>(22): 4363-4373.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Marquis JF, Kapoustina O, Langlais D, Ruddy R, Dufour CR, Kim BH, MacMicking JD, Giguere V, Gros P. 2011. Interferon regulatory factor 8 regulates pathways for antigen presentation in myeloid cells and during tuberculosis. </w:t>
      </w:r>
      <w:r w:rsidRPr="00074561">
        <w:rPr>
          <w:rFonts w:ascii="Arial" w:hAnsi="Arial" w:cs="Arial"/>
          <w:i/>
          <w:noProof/>
          <w:sz w:val="22"/>
          <w:szCs w:val="22"/>
        </w:rPr>
        <w:t>PLoS genetics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7</w:t>
      </w:r>
      <w:r>
        <w:rPr>
          <w:rFonts w:ascii="Arial" w:hAnsi="Arial" w:cs="Arial"/>
          <w:noProof/>
          <w:sz w:val="22"/>
          <w:szCs w:val="22"/>
        </w:rPr>
        <w:t>(6): e1002097.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Merad M, Sathe P, Helft J, Miller J, Mortha A. 2013. The dendritic cell lineage: ontogeny and function of dendritic cells and their subsets in the steady state and the inflamed setting. </w:t>
      </w:r>
      <w:r w:rsidRPr="00074561">
        <w:rPr>
          <w:rFonts w:ascii="Arial" w:hAnsi="Arial" w:cs="Arial"/>
          <w:i/>
          <w:noProof/>
          <w:sz w:val="22"/>
          <w:szCs w:val="22"/>
        </w:rPr>
        <w:t>Annual review of immunology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31</w:t>
      </w:r>
      <w:r>
        <w:rPr>
          <w:rFonts w:ascii="Arial" w:hAnsi="Arial" w:cs="Arial"/>
          <w:noProof/>
          <w:sz w:val="22"/>
          <w:szCs w:val="22"/>
        </w:rPr>
        <w:t>: 563-604.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Mikkelsen TS, Ku M, Jaffe DB, Issac B, Lieberman E, Giannoukos G, Alvarez P, Brockman W, Kim TK, Koche RP et al. 2007. Genome-wide maps of chromatin state in pluripotent and lineage-committed cells. </w:t>
      </w:r>
      <w:r w:rsidRPr="00074561">
        <w:rPr>
          <w:rFonts w:ascii="Arial" w:hAnsi="Arial" w:cs="Arial"/>
          <w:i/>
          <w:noProof/>
          <w:sz w:val="22"/>
          <w:szCs w:val="22"/>
        </w:rPr>
        <w:t>Nature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448</w:t>
      </w:r>
      <w:r>
        <w:rPr>
          <w:rFonts w:ascii="Arial" w:hAnsi="Arial" w:cs="Arial"/>
          <w:noProof/>
          <w:sz w:val="22"/>
          <w:szCs w:val="22"/>
        </w:rPr>
        <w:t>(7153): 553-560.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Miller JC, Brown BD, Shay T, Gautier EL, Jojic V, Cohain A, Pandey G, Leboeuf M, Elpek KG, Helft J et al. 2012. Deciphering the transcriptional network of the dendritic cell lineage. </w:t>
      </w:r>
      <w:r w:rsidRPr="00074561">
        <w:rPr>
          <w:rFonts w:ascii="Arial" w:hAnsi="Arial" w:cs="Arial"/>
          <w:i/>
          <w:noProof/>
          <w:sz w:val="22"/>
          <w:szCs w:val="22"/>
        </w:rPr>
        <w:t>Nat Immunol</w:t>
      </w:r>
      <w:r>
        <w:rPr>
          <w:rFonts w:ascii="Arial" w:hAnsi="Arial" w:cs="Arial"/>
          <w:noProof/>
          <w:sz w:val="22"/>
          <w:szCs w:val="22"/>
        </w:rPr>
        <w:t>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Nagasawa M, Schmidlin H, Hazekamp MG, Schotte R, Blom B. 2008. Development of human plasmacytoid dendritic cells depends on the combined action of the basic helix-loop-helix factor E2-2 and the Ets factor Spi-B. </w:t>
      </w:r>
      <w:r w:rsidRPr="00074561">
        <w:rPr>
          <w:rFonts w:ascii="Arial" w:hAnsi="Arial" w:cs="Arial"/>
          <w:i/>
          <w:noProof/>
          <w:sz w:val="22"/>
          <w:szCs w:val="22"/>
        </w:rPr>
        <w:t>European journal of immunology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38</w:t>
      </w:r>
      <w:r>
        <w:rPr>
          <w:rFonts w:ascii="Arial" w:hAnsi="Arial" w:cs="Arial"/>
          <w:noProof/>
          <w:sz w:val="22"/>
          <w:szCs w:val="22"/>
        </w:rPr>
        <w:t>(9): 2389-2400.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Nutt SL, Metcalf D, D'Amico A, Polli M, Wu L. 2005. Dynamic regulation of PU.1 expression in multipotent hematopoietic progenitors. </w:t>
      </w:r>
      <w:r w:rsidRPr="00074561">
        <w:rPr>
          <w:rFonts w:ascii="Arial" w:hAnsi="Arial" w:cs="Arial"/>
          <w:i/>
          <w:noProof/>
          <w:sz w:val="22"/>
          <w:szCs w:val="22"/>
        </w:rPr>
        <w:t>The Journal of experimental medicine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201</w:t>
      </w:r>
      <w:r>
        <w:rPr>
          <w:rFonts w:ascii="Arial" w:hAnsi="Arial" w:cs="Arial"/>
          <w:noProof/>
          <w:sz w:val="22"/>
          <w:szCs w:val="22"/>
        </w:rPr>
        <w:t>(2): 221-231.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Okuno Y, Huang G, Rosenbauer F, Evans EK, Radomska HS, Iwasaki H, Akashi K, Moreau-Gachelin F, Li Y, Zhang P et al. 2005. Potential autoregulation of transcription factor PU.1 by an upstream regulatory element. </w:t>
      </w:r>
      <w:r w:rsidRPr="00074561">
        <w:rPr>
          <w:rFonts w:ascii="Arial" w:hAnsi="Arial" w:cs="Arial"/>
          <w:i/>
          <w:noProof/>
          <w:sz w:val="22"/>
          <w:szCs w:val="22"/>
        </w:rPr>
        <w:t>Molecular and cellular biology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25</w:t>
      </w:r>
      <w:r>
        <w:rPr>
          <w:rFonts w:ascii="Arial" w:hAnsi="Arial" w:cs="Arial"/>
          <w:noProof/>
          <w:sz w:val="22"/>
          <w:szCs w:val="22"/>
        </w:rPr>
        <w:t>(7): 2832-2845.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Portales-Casamar E, Thongjuea S, Kwon AT, Arenillas D, Zhao X, Valen E, Yusuf D, Lenhard B, Wasserman WW, Sandelin A. 2010. JASPAR 2010: the greatly expanded open-access database of transcription factor binding profiles. </w:t>
      </w:r>
      <w:r w:rsidRPr="00074561">
        <w:rPr>
          <w:rFonts w:ascii="Arial" w:hAnsi="Arial" w:cs="Arial"/>
          <w:i/>
          <w:noProof/>
          <w:sz w:val="22"/>
          <w:szCs w:val="22"/>
        </w:rPr>
        <w:t>Nucleic acids research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38</w:t>
      </w:r>
      <w:r>
        <w:rPr>
          <w:rFonts w:ascii="Arial" w:hAnsi="Arial" w:cs="Arial"/>
          <w:noProof/>
          <w:sz w:val="22"/>
          <w:szCs w:val="22"/>
        </w:rPr>
        <w:t>(Database issue): D105-110.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t xml:space="preserve">Rathinam C, Geffers R, Yucel R, Buer J, Welte K, Moroy T, Klein C. 2005. The transcriptional repressor Gfi1 controls STAT3-dependent dendritic cell development and function. </w:t>
      </w:r>
      <w:r w:rsidRPr="00074561">
        <w:rPr>
          <w:rFonts w:ascii="Arial" w:hAnsi="Arial" w:cs="Arial"/>
          <w:i/>
          <w:noProof/>
          <w:sz w:val="22"/>
          <w:szCs w:val="22"/>
        </w:rPr>
        <w:t>Immunity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22</w:t>
      </w:r>
      <w:r>
        <w:rPr>
          <w:rFonts w:ascii="Arial" w:hAnsi="Arial" w:cs="Arial"/>
          <w:noProof/>
          <w:sz w:val="22"/>
          <w:szCs w:val="22"/>
        </w:rPr>
        <w:t>(6): 717-728.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Robasky K, Bulyk ML. 2011. UniPROBE, update 2011: expanded content and search tools in the online database of protein-binding microarray data on protein-DNA interactions. </w:t>
      </w:r>
      <w:r w:rsidRPr="00074561">
        <w:rPr>
          <w:rFonts w:ascii="Arial" w:hAnsi="Arial" w:cs="Arial"/>
          <w:i/>
          <w:noProof/>
          <w:sz w:val="22"/>
          <w:szCs w:val="22"/>
        </w:rPr>
        <w:t>Nucleic acids research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39</w:t>
      </w:r>
      <w:r>
        <w:rPr>
          <w:rFonts w:ascii="Arial" w:hAnsi="Arial" w:cs="Arial"/>
          <w:noProof/>
          <w:sz w:val="22"/>
          <w:szCs w:val="22"/>
        </w:rPr>
        <w:t>(Database issue): D124-128.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Robbins SH, Walzer T, Dembele D, Thibault C, Defays A, Bessou G, Xu H, Vivier E, Sellars M, Pierre P et al. 2008. Novel insights into the relationships between dendritic cell subsets in human and mouse revealed by genome-wide expression profiling. </w:t>
      </w:r>
      <w:r w:rsidRPr="00074561">
        <w:rPr>
          <w:rFonts w:ascii="Arial" w:hAnsi="Arial" w:cs="Arial"/>
          <w:i/>
          <w:noProof/>
          <w:sz w:val="22"/>
          <w:szCs w:val="22"/>
        </w:rPr>
        <w:t>Genome biology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9</w:t>
      </w:r>
      <w:r>
        <w:rPr>
          <w:rFonts w:ascii="Arial" w:hAnsi="Arial" w:cs="Arial"/>
          <w:noProof/>
          <w:sz w:val="22"/>
          <w:szCs w:val="22"/>
        </w:rPr>
        <w:t>(1): R17.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Robinson MD, McCarthy DJ, Smyth GK. 2010. edgeR: a Bioconductor package for differential expression analysis of digital gene expression data. </w:t>
      </w:r>
      <w:r w:rsidRPr="00074561">
        <w:rPr>
          <w:rFonts w:ascii="Arial" w:hAnsi="Arial" w:cs="Arial"/>
          <w:i/>
          <w:noProof/>
          <w:sz w:val="22"/>
          <w:szCs w:val="22"/>
        </w:rPr>
        <w:t>Bioinformatics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26</w:t>
      </w:r>
      <w:r>
        <w:rPr>
          <w:rFonts w:ascii="Arial" w:hAnsi="Arial" w:cs="Arial"/>
          <w:noProof/>
          <w:sz w:val="22"/>
          <w:szCs w:val="22"/>
        </w:rPr>
        <w:t>(1): 139-140.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Satpathy AT, Wu X, Albring JC, Murphy KM. 2012. Re(de)fining the dendritic cell lineage. </w:t>
      </w:r>
      <w:r w:rsidRPr="00074561">
        <w:rPr>
          <w:rFonts w:ascii="Arial" w:hAnsi="Arial" w:cs="Arial"/>
          <w:i/>
          <w:noProof/>
          <w:sz w:val="22"/>
          <w:szCs w:val="22"/>
        </w:rPr>
        <w:t>Nat Immunol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13</w:t>
      </w:r>
      <w:r>
        <w:rPr>
          <w:rFonts w:ascii="Arial" w:hAnsi="Arial" w:cs="Arial"/>
          <w:noProof/>
          <w:sz w:val="22"/>
          <w:szCs w:val="22"/>
        </w:rPr>
        <w:t>(12): 1145-1154.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Schonheit J, Kuhl C, Gebhardt ML, Klett FF, Riemke P, Scheller M, Huang G, Naumann R, Leutz A, Stocking C et al. 2013. PU.1 level-directed chromatin structure remodeling at the Irf8 gene drives dendritic cell commitment. </w:t>
      </w:r>
      <w:r w:rsidRPr="00074561">
        <w:rPr>
          <w:rFonts w:ascii="Arial" w:hAnsi="Arial" w:cs="Arial"/>
          <w:i/>
          <w:noProof/>
          <w:sz w:val="22"/>
          <w:szCs w:val="22"/>
        </w:rPr>
        <w:t>Cell reports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3</w:t>
      </w:r>
      <w:r>
        <w:rPr>
          <w:rFonts w:ascii="Arial" w:hAnsi="Arial" w:cs="Arial"/>
          <w:noProof/>
          <w:sz w:val="22"/>
          <w:szCs w:val="22"/>
        </w:rPr>
        <w:t>(5): 1617-1628.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Schwammle V, Jensen ON. 2010. A simple and fast method to determine the parameters for fuzzy c-means cluster analysis. </w:t>
      </w:r>
      <w:r w:rsidRPr="00074561">
        <w:rPr>
          <w:rFonts w:ascii="Arial" w:hAnsi="Arial" w:cs="Arial"/>
          <w:i/>
          <w:noProof/>
          <w:sz w:val="22"/>
          <w:szCs w:val="22"/>
        </w:rPr>
        <w:t>Bioinformatics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26</w:t>
      </w:r>
      <w:r>
        <w:rPr>
          <w:rFonts w:ascii="Arial" w:hAnsi="Arial" w:cs="Arial"/>
          <w:noProof/>
          <w:sz w:val="22"/>
          <w:szCs w:val="22"/>
        </w:rPr>
        <w:t>(22): 2841-2848.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Sere K, Baek JH, Ober-Blobaum J, Muller-Newen G, Tacke F, Yokota Y, Zenke M, Hieronymus T. 2012. Two distinct types of Langerhans cells populate the skin during steady state and inflammation. </w:t>
      </w:r>
      <w:r w:rsidRPr="00074561">
        <w:rPr>
          <w:rFonts w:ascii="Arial" w:hAnsi="Arial" w:cs="Arial"/>
          <w:i/>
          <w:noProof/>
          <w:sz w:val="22"/>
          <w:szCs w:val="22"/>
        </w:rPr>
        <w:t>Immunity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37</w:t>
      </w:r>
      <w:r>
        <w:rPr>
          <w:rFonts w:ascii="Arial" w:hAnsi="Arial" w:cs="Arial"/>
          <w:noProof/>
          <w:sz w:val="22"/>
          <w:szCs w:val="22"/>
        </w:rPr>
        <w:t>(5): 905-916.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Shannon P, Markiel A, Ozier O, Baliga NS, Wang JT, Ramage D, Amin N, Schwikowski B, Ideker T. 2003. Cytoscape: a software environment for integrated models of biomolecular interaction networks. </w:t>
      </w:r>
      <w:r w:rsidRPr="00074561">
        <w:rPr>
          <w:rFonts w:ascii="Arial" w:hAnsi="Arial" w:cs="Arial"/>
          <w:i/>
          <w:noProof/>
          <w:sz w:val="22"/>
          <w:szCs w:val="22"/>
        </w:rPr>
        <w:t>Genome research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13</w:t>
      </w:r>
      <w:r>
        <w:rPr>
          <w:rFonts w:ascii="Arial" w:hAnsi="Arial" w:cs="Arial"/>
          <w:noProof/>
          <w:sz w:val="22"/>
          <w:szCs w:val="22"/>
        </w:rPr>
        <w:t>(11): 2498-2504.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Shlyueva D, Stampfel G, Stark A. 2014. Transcriptional enhancers: from properties to genome-wide predictions. </w:t>
      </w:r>
      <w:r w:rsidRPr="00074561">
        <w:rPr>
          <w:rFonts w:ascii="Arial" w:hAnsi="Arial" w:cs="Arial"/>
          <w:i/>
          <w:noProof/>
          <w:sz w:val="22"/>
          <w:szCs w:val="22"/>
        </w:rPr>
        <w:t>Nature reviews Genetics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15</w:t>
      </w:r>
      <w:r>
        <w:rPr>
          <w:rFonts w:ascii="Arial" w:hAnsi="Arial" w:cs="Arial"/>
          <w:noProof/>
          <w:sz w:val="22"/>
          <w:szCs w:val="22"/>
        </w:rPr>
        <w:t>(4): 272-286.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Shortman K, Naik SH. 2007. Steady-state and inflammatory dendritic-cell development. </w:t>
      </w:r>
      <w:r w:rsidRPr="00074561">
        <w:rPr>
          <w:rFonts w:ascii="Arial" w:hAnsi="Arial" w:cs="Arial"/>
          <w:i/>
          <w:noProof/>
          <w:sz w:val="22"/>
          <w:szCs w:val="22"/>
        </w:rPr>
        <w:t>Nature reviews Immunology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7</w:t>
      </w:r>
      <w:r>
        <w:rPr>
          <w:rFonts w:ascii="Arial" w:hAnsi="Arial" w:cs="Arial"/>
          <w:noProof/>
          <w:sz w:val="22"/>
          <w:szCs w:val="22"/>
        </w:rPr>
        <w:t>(1): 19-30.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Tsujimura H, Tamura T, Ozato K. 2003. Cutting edge: IFN consensus sequence binding protein/IFN regulatory factor 8 drives the development of type I IFN-producing plasmacytoid dendritic cells. </w:t>
      </w:r>
      <w:r w:rsidRPr="00074561">
        <w:rPr>
          <w:rFonts w:ascii="Arial" w:hAnsi="Arial" w:cs="Arial"/>
          <w:i/>
          <w:noProof/>
          <w:sz w:val="22"/>
          <w:szCs w:val="22"/>
        </w:rPr>
        <w:t>Journal of immunology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170</w:t>
      </w:r>
      <w:r>
        <w:rPr>
          <w:rFonts w:ascii="Arial" w:hAnsi="Arial" w:cs="Arial"/>
          <w:noProof/>
          <w:sz w:val="22"/>
          <w:szCs w:val="22"/>
        </w:rPr>
        <w:t>(3): 1131-1135.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Vakoc CR, Mandat SA, Olenchock BA, Blobel GA. 2005. Histone H3 lysine 9 methylation and HP1gamma are associated with transcription elongation through mammalian chromatin. </w:t>
      </w:r>
      <w:r w:rsidRPr="00074561">
        <w:rPr>
          <w:rFonts w:ascii="Arial" w:hAnsi="Arial" w:cs="Arial"/>
          <w:i/>
          <w:noProof/>
          <w:sz w:val="22"/>
          <w:szCs w:val="22"/>
        </w:rPr>
        <w:t>Molecular cell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19</w:t>
      </w:r>
      <w:r>
        <w:rPr>
          <w:rFonts w:ascii="Arial" w:hAnsi="Arial" w:cs="Arial"/>
          <w:noProof/>
          <w:sz w:val="22"/>
          <w:szCs w:val="22"/>
        </w:rPr>
        <w:t>(3): 381-391.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Walsh JC, DeKoter RP, Lee HJ, Smith ED, Lancki DW, Gurish MF, Friend DS, Stevens RL, Anastasi J, Singh H. 2002. Cooperative and antagonistic interplay between PU.1 and GATA-2 in the specification of myeloid cell fates. </w:t>
      </w:r>
      <w:r w:rsidRPr="00074561">
        <w:rPr>
          <w:rFonts w:ascii="Arial" w:hAnsi="Arial" w:cs="Arial"/>
          <w:i/>
          <w:noProof/>
          <w:sz w:val="22"/>
          <w:szCs w:val="22"/>
        </w:rPr>
        <w:t>Immunity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17</w:t>
      </w:r>
      <w:r>
        <w:rPr>
          <w:rFonts w:ascii="Arial" w:hAnsi="Arial" w:cs="Arial"/>
          <w:noProof/>
          <w:sz w:val="22"/>
          <w:szCs w:val="22"/>
        </w:rPr>
        <w:t>(5): 665-676.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Wei G, Wei L, Zhu J, Zang C, Hu-Li J, Yao Z, Cui K, Kanno Y, Roh TY, Watford WT et al. 2009. Global mapping of H3K4me3 and H3K27me3 reveals specificity and plasticity in lineage fate determination of differentiating CD4+ T cells. </w:t>
      </w:r>
      <w:r w:rsidRPr="00074561">
        <w:rPr>
          <w:rFonts w:ascii="Arial" w:hAnsi="Arial" w:cs="Arial"/>
          <w:i/>
          <w:noProof/>
          <w:sz w:val="22"/>
          <w:szCs w:val="22"/>
        </w:rPr>
        <w:t>Immunity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30</w:t>
      </w:r>
      <w:r>
        <w:rPr>
          <w:rFonts w:ascii="Arial" w:hAnsi="Arial" w:cs="Arial"/>
          <w:noProof/>
          <w:sz w:val="22"/>
          <w:szCs w:val="22"/>
        </w:rPr>
        <w:t>(1): 155-167.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Weishaupt H, Sigvardsson M, Attema JL. 2010. Epigenetic chromatin states uniquely define the developmental plasticity of murine hematopoietic stem cells. </w:t>
      </w:r>
      <w:r w:rsidRPr="00074561">
        <w:rPr>
          <w:rFonts w:ascii="Arial" w:hAnsi="Arial" w:cs="Arial"/>
          <w:i/>
          <w:noProof/>
          <w:sz w:val="22"/>
          <w:szCs w:val="22"/>
        </w:rPr>
        <w:t>Blood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115</w:t>
      </w:r>
      <w:r>
        <w:rPr>
          <w:rFonts w:ascii="Arial" w:hAnsi="Arial" w:cs="Arial"/>
          <w:noProof/>
          <w:sz w:val="22"/>
          <w:szCs w:val="22"/>
        </w:rPr>
        <w:t>(2): 247-256.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Wen B, Wu H, Shinkai Y, Irizarry RA, Feinberg AP. 2009. Large histone H3 lysine 9 dimethylated chromatin blocks distinguish differentiated from embryonic stem cells. </w:t>
      </w:r>
      <w:r w:rsidRPr="00074561">
        <w:rPr>
          <w:rFonts w:ascii="Arial" w:hAnsi="Arial" w:cs="Arial"/>
          <w:i/>
          <w:noProof/>
          <w:sz w:val="22"/>
          <w:szCs w:val="22"/>
        </w:rPr>
        <w:t>Nature genetics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41</w:t>
      </w:r>
      <w:r>
        <w:rPr>
          <w:rFonts w:ascii="Arial" w:hAnsi="Arial" w:cs="Arial"/>
          <w:noProof/>
          <w:sz w:val="22"/>
          <w:szCs w:val="22"/>
        </w:rPr>
        <w:t>(2): 246-250.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Wiencke JK, Zheng S, Morrison Z, Yeh RF. 2008. Differentially expressed genes are marked by histone 3 lysine 9 trimethylation in human cancer cells. </w:t>
      </w:r>
      <w:r w:rsidRPr="00074561">
        <w:rPr>
          <w:rFonts w:ascii="Arial" w:hAnsi="Arial" w:cs="Arial"/>
          <w:i/>
          <w:noProof/>
          <w:sz w:val="22"/>
          <w:szCs w:val="22"/>
        </w:rPr>
        <w:t>Oncogene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27</w:t>
      </w:r>
      <w:r>
        <w:rPr>
          <w:rFonts w:ascii="Arial" w:hAnsi="Arial" w:cs="Arial"/>
          <w:noProof/>
          <w:sz w:val="22"/>
          <w:szCs w:val="22"/>
        </w:rPr>
        <w:t>(17): 2412-2421.</w:t>
      </w:r>
    </w:p>
    <w:p w:rsidR="00074561" w:rsidRPr="00371A6C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Wong P, Hattangadi SM, Cheng AW, Frampton GM, Young RA, Lodish HF. 2011. Gene induction and repression during terminal erythropoiesis are mediated by distinct epigenetic changes. </w:t>
      </w:r>
      <w:r w:rsidRPr="00371A6C">
        <w:rPr>
          <w:rFonts w:ascii="Arial" w:hAnsi="Arial" w:cs="Arial"/>
          <w:i/>
          <w:noProof/>
          <w:sz w:val="22"/>
          <w:szCs w:val="22"/>
        </w:rPr>
        <w:t>Blood</w:t>
      </w:r>
      <w:r w:rsidRPr="00371A6C">
        <w:rPr>
          <w:rFonts w:ascii="Arial" w:hAnsi="Arial" w:cs="Arial"/>
          <w:noProof/>
          <w:sz w:val="22"/>
          <w:szCs w:val="22"/>
        </w:rPr>
        <w:t xml:space="preserve"> </w:t>
      </w:r>
      <w:r w:rsidRPr="00371A6C">
        <w:rPr>
          <w:rFonts w:ascii="Arial" w:hAnsi="Arial" w:cs="Arial"/>
          <w:b/>
          <w:noProof/>
          <w:sz w:val="22"/>
          <w:szCs w:val="22"/>
        </w:rPr>
        <w:t>118</w:t>
      </w:r>
      <w:r w:rsidRPr="00371A6C">
        <w:rPr>
          <w:rFonts w:ascii="Arial" w:hAnsi="Arial" w:cs="Arial"/>
          <w:noProof/>
          <w:sz w:val="22"/>
          <w:szCs w:val="22"/>
        </w:rPr>
        <w:t>(16): e128-138.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 w:rsidRPr="00371A6C">
        <w:rPr>
          <w:rFonts w:ascii="Arial" w:hAnsi="Arial" w:cs="Arial"/>
          <w:noProof/>
          <w:sz w:val="22"/>
          <w:szCs w:val="22"/>
        </w:rPr>
        <w:lastRenderedPageBreak/>
        <w:t xml:space="preserve">Zang C, Schones DE, Zeng C, Cui K, Zhao K, Peng W. 2009. </w:t>
      </w:r>
      <w:r>
        <w:rPr>
          <w:rFonts w:ascii="Arial" w:hAnsi="Arial" w:cs="Arial"/>
          <w:noProof/>
          <w:sz w:val="22"/>
          <w:szCs w:val="22"/>
        </w:rPr>
        <w:t xml:space="preserve">A clustering approach for identification of enriched domains from histone modification ChIP-Seq data. </w:t>
      </w:r>
      <w:r w:rsidRPr="00074561">
        <w:rPr>
          <w:rFonts w:ascii="Arial" w:hAnsi="Arial" w:cs="Arial"/>
          <w:i/>
          <w:noProof/>
          <w:sz w:val="22"/>
          <w:szCs w:val="22"/>
        </w:rPr>
        <w:t>Bioinformatics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25</w:t>
      </w:r>
      <w:r>
        <w:rPr>
          <w:rFonts w:ascii="Arial" w:hAnsi="Arial" w:cs="Arial"/>
          <w:noProof/>
          <w:sz w:val="22"/>
          <w:szCs w:val="22"/>
        </w:rPr>
        <w:t>(15): 1952-1958.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Zaret KS, Carroll JS. 2011. Pioneer transcription factors: establishing competence for gene expression. </w:t>
      </w:r>
      <w:r w:rsidRPr="00074561">
        <w:rPr>
          <w:rFonts w:ascii="Arial" w:hAnsi="Arial" w:cs="Arial"/>
          <w:i/>
          <w:noProof/>
          <w:sz w:val="22"/>
          <w:szCs w:val="22"/>
        </w:rPr>
        <w:t>Genes &amp; development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25</w:t>
      </w:r>
      <w:r>
        <w:rPr>
          <w:rFonts w:ascii="Arial" w:hAnsi="Arial" w:cs="Arial"/>
          <w:noProof/>
          <w:sz w:val="22"/>
          <w:szCs w:val="22"/>
        </w:rPr>
        <w:t>(21): 2227-2241.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Zhang JA, Mortazavi A, Williams BA, Wold BJ, Rothenberg EV. 2012. Dynamic transformations of genome-wide epigenetic marking and transcriptional control establish T cell identity. </w:t>
      </w:r>
      <w:r w:rsidRPr="00074561">
        <w:rPr>
          <w:rFonts w:ascii="Arial" w:hAnsi="Arial" w:cs="Arial"/>
          <w:i/>
          <w:noProof/>
          <w:sz w:val="22"/>
          <w:szCs w:val="22"/>
        </w:rPr>
        <w:t>Cell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149</w:t>
      </w:r>
      <w:r>
        <w:rPr>
          <w:rFonts w:ascii="Arial" w:hAnsi="Arial" w:cs="Arial"/>
          <w:noProof/>
          <w:sz w:val="22"/>
          <w:szCs w:val="22"/>
        </w:rPr>
        <w:t>(2): 467-482.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Zhang P, Behre G, Pan J, Iwama A, Wara-Aswapati N, Radomska HS, Auron PE, Tenen DG, Sun Z. 1999. Negative cross-talk between hematopoietic regulators: GATA proteins repress PU.1. </w:t>
      </w:r>
      <w:r w:rsidRPr="00074561">
        <w:rPr>
          <w:rFonts w:ascii="Arial" w:hAnsi="Arial" w:cs="Arial"/>
          <w:i/>
          <w:noProof/>
          <w:sz w:val="22"/>
          <w:szCs w:val="22"/>
        </w:rPr>
        <w:t>Proceedings of the National Academy of Sciences of the United States of America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96</w:t>
      </w:r>
      <w:r>
        <w:rPr>
          <w:rFonts w:ascii="Arial" w:hAnsi="Arial" w:cs="Arial"/>
          <w:noProof/>
          <w:sz w:val="22"/>
          <w:szCs w:val="22"/>
        </w:rPr>
        <w:t>(15): 8705-8710.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Zhang Y, Liu T, Meyer CA, Eeckhoute J, Johnson DS, Bernstein BE, Nusbaum C, Myers RM, Brown M, Li W et al. 2008. Model-based analysis of ChIP-Seq (MACS). </w:t>
      </w:r>
      <w:r w:rsidRPr="00074561">
        <w:rPr>
          <w:rFonts w:ascii="Arial" w:hAnsi="Arial" w:cs="Arial"/>
          <w:i/>
          <w:noProof/>
          <w:sz w:val="22"/>
          <w:szCs w:val="22"/>
        </w:rPr>
        <w:t>Genome biology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9</w:t>
      </w:r>
      <w:r>
        <w:rPr>
          <w:rFonts w:ascii="Arial" w:hAnsi="Arial" w:cs="Arial"/>
          <w:noProof/>
          <w:sz w:val="22"/>
          <w:szCs w:val="22"/>
        </w:rPr>
        <w:t>(9): R137.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 w:rsidRPr="00371A6C">
        <w:rPr>
          <w:rFonts w:ascii="Arial" w:hAnsi="Arial" w:cs="Arial"/>
          <w:noProof/>
          <w:sz w:val="22"/>
          <w:szCs w:val="22"/>
        </w:rPr>
        <w:t xml:space="preserve">Zhou HL, Luo G, Wise JA, Lou H. 2014. </w:t>
      </w:r>
      <w:r>
        <w:rPr>
          <w:rFonts w:ascii="Arial" w:hAnsi="Arial" w:cs="Arial"/>
          <w:noProof/>
          <w:sz w:val="22"/>
          <w:szCs w:val="22"/>
        </w:rPr>
        <w:t xml:space="preserve">Regulation of alternative splicing by local histone modifications: potential roles for RNA-guided mechanisms. </w:t>
      </w:r>
      <w:r w:rsidRPr="00074561">
        <w:rPr>
          <w:rFonts w:ascii="Arial" w:hAnsi="Arial" w:cs="Arial"/>
          <w:i/>
          <w:noProof/>
          <w:sz w:val="22"/>
          <w:szCs w:val="22"/>
        </w:rPr>
        <w:t>Nucleic acids research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42</w:t>
      </w:r>
      <w:r>
        <w:rPr>
          <w:rFonts w:ascii="Arial" w:hAnsi="Arial" w:cs="Arial"/>
          <w:noProof/>
          <w:sz w:val="22"/>
          <w:szCs w:val="22"/>
        </w:rPr>
        <w:t>(2): 701-713.</w:t>
      </w:r>
    </w:p>
    <w:p w:rsidR="00074561" w:rsidRDefault="00074561" w:rsidP="00074561">
      <w:pPr>
        <w:ind w:left="720" w:hanging="720"/>
        <w:jc w:val="both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t xml:space="preserve">Zhou VW, Goren A, Bernstein BE. 2011. Charting histone modifications and the functional organization of mammalian genomes. </w:t>
      </w:r>
      <w:r w:rsidRPr="00074561">
        <w:rPr>
          <w:rFonts w:ascii="Arial" w:hAnsi="Arial" w:cs="Arial"/>
          <w:i/>
          <w:noProof/>
          <w:sz w:val="22"/>
          <w:szCs w:val="22"/>
        </w:rPr>
        <w:t>Nature reviews Genetics</w:t>
      </w:r>
      <w:r>
        <w:rPr>
          <w:rFonts w:ascii="Arial" w:hAnsi="Arial" w:cs="Arial"/>
          <w:noProof/>
          <w:sz w:val="22"/>
          <w:szCs w:val="22"/>
        </w:rPr>
        <w:t xml:space="preserve"> </w:t>
      </w:r>
      <w:r w:rsidRPr="00074561">
        <w:rPr>
          <w:rFonts w:ascii="Arial" w:hAnsi="Arial" w:cs="Arial"/>
          <w:b/>
          <w:noProof/>
          <w:sz w:val="22"/>
          <w:szCs w:val="22"/>
        </w:rPr>
        <w:t>12</w:t>
      </w:r>
      <w:r>
        <w:rPr>
          <w:rFonts w:ascii="Arial" w:hAnsi="Arial" w:cs="Arial"/>
          <w:noProof/>
          <w:sz w:val="22"/>
          <w:szCs w:val="22"/>
        </w:rPr>
        <w:t>(1): 7-18.</w:t>
      </w:r>
    </w:p>
    <w:p w:rsidR="00074561" w:rsidRDefault="00074561" w:rsidP="00074561">
      <w:pPr>
        <w:jc w:val="both"/>
        <w:rPr>
          <w:rFonts w:ascii="Arial" w:hAnsi="Arial" w:cs="Arial"/>
          <w:noProof/>
          <w:sz w:val="22"/>
          <w:szCs w:val="22"/>
        </w:rPr>
      </w:pPr>
    </w:p>
    <w:p w:rsidR="00B8191E" w:rsidRDefault="007F1902" w:rsidP="009D69CE">
      <w:pPr>
        <w:spacing w:line="48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end"/>
      </w:r>
    </w:p>
    <w:sectPr w:rsidR="00B8191E" w:rsidSect="009E43C4">
      <w:footerReference w:type="even" r:id="rId9"/>
      <w:footerReference w:type="default" r:id="rId10"/>
      <w:pgSz w:w="11900" w:h="16840"/>
      <w:pgMar w:top="1440" w:right="1410" w:bottom="1440" w:left="1418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Eduardo Gusmao" w:date="2014-07-31T11:30:00Z" w:initials="EG">
    <w:p w:rsidR="00950955" w:rsidRDefault="00950955">
      <w:pPr>
        <w:pStyle w:val="Textodecomentrio"/>
      </w:pPr>
      <w:r>
        <w:rPr>
          <w:rStyle w:val="Refdecomentrio"/>
        </w:rPr>
        <w:annotationRef/>
      </w:r>
      <w:proofErr w:type="gramStart"/>
      <w:r>
        <w:t>focused</w:t>
      </w:r>
      <w:proofErr w:type="gramEnd"/>
    </w:p>
  </w:comment>
  <w:comment w:id="3" w:author="Eduardo Gusmao" w:date="2014-07-31T11:34:00Z" w:initials="EG">
    <w:p w:rsidR="00DC1C44" w:rsidRDefault="00DC1C44">
      <w:pPr>
        <w:pStyle w:val="Textodecomentrio"/>
      </w:pPr>
      <w:r>
        <w:rPr>
          <w:rStyle w:val="Refdecomentrio"/>
        </w:rPr>
        <w:annotationRef/>
      </w:r>
      <w:proofErr w:type="spellStart"/>
      <w:r>
        <w:t>Cebpa</w:t>
      </w:r>
      <w:proofErr w:type="spellEnd"/>
    </w:p>
  </w:comment>
  <w:comment w:id="4" w:author="Eduardo Gusmao" w:date="2014-07-31T13:10:00Z" w:initials="EG">
    <w:p w:rsidR="000B79BF" w:rsidRDefault="000B79BF">
      <w:pPr>
        <w:pStyle w:val="Textodecomentrio"/>
      </w:pPr>
      <w:r>
        <w:rPr>
          <w:rStyle w:val="Refdecomentrio"/>
        </w:rPr>
        <w:annotationRef/>
      </w:r>
      <w:r>
        <w:t>Remove extra space</w:t>
      </w:r>
    </w:p>
  </w:comment>
  <w:comment w:id="5" w:author="Eduardo Gusmao" w:date="2014-07-31T11:53:00Z" w:initials="EG">
    <w:p w:rsidR="00487EFC" w:rsidRPr="00487EFC" w:rsidRDefault="00487EFC">
      <w:pPr>
        <w:pStyle w:val="Textodecomentrio"/>
      </w:pPr>
      <w:r>
        <w:rPr>
          <w:rStyle w:val="Refdecomentrio"/>
        </w:rPr>
        <w:annotationRef/>
      </w:r>
      <w:r>
        <w:t xml:space="preserve">Correlation levels are shown? Any statistics such as </w:t>
      </w:r>
      <w:proofErr w:type="gramStart"/>
      <w:r>
        <w:t>R</w:t>
      </w:r>
      <w:r w:rsidRPr="00487EFC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?</w:t>
      </w:r>
      <w:proofErr w:type="gramEnd"/>
    </w:p>
  </w:comment>
  <w:comment w:id="6" w:author="Eduardo Gusmao" w:date="2014-07-31T13:10:00Z" w:initials="EG">
    <w:p w:rsidR="000B79BF" w:rsidRDefault="000B79BF">
      <w:pPr>
        <w:pStyle w:val="Textodecomentrio"/>
      </w:pPr>
      <w:r>
        <w:rPr>
          <w:rStyle w:val="Refdecomentrio"/>
        </w:rPr>
        <w:annotationRef/>
      </w:r>
      <w:r>
        <w:t>Remove extra point</w:t>
      </w:r>
    </w:p>
  </w:comment>
  <w:comment w:id="7" w:author="Eduardo Gusmao" w:date="2014-07-31T13:18:00Z" w:initials="EG">
    <w:p w:rsidR="000B79BF" w:rsidRDefault="000B79BF">
      <w:pPr>
        <w:pStyle w:val="Textodecomentrio"/>
      </w:pPr>
      <w:r>
        <w:rPr>
          <w:rStyle w:val="Refdecomentrio"/>
        </w:rPr>
        <w:annotationRef/>
      </w:r>
      <w:proofErr w:type="gramStart"/>
      <w:r>
        <w:t>between</w:t>
      </w:r>
      <w:proofErr w:type="gramEnd"/>
    </w:p>
  </w:comment>
  <w:comment w:id="8" w:author="Eduardo Gusmao" w:date="2014-07-31T13:20:00Z" w:initials="EG">
    <w:p w:rsidR="008C3A28" w:rsidRDefault="008C3A28">
      <w:pPr>
        <w:pStyle w:val="Textodecomentrio"/>
      </w:pPr>
      <w:r>
        <w:rPr>
          <w:rStyle w:val="Refdecomentrio"/>
        </w:rPr>
        <w:annotationRef/>
      </w:r>
      <w:proofErr w:type="spellStart"/>
      <w:proofErr w:type="gramStart"/>
      <w:r>
        <w:t>its</w:t>
      </w:r>
      <w:proofErr w:type="spellEnd"/>
      <w:proofErr w:type="gramEnd"/>
      <w:r>
        <w:t>?</w:t>
      </w:r>
    </w:p>
  </w:comment>
  <w:comment w:id="9" w:author="Eduardo Gusmao" w:date="2014-07-31T13:37:00Z" w:initials="EG">
    <w:p w:rsidR="00334313" w:rsidRDefault="00334313">
      <w:pPr>
        <w:pStyle w:val="Textodecomentrio"/>
      </w:pPr>
      <w:r>
        <w:rPr>
          <w:rStyle w:val="Refdecomentrio"/>
        </w:rPr>
        <w:annotationRef/>
      </w:r>
      <w:r>
        <w:t>An</w:t>
      </w:r>
    </w:p>
  </w:comment>
  <w:comment w:id="10" w:author="Eduardo Gusmao" w:date="2014-07-31T13:37:00Z" w:initials="EG">
    <w:p w:rsidR="00DF653A" w:rsidRDefault="00DF653A">
      <w:pPr>
        <w:pStyle w:val="Textodecomentrio"/>
      </w:pPr>
      <w:r>
        <w:rPr>
          <w:rStyle w:val="Refdecomentrio"/>
        </w:rPr>
        <w:annotationRef/>
      </w:r>
      <w:proofErr w:type="gramStart"/>
      <w:r>
        <w:t>an</w:t>
      </w:r>
      <w:proofErr w:type="gramEnd"/>
    </w:p>
  </w:comment>
  <w:comment w:id="12" w:author="Eduardo Gusmao" w:date="2014-07-31T13:55:00Z" w:initials="EG">
    <w:p w:rsidR="00F44D5F" w:rsidRDefault="00F44D5F">
      <w:pPr>
        <w:pStyle w:val="Textodecomentrio"/>
      </w:pPr>
      <w:r>
        <w:rPr>
          <w:rStyle w:val="Refdecomentrio"/>
        </w:rPr>
        <w:annotationRef/>
      </w:r>
      <w:r>
        <w:t>?</w:t>
      </w:r>
    </w:p>
  </w:comment>
  <w:comment w:id="13" w:author="Eduardo Gusmao" w:date="2014-07-31T14:40:00Z" w:initials="EG">
    <w:p w:rsidR="00186A18" w:rsidRDefault="00186A18">
      <w:pPr>
        <w:pStyle w:val="Textodecomentrio"/>
      </w:pPr>
      <w:r>
        <w:rPr>
          <w:rStyle w:val="Refdecomentrio"/>
        </w:rPr>
        <w:annotationRef/>
      </w:r>
      <w:r>
        <w:t>Maybe add this reference in the end of this sentence: (</w:t>
      </w:r>
      <w:proofErr w:type="spellStart"/>
      <w:r>
        <w:t>Wilczynski</w:t>
      </w:r>
      <w:proofErr w:type="spellEnd"/>
      <w:r>
        <w:t xml:space="preserve"> et al. 2009</w:t>
      </w:r>
      <w:proofErr w:type="gramStart"/>
      <w:r>
        <w:t>)</w:t>
      </w:r>
      <w:proofErr w:type="gramEnd"/>
      <w:r>
        <w:br/>
        <w:t>The full reference can be seen at:</w:t>
      </w:r>
    </w:p>
    <w:p w:rsidR="00186A18" w:rsidRPr="00186A18" w:rsidRDefault="00186A18">
      <w:pPr>
        <w:pStyle w:val="Textodecomentrio"/>
        <w:rPr>
          <w:b/>
        </w:rPr>
      </w:pPr>
      <w:r w:rsidRPr="00186A18">
        <w:rPr>
          <w:b/>
        </w:rPr>
        <w:t>http://www.biomedcentral.com/1471-2105/10/82</w:t>
      </w:r>
    </w:p>
  </w:comment>
  <w:comment w:id="14" w:author="Eduardo Gusmao" w:date="2014-07-31T14:34:00Z" w:initials="EG">
    <w:p w:rsidR="00371A6C" w:rsidRDefault="00371A6C">
      <w:pPr>
        <w:pStyle w:val="Textodecomentrio"/>
      </w:pPr>
      <w:r>
        <w:rPr>
          <w:rStyle w:val="Refdecomentrio"/>
        </w:rPr>
        <w:annotationRef/>
      </w:r>
      <w:proofErr w:type="gramStart"/>
      <w:r>
        <w:t>false</w:t>
      </w:r>
      <w:proofErr w:type="gramEnd"/>
      <w:r>
        <w:t xml:space="preserve"> positive rate (FPR)</w:t>
      </w:r>
    </w:p>
  </w:comment>
  <w:comment w:id="15" w:author="Eduardo Gusmao" w:date="2014-07-31T14:34:00Z" w:initials="EG">
    <w:p w:rsidR="00186A18" w:rsidRDefault="00186A18">
      <w:pPr>
        <w:pStyle w:val="Textodecomentrio"/>
      </w:pPr>
      <w:r>
        <w:rPr>
          <w:rStyle w:val="Refdecomentrio"/>
        </w:rPr>
        <w:annotationRef/>
      </w:r>
      <w:r>
        <w:t>FPR</w:t>
      </w:r>
    </w:p>
  </w:comment>
  <w:comment w:id="16" w:author="Eduardo Gusmao" w:date="2014-07-31T14:34:00Z" w:initials="EG">
    <w:p w:rsidR="00186A18" w:rsidRDefault="00186A18">
      <w:pPr>
        <w:pStyle w:val="Textodecomentrio"/>
      </w:pPr>
      <w:r>
        <w:rPr>
          <w:rStyle w:val="Refdecomentrio"/>
        </w:rPr>
        <w:annotationRef/>
      </w:r>
      <w:r>
        <w:t>10</w:t>
      </w:r>
      <w:r w:rsidRPr="00186A18">
        <w:rPr>
          <w:vertAlign w:val="superscript"/>
        </w:rPr>
        <w:t>-4</w:t>
      </w:r>
    </w:p>
  </w:comment>
  <w:comment w:id="17" w:author="Eduardo Gusmao" w:date="2014-07-31T14:51:00Z" w:initials="EG">
    <w:p w:rsidR="00CE750D" w:rsidRDefault="00CE750D">
      <w:pPr>
        <w:pStyle w:val="Textodecomentrio"/>
      </w:pPr>
      <w:r>
        <w:rPr>
          <w:rStyle w:val="Refdecomentrio"/>
        </w:rPr>
        <w:annotationRef/>
      </w:r>
      <w:r>
        <w:t>H3K27me3</w:t>
      </w:r>
    </w:p>
  </w:comment>
  <w:comment w:id="18" w:author="Eduardo Gusmao" w:date="2014-07-31T15:00:00Z" w:initials="EG">
    <w:p w:rsidR="003C5329" w:rsidRDefault="003C5329">
      <w:pPr>
        <w:pStyle w:val="Textodecomentrio"/>
      </w:pPr>
      <w:r>
        <w:rPr>
          <w:rStyle w:val="Refdecomentrio"/>
        </w:rPr>
        <w:annotationRef/>
      </w:r>
      <w:r>
        <w:t>?</w:t>
      </w:r>
    </w:p>
  </w:comment>
  <w:comment w:id="19" w:author="Eduardo Gusmao" w:date="2014-07-31T15:02:00Z" w:initials="EG">
    <w:p w:rsidR="008F53AA" w:rsidRDefault="008F53AA">
      <w:pPr>
        <w:pStyle w:val="Textodecomentrio"/>
      </w:pPr>
      <w:r>
        <w:rPr>
          <w:rStyle w:val="Refdecomentrio"/>
        </w:rPr>
        <w:annotationRef/>
      </w:r>
      <w:proofErr w:type="gramStart"/>
      <w:r>
        <w:t>versus</w:t>
      </w:r>
      <w:proofErr w:type="gramEnd"/>
      <w:r>
        <w:t>?</w:t>
      </w:r>
    </w:p>
  </w:comment>
  <w:comment w:id="20" w:author="Eduardo Gusmao" w:date="2014-07-31T15:01:00Z" w:initials="EG">
    <w:p w:rsidR="003C5329" w:rsidRDefault="003C5329">
      <w:pPr>
        <w:pStyle w:val="Textodecomentrio"/>
      </w:pPr>
      <w:r>
        <w:rPr>
          <w:rStyle w:val="Refdecomentrio"/>
        </w:rPr>
        <w:annotationRef/>
      </w:r>
      <w:proofErr w:type="gramStart"/>
      <w:r>
        <w:t>versus</w:t>
      </w:r>
      <w:proofErr w:type="gramEnd"/>
      <w:r>
        <w:t>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0D6" w:rsidRDefault="00BB70D6" w:rsidP="00B302FC">
      <w:r>
        <w:separator/>
      </w:r>
    </w:p>
  </w:endnote>
  <w:endnote w:type="continuationSeparator" w:id="0">
    <w:p w:rsidR="00BB70D6" w:rsidRDefault="00BB70D6" w:rsidP="00B30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5D44" w:rsidRDefault="00415D44" w:rsidP="009E1A53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15D44" w:rsidRDefault="00415D44" w:rsidP="00B302FC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5D44" w:rsidRPr="00B46E0C" w:rsidRDefault="00415D44" w:rsidP="009E1A53">
    <w:pPr>
      <w:pStyle w:val="Rodap"/>
      <w:framePr w:wrap="around" w:vAnchor="text" w:hAnchor="margin" w:xAlign="right" w:y="1"/>
      <w:rPr>
        <w:rStyle w:val="Nmerodepgina"/>
      </w:rPr>
    </w:pPr>
    <w:r w:rsidRPr="00B46E0C">
      <w:rPr>
        <w:rStyle w:val="Nmerodepgina"/>
        <w:rFonts w:ascii="Arial" w:hAnsi="Arial" w:cs="Arial"/>
        <w:sz w:val="22"/>
        <w:szCs w:val="22"/>
      </w:rPr>
      <w:fldChar w:fldCharType="begin"/>
    </w:r>
    <w:r w:rsidRPr="00B46E0C">
      <w:rPr>
        <w:rStyle w:val="Nmerodepgina"/>
        <w:rFonts w:ascii="Arial" w:hAnsi="Arial" w:cs="Arial"/>
        <w:sz w:val="22"/>
        <w:szCs w:val="22"/>
      </w:rPr>
      <w:instrText xml:space="preserve">PAGE  </w:instrText>
    </w:r>
    <w:r w:rsidRPr="00B46E0C">
      <w:rPr>
        <w:rStyle w:val="Nmerodepgina"/>
        <w:rFonts w:ascii="Arial" w:hAnsi="Arial" w:cs="Arial"/>
        <w:sz w:val="22"/>
        <w:szCs w:val="22"/>
      </w:rPr>
      <w:fldChar w:fldCharType="separate"/>
    </w:r>
    <w:r w:rsidR="00C8193E">
      <w:rPr>
        <w:rStyle w:val="Nmerodepgina"/>
        <w:rFonts w:ascii="Arial" w:hAnsi="Arial" w:cs="Arial"/>
        <w:noProof/>
        <w:sz w:val="22"/>
        <w:szCs w:val="22"/>
      </w:rPr>
      <w:t>1</w:t>
    </w:r>
    <w:r w:rsidRPr="00B46E0C">
      <w:rPr>
        <w:rStyle w:val="Nmerodepgina"/>
        <w:rFonts w:ascii="Arial" w:hAnsi="Arial" w:cs="Arial"/>
        <w:sz w:val="22"/>
        <w:szCs w:val="22"/>
      </w:rPr>
      <w:fldChar w:fldCharType="end"/>
    </w:r>
  </w:p>
  <w:p w:rsidR="00415D44" w:rsidRDefault="00415D44" w:rsidP="00B302F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0D6" w:rsidRDefault="00BB70D6" w:rsidP="00B302FC">
      <w:r>
        <w:separator/>
      </w:r>
    </w:p>
  </w:footnote>
  <w:footnote w:type="continuationSeparator" w:id="0">
    <w:p w:rsidR="00BB70D6" w:rsidRDefault="00BB70D6" w:rsidP="00B302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trackRevisions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Genome Research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/ENLayout&gt;"/>
    <w:docVar w:name="EN.Libraries" w:val="&lt;Libraries&gt;&lt;item db-id=&quot;desx020vj0zarpeft21pse9fp9wpxdzwrwtv&quot;&gt;DCnetwork&lt;record-ids&gt;&lt;item&gt;1&lt;/item&gt;&lt;item&gt;2&lt;/item&gt;&lt;item&gt;3&lt;/item&gt;&lt;item&gt;6&lt;/item&gt;&lt;item&gt;7&lt;/item&gt;&lt;item&gt;8&lt;/item&gt;&lt;item&gt;9&lt;/item&gt;&lt;item&gt;12&lt;/item&gt;&lt;item&gt;14&lt;/item&gt;&lt;item&gt;15&lt;/item&gt;&lt;item&gt;20&lt;/item&gt;&lt;item&gt;24&lt;/item&gt;&lt;item&gt;25&lt;/item&gt;&lt;item&gt;27&lt;/item&gt;&lt;item&gt;28&lt;/item&gt;&lt;item&gt;29&lt;/item&gt;&lt;item&gt;31&lt;/item&gt;&lt;item&gt;32&lt;/item&gt;&lt;item&gt;33&lt;/item&gt;&lt;item&gt;34&lt;/item&gt;&lt;item&gt;35&lt;/item&gt;&lt;item&gt;37&lt;/item&gt;&lt;item&gt;38&lt;/item&gt;&lt;item&gt;39&lt;/item&gt;&lt;item&gt;40&lt;/item&gt;&lt;item&gt;41&lt;/item&gt;&lt;item&gt;42&lt;/item&gt;&lt;item&gt;43&lt;/item&gt;&lt;item&gt;44&lt;/item&gt;&lt;item&gt;45&lt;/item&gt;&lt;item&gt;46&lt;/item&gt;&lt;item&gt;47&lt;/item&gt;&lt;item&gt;50&lt;/item&gt;&lt;item&gt;51&lt;/item&gt;&lt;item&gt;52&lt;/item&gt;&lt;item&gt;53&lt;/item&gt;&lt;item&gt;54&lt;/item&gt;&lt;item&gt;55&lt;/item&gt;&lt;item&gt;57&lt;/item&gt;&lt;item&gt;58&lt;/item&gt;&lt;item&gt;60&lt;/item&gt;&lt;item&gt;65&lt;/item&gt;&lt;item&gt;66&lt;/item&gt;&lt;item&gt;68&lt;/item&gt;&lt;item&gt;69&lt;/item&gt;&lt;item&gt;72&lt;/item&gt;&lt;item&gt;73&lt;/item&gt;&lt;item&gt;74&lt;/item&gt;&lt;item&gt;75&lt;/item&gt;&lt;item&gt;76&lt;/item&gt;&lt;item&gt;78&lt;/item&gt;&lt;item&gt;80&lt;/item&gt;&lt;item&gt;81&lt;/item&gt;&lt;item&gt;83&lt;/item&gt;&lt;item&gt;84&lt;/item&gt;&lt;item&gt;87&lt;/item&gt;&lt;item&gt;88&lt;/item&gt;&lt;item&gt;90&lt;/item&gt;&lt;item&gt;91&lt;/item&gt;&lt;item&gt;92&lt;/item&gt;&lt;item&gt;93&lt;/item&gt;&lt;/record-ids&gt;&lt;/item&gt;&lt;/Libraries&gt;"/>
  </w:docVars>
  <w:rsids>
    <w:rsidRoot w:val="00673F75"/>
    <w:rsid w:val="00000EF8"/>
    <w:rsid w:val="00003CA1"/>
    <w:rsid w:val="00004ED1"/>
    <w:rsid w:val="00006FDF"/>
    <w:rsid w:val="000070F2"/>
    <w:rsid w:val="00007A59"/>
    <w:rsid w:val="000117E0"/>
    <w:rsid w:val="000159CD"/>
    <w:rsid w:val="00017603"/>
    <w:rsid w:val="00017FF2"/>
    <w:rsid w:val="000200F0"/>
    <w:rsid w:val="000201FE"/>
    <w:rsid w:val="00022199"/>
    <w:rsid w:val="0002385E"/>
    <w:rsid w:val="0003065B"/>
    <w:rsid w:val="00030A77"/>
    <w:rsid w:val="00030DF6"/>
    <w:rsid w:val="000323D1"/>
    <w:rsid w:val="000324B3"/>
    <w:rsid w:val="00032562"/>
    <w:rsid w:val="00032706"/>
    <w:rsid w:val="00033E65"/>
    <w:rsid w:val="00033F3B"/>
    <w:rsid w:val="000347E7"/>
    <w:rsid w:val="00036E12"/>
    <w:rsid w:val="00037129"/>
    <w:rsid w:val="00040AD8"/>
    <w:rsid w:val="00042654"/>
    <w:rsid w:val="00043FD7"/>
    <w:rsid w:val="00044962"/>
    <w:rsid w:val="00045852"/>
    <w:rsid w:val="000461A2"/>
    <w:rsid w:val="00051556"/>
    <w:rsid w:val="00054D22"/>
    <w:rsid w:val="00054F88"/>
    <w:rsid w:val="0005547F"/>
    <w:rsid w:val="00055600"/>
    <w:rsid w:val="0005620C"/>
    <w:rsid w:val="00056265"/>
    <w:rsid w:val="000578E7"/>
    <w:rsid w:val="00060C5A"/>
    <w:rsid w:val="000616DD"/>
    <w:rsid w:val="00062FF6"/>
    <w:rsid w:val="000645F0"/>
    <w:rsid w:val="0006489A"/>
    <w:rsid w:val="00064CAC"/>
    <w:rsid w:val="00064D35"/>
    <w:rsid w:val="000661E2"/>
    <w:rsid w:val="0006678C"/>
    <w:rsid w:val="00066E42"/>
    <w:rsid w:val="00067F00"/>
    <w:rsid w:val="0007033A"/>
    <w:rsid w:val="00070C3C"/>
    <w:rsid w:val="00071477"/>
    <w:rsid w:val="00074561"/>
    <w:rsid w:val="00075A50"/>
    <w:rsid w:val="0007610D"/>
    <w:rsid w:val="00077B15"/>
    <w:rsid w:val="000809C0"/>
    <w:rsid w:val="00081689"/>
    <w:rsid w:val="000840F2"/>
    <w:rsid w:val="00085491"/>
    <w:rsid w:val="00086015"/>
    <w:rsid w:val="000865BA"/>
    <w:rsid w:val="00086797"/>
    <w:rsid w:val="00087135"/>
    <w:rsid w:val="00087284"/>
    <w:rsid w:val="00090302"/>
    <w:rsid w:val="00090B07"/>
    <w:rsid w:val="00090FE5"/>
    <w:rsid w:val="000926C1"/>
    <w:rsid w:val="0009319F"/>
    <w:rsid w:val="00094185"/>
    <w:rsid w:val="0009425E"/>
    <w:rsid w:val="00094940"/>
    <w:rsid w:val="00094943"/>
    <w:rsid w:val="000A034C"/>
    <w:rsid w:val="000A0D05"/>
    <w:rsid w:val="000A1BD6"/>
    <w:rsid w:val="000A2152"/>
    <w:rsid w:val="000A28F2"/>
    <w:rsid w:val="000A35BE"/>
    <w:rsid w:val="000A3EE6"/>
    <w:rsid w:val="000A42DD"/>
    <w:rsid w:val="000A5266"/>
    <w:rsid w:val="000A69CF"/>
    <w:rsid w:val="000A725E"/>
    <w:rsid w:val="000B178D"/>
    <w:rsid w:val="000B360E"/>
    <w:rsid w:val="000B3D86"/>
    <w:rsid w:val="000B5CCF"/>
    <w:rsid w:val="000B6DFF"/>
    <w:rsid w:val="000B7704"/>
    <w:rsid w:val="000B79BF"/>
    <w:rsid w:val="000B7FEF"/>
    <w:rsid w:val="000C0578"/>
    <w:rsid w:val="000C0A0A"/>
    <w:rsid w:val="000C16AD"/>
    <w:rsid w:val="000C1D11"/>
    <w:rsid w:val="000C2CB7"/>
    <w:rsid w:val="000C4A09"/>
    <w:rsid w:val="000C5617"/>
    <w:rsid w:val="000C5BB8"/>
    <w:rsid w:val="000C66A3"/>
    <w:rsid w:val="000D28CE"/>
    <w:rsid w:val="000D45F3"/>
    <w:rsid w:val="000D5E49"/>
    <w:rsid w:val="000D6361"/>
    <w:rsid w:val="000D73F1"/>
    <w:rsid w:val="000D753F"/>
    <w:rsid w:val="000E21F7"/>
    <w:rsid w:val="000E334F"/>
    <w:rsid w:val="000E3440"/>
    <w:rsid w:val="000E486C"/>
    <w:rsid w:val="000E7477"/>
    <w:rsid w:val="000F08BC"/>
    <w:rsid w:val="000F0C23"/>
    <w:rsid w:val="000F0F27"/>
    <w:rsid w:val="000F1972"/>
    <w:rsid w:val="000F1D38"/>
    <w:rsid w:val="000F1E46"/>
    <w:rsid w:val="000F2457"/>
    <w:rsid w:val="000F2476"/>
    <w:rsid w:val="000F4763"/>
    <w:rsid w:val="000F4E6D"/>
    <w:rsid w:val="000F4EA3"/>
    <w:rsid w:val="000F57CF"/>
    <w:rsid w:val="000F7524"/>
    <w:rsid w:val="000F7A41"/>
    <w:rsid w:val="000F7F85"/>
    <w:rsid w:val="0010283F"/>
    <w:rsid w:val="001029DD"/>
    <w:rsid w:val="00102D2B"/>
    <w:rsid w:val="00102E38"/>
    <w:rsid w:val="00107707"/>
    <w:rsid w:val="0011046C"/>
    <w:rsid w:val="00111380"/>
    <w:rsid w:val="001115A3"/>
    <w:rsid w:val="001115BE"/>
    <w:rsid w:val="0011590D"/>
    <w:rsid w:val="00117F87"/>
    <w:rsid w:val="00120451"/>
    <w:rsid w:val="001214F2"/>
    <w:rsid w:val="001215F0"/>
    <w:rsid w:val="00121CE0"/>
    <w:rsid w:val="00123526"/>
    <w:rsid w:val="00125A61"/>
    <w:rsid w:val="00125E70"/>
    <w:rsid w:val="001262BF"/>
    <w:rsid w:val="00130BDA"/>
    <w:rsid w:val="00131040"/>
    <w:rsid w:val="001310B3"/>
    <w:rsid w:val="0013221F"/>
    <w:rsid w:val="0013287E"/>
    <w:rsid w:val="001349DE"/>
    <w:rsid w:val="0013666D"/>
    <w:rsid w:val="00136F14"/>
    <w:rsid w:val="00137C97"/>
    <w:rsid w:val="00137D4E"/>
    <w:rsid w:val="00141F19"/>
    <w:rsid w:val="0014417E"/>
    <w:rsid w:val="00144187"/>
    <w:rsid w:val="0014664E"/>
    <w:rsid w:val="001467EE"/>
    <w:rsid w:val="00147796"/>
    <w:rsid w:val="00150244"/>
    <w:rsid w:val="00150ADB"/>
    <w:rsid w:val="00150F67"/>
    <w:rsid w:val="00154400"/>
    <w:rsid w:val="0015462B"/>
    <w:rsid w:val="0015603D"/>
    <w:rsid w:val="00157E7B"/>
    <w:rsid w:val="00160E5B"/>
    <w:rsid w:val="0016268C"/>
    <w:rsid w:val="00162B8B"/>
    <w:rsid w:val="00165C9C"/>
    <w:rsid w:val="00167083"/>
    <w:rsid w:val="00171C70"/>
    <w:rsid w:val="00173A75"/>
    <w:rsid w:val="00175D5B"/>
    <w:rsid w:val="00177E09"/>
    <w:rsid w:val="001800CB"/>
    <w:rsid w:val="0018107E"/>
    <w:rsid w:val="00181E9B"/>
    <w:rsid w:val="001825E4"/>
    <w:rsid w:val="00182AE5"/>
    <w:rsid w:val="00185AAE"/>
    <w:rsid w:val="00186A18"/>
    <w:rsid w:val="001871AF"/>
    <w:rsid w:val="00187E33"/>
    <w:rsid w:val="001917AE"/>
    <w:rsid w:val="00193CB9"/>
    <w:rsid w:val="001943AD"/>
    <w:rsid w:val="00194F7C"/>
    <w:rsid w:val="00195720"/>
    <w:rsid w:val="001963E5"/>
    <w:rsid w:val="001964EC"/>
    <w:rsid w:val="001979D7"/>
    <w:rsid w:val="001A03AF"/>
    <w:rsid w:val="001A4579"/>
    <w:rsid w:val="001A479F"/>
    <w:rsid w:val="001A4DED"/>
    <w:rsid w:val="001A6D55"/>
    <w:rsid w:val="001B07D8"/>
    <w:rsid w:val="001B1814"/>
    <w:rsid w:val="001B28F7"/>
    <w:rsid w:val="001B30A8"/>
    <w:rsid w:val="001B3B39"/>
    <w:rsid w:val="001B41E2"/>
    <w:rsid w:val="001B4C0A"/>
    <w:rsid w:val="001C00FD"/>
    <w:rsid w:val="001C0C37"/>
    <w:rsid w:val="001C17D2"/>
    <w:rsid w:val="001C1DF1"/>
    <w:rsid w:val="001C4E0A"/>
    <w:rsid w:val="001C61AB"/>
    <w:rsid w:val="001D049E"/>
    <w:rsid w:val="001D1965"/>
    <w:rsid w:val="001D2134"/>
    <w:rsid w:val="001D49F5"/>
    <w:rsid w:val="001D5D9F"/>
    <w:rsid w:val="001D5F83"/>
    <w:rsid w:val="001D760A"/>
    <w:rsid w:val="001E0739"/>
    <w:rsid w:val="001E23E6"/>
    <w:rsid w:val="001E2941"/>
    <w:rsid w:val="001E322B"/>
    <w:rsid w:val="001E3F0D"/>
    <w:rsid w:val="001E405F"/>
    <w:rsid w:val="001E49DD"/>
    <w:rsid w:val="001E5FEE"/>
    <w:rsid w:val="001E7468"/>
    <w:rsid w:val="001E7AB1"/>
    <w:rsid w:val="001F0230"/>
    <w:rsid w:val="001F525A"/>
    <w:rsid w:val="001F5CEF"/>
    <w:rsid w:val="001F6991"/>
    <w:rsid w:val="001F6ED6"/>
    <w:rsid w:val="001F71CF"/>
    <w:rsid w:val="0020038D"/>
    <w:rsid w:val="00200550"/>
    <w:rsid w:val="00200680"/>
    <w:rsid w:val="00203454"/>
    <w:rsid w:val="00204AE8"/>
    <w:rsid w:val="00204F52"/>
    <w:rsid w:val="00210530"/>
    <w:rsid w:val="00210EFC"/>
    <w:rsid w:val="00211463"/>
    <w:rsid w:val="002132DB"/>
    <w:rsid w:val="0021356E"/>
    <w:rsid w:val="00213999"/>
    <w:rsid w:val="00216996"/>
    <w:rsid w:val="00216E1E"/>
    <w:rsid w:val="00220FD2"/>
    <w:rsid w:val="00222459"/>
    <w:rsid w:val="00222B45"/>
    <w:rsid w:val="002252D9"/>
    <w:rsid w:val="00227640"/>
    <w:rsid w:val="00231116"/>
    <w:rsid w:val="00231337"/>
    <w:rsid w:val="00231958"/>
    <w:rsid w:val="00232848"/>
    <w:rsid w:val="00232C74"/>
    <w:rsid w:val="0023314E"/>
    <w:rsid w:val="0023378E"/>
    <w:rsid w:val="00233A1F"/>
    <w:rsid w:val="00233A90"/>
    <w:rsid w:val="002355F2"/>
    <w:rsid w:val="0023662B"/>
    <w:rsid w:val="002371CF"/>
    <w:rsid w:val="00237613"/>
    <w:rsid w:val="0024149F"/>
    <w:rsid w:val="0024294F"/>
    <w:rsid w:val="002439FA"/>
    <w:rsid w:val="002442D9"/>
    <w:rsid w:val="0024444F"/>
    <w:rsid w:val="00244C7C"/>
    <w:rsid w:val="00246331"/>
    <w:rsid w:val="00246D0B"/>
    <w:rsid w:val="00247C75"/>
    <w:rsid w:val="00251830"/>
    <w:rsid w:val="002553DA"/>
    <w:rsid w:val="00260216"/>
    <w:rsid w:val="0026056D"/>
    <w:rsid w:val="0026129A"/>
    <w:rsid w:val="00261FB9"/>
    <w:rsid w:val="00265A9E"/>
    <w:rsid w:val="0026789A"/>
    <w:rsid w:val="00271E95"/>
    <w:rsid w:val="0027276B"/>
    <w:rsid w:val="002748B4"/>
    <w:rsid w:val="00274CF0"/>
    <w:rsid w:val="002755D8"/>
    <w:rsid w:val="00276A6E"/>
    <w:rsid w:val="00277C1F"/>
    <w:rsid w:val="00280635"/>
    <w:rsid w:val="002809D4"/>
    <w:rsid w:val="00282C2A"/>
    <w:rsid w:val="0028373A"/>
    <w:rsid w:val="00287812"/>
    <w:rsid w:val="00287859"/>
    <w:rsid w:val="00290BF7"/>
    <w:rsid w:val="002949DE"/>
    <w:rsid w:val="00294BF1"/>
    <w:rsid w:val="00295566"/>
    <w:rsid w:val="0029638F"/>
    <w:rsid w:val="00297E8C"/>
    <w:rsid w:val="002A11C5"/>
    <w:rsid w:val="002A16B9"/>
    <w:rsid w:val="002A192B"/>
    <w:rsid w:val="002A1EFB"/>
    <w:rsid w:val="002A31C6"/>
    <w:rsid w:val="002A39EF"/>
    <w:rsid w:val="002A4FE8"/>
    <w:rsid w:val="002A5E1F"/>
    <w:rsid w:val="002A7449"/>
    <w:rsid w:val="002A7CAE"/>
    <w:rsid w:val="002B0229"/>
    <w:rsid w:val="002B134D"/>
    <w:rsid w:val="002B16B3"/>
    <w:rsid w:val="002B495C"/>
    <w:rsid w:val="002B4E4D"/>
    <w:rsid w:val="002B6896"/>
    <w:rsid w:val="002C0C86"/>
    <w:rsid w:val="002C0D3A"/>
    <w:rsid w:val="002C121A"/>
    <w:rsid w:val="002C1349"/>
    <w:rsid w:val="002C169E"/>
    <w:rsid w:val="002C1D06"/>
    <w:rsid w:val="002C245B"/>
    <w:rsid w:val="002C30AA"/>
    <w:rsid w:val="002C324F"/>
    <w:rsid w:val="002C3B8B"/>
    <w:rsid w:val="002C4F0E"/>
    <w:rsid w:val="002C7EC2"/>
    <w:rsid w:val="002D20E9"/>
    <w:rsid w:val="002D30B3"/>
    <w:rsid w:val="002D39DB"/>
    <w:rsid w:val="002D3F5B"/>
    <w:rsid w:val="002D4ED0"/>
    <w:rsid w:val="002D602D"/>
    <w:rsid w:val="002D705C"/>
    <w:rsid w:val="002D7DD9"/>
    <w:rsid w:val="002E0C20"/>
    <w:rsid w:val="002E1BFF"/>
    <w:rsid w:val="002E25C2"/>
    <w:rsid w:val="002E2934"/>
    <w:rsid w:val="002E2A71"/>
    <w:rsid w:val="002E4F87"/>
    <w:rsid w:val="002E582F"/>
    <w:rsid w:val="002E6B2F"/>
    <w:rsid w:val="002E750C"/>
    <w:rsid w:val="002F0974"/>
    <w:rsid w:val="002F0A09"/>
    <w:rsid w:val="002F18D7"/>
    <w:rsid w:val="002F214D"/>
    <w:rsid w:val="002F2EC4"/>
    <w:rsid w:val="002F4A1F"/>
    <w:rsid w:val="002F549A"/>
    <w:rsid w:val="002F5A44"/>
    <w:rsid w:val="002F5B77"/>
    <w:rsid w:val="002F5CF3"/>
    <w:rsid w:val="002F71CE"/>
    <w:rsid w:val="00300075"/>
    <w:rsid w:val="00300336"/>
    <w:rsid w:val="00301653"/>
    <w:rsid w:val="00303046"/>
    <w:rsid w:val="00303AB9"/>
    <w:rsid w:val="00303DE1"/>
    <w:rsid w:val="0030551A"/>
    <w:rsid w:val="00305F65"/>
    <w:rsid w:val="00306268"/>
    <w:rsid w:val="00306C8F"/>
    <w:rsid w:val="00306CBB"/>
    <w:rsid w:val="003072B4"/>
    <w:rsid w:val="0030754F"/>
    <w:rsid w:val="00307F52"/>
    <w:rsid w:val="00310570"/>
    <w:rsid w:val="00310E2F"/>
    <w:rsid w:val="00312F85"/>
    <w:rsid w:val="003146B9"/>
    <w:rsid w:val="00316F17"/>
    <w:rsid w:val="00317190"/>
    <w:rsid w:val="0031756C"/>
    <w:rsid w:val="003176BB"/>
    <w:rsid w:val="0032197E"/>
    <w:rsid w:val="00322640"/>
    <w:rsid w:val="00323090"/>
    <w:rsid w:val="00323AF8"/>
    <w:rsid w:val="003260C4"/>
    <w:rsid w:val="00327E18"/>
    <w:rsid w:val="00331B51"/>
    <w:rsid w:val="00332761"/>
    <w:rsid w:val="00334313"/>
    <w:rsid w:val="0033526F"/>
    <w:rsid w:val="00336510"/>
    <w:rsid w:val="00336601"/>
    <w:rsid w:val="00336720"/>
    <w:rsid w:val="003368FC"/>
    <w:rsid w:val="003369A5"/>
    <w:rsid w:val="00336D1A"/>
    <w:rsid w:val="003408DE"/>
    <w:rsid w:val="003412F2"/>
    <w:rsid w:val="00342C34"/>
    <w:rsid w:val="003437DC"/>
    <w:rsid w:val="003441D3"/>
    <w:rsid w:val="00344666"/>
    <w:rsid w:val="00345A8D"/>
    <w:rsid w:val="00346D51"/>
    <w:rsid w:val="0035104D"/>
    <w:rsid w:val="0035232C"/>
    <w:rsid w:val="0035276F"/>
    <w:rsid w:val="00353D11"/>
    <w:rsid w:val="00355EEB"/>
    <w:rsid w:val="00356447"/>
    <w:rsid w:val="00356887"/>
    <w:rsid w:val="00356D7C"/>
    <w:rsid w:val="003578F0"/>
    <w:rsid w:val="00357EB2"/>
    <w:rsid w:val="003610F8"/>
    <w:rsid w:val="00361B26"/>
    <w:rsid w:val="00362339"/>
    <w:rsid w:val="00363075"/>
    <w:rsid w:val="003633CF"/>
    <w:rsid w:val="003639E1"/>
    <w:rsid w:val="003642DA"/>
    <w:rsid w:val="00364824"/>
    <w:rsid w:val="00364A50"/>
    <w:rsid w:val="003656F1"/>
    <w:rsid w:val="00366082"/>
    <w:rsid w:val="003669B4"/>
    <w:rsid w:val="003670B0"/>
    <w:rsid w:val="00370A78"/>
    <w:rsid w:val="0037192F"/>
    <w:rsid w:val="00371A6C"/>
    <w:rsid w:val="00372779"/>
    <w:rsid w:val="00372DBB"/>
    <w:rsid w:val="00372EEE"/>
    <w:rsid w:val="003737D9"/>
    <w:rsid w:val="003750EF"/>
    <w:rsid w:val="00375A84"/>
    <w:rsid w:val="003762E1"/>
    <w:rsid w:val="00376B86"/>
    <w:rsid w:val="0037746C"/>
    <w:rsid w:val="0037760C"/>
    <w:rsid w:val="00377DCA"/>
    <w:rsid w:val="00380E2D"/>
    <w:rsid w:val="0038116A"/>
    <w:rsid w:val="00381494"/>
    <w:rsid w:val="00382FCE"/>
    <w:rsid w:val="00384BF8"/>
    <w:rsid w:val="00384F8B"/>
    <w:rsid w:val="003859AF"/>
    <w:rsid w:val="00385A33"/>
    <w:rsid w:val="00386BD5"/>
    <w:rsid w:val="00387C47"/>
    <w:rsid w:val="00390A20"/>
    <w:rsid w:val="00391651"/>
    <w:rsid w:val="00391D30"/>
    <w:rsid w:val="00393348"/>
    <w:rsid w:val="003967C3"/>
    <w:rsid w:val="003978FD"/>
    <w:rsid w:val="003A2714"/>
    <w:rsid w:val="003A3C5A"/>
    <w:rsid w:val="003A430D"/>
    <w:rsid w:val="003A4411"/>
    <w:rsid w:val="003A5CC3"/>
    <w:rsid w:val="003A6808"/>
    <w:rsid w:val="003A734D"/>
    <w:rsid w:val="003A78BD"/>
    <w:rsid w:val="003B1550"/>
    <w:rsid w:val="003B2475"/>
    <w:rsid w:val="003B2DEE"/>
    <w:rsid w:val="003B316E"/>
    <w:rsid w:val="003B3DB7"/>
    <w:rsid w:val="003B6A85"/>
    <w:rsid w:val="003B73E5"/>
    <w:rsid w:val="003C1BBC"/>
    <w:rsid w:val="003C1BC1"/>
    <w:rsid w:val="003C241E"/>
    <w:rsid w:val="003C3329"/>
    <w:rsid w:val="003C36E8"/>
    <w:rsid w:val="003C3877"/>
    <w:rsid w:val="003C4B2D"/>
    <w:rsid w:val="003C5329"/>
    <w:rsid w:val="003C6864"/>
    <w:rsid w:val="003C7956"/>
    <w:rsid w:val="003C7EDE"/>
    <w:rsid w:val="003D0224"/>
    <w:rsid w:val="003D1424"/>
    <w:rsid w:val="003D2E9B"/>
    <w:rsid w:val="003D3E54"/>
    <w:rsid w:val="003D4EEE"/>
    <w:rsid w:val="003D6A11"/>
    <w:rsid w:val="003D74A4"/>
    <w:rsid w:val="003D77FB"/>
    <w:rsid w:val="003D7B04"/>
    <w:rsid w:val="003E0E8F"/>
    <w:rsid w:val="003E1344"/>
    <w:rsid w:val="003E3323"/>
    <w:rsid w:val="003E4128"/>
    <w:rsid w:val="003E5C30"/>
    <w:rsid w:val="003E614F"/>
    <w:rsid w:val="003E639A"/>
    <w:rsid w:val="003F00BC"/>
    <w:rsid w:val="003F17A6"/>
    <w:rsid w:val="003F346D"/>
    <w:rsid w:val="003F3B33"/>
    <w:rsid w:val="003F3D2C"/>
    <w:rsid w:val="003F4148"/>
    <w:rsid w:val="003F6AD5"/>
    <w:rsid w:val="003F72A2"/>
    <w:rsid w:val="004001F7"/>
    <w:rsid w:val="004026B1"/>
    <w:rsid w:val="004026D6"/>
    <w:rsid w:val="00403116"/>
    <w:rsid w:val="00403D13"/>
    <w:rsid w:val="00404333"/>
    <w:rsid w:val="00406D77"/>
    <w:rsid w:val="004115A8"/>
    <w:rsid w:val="00413F61"/>
    <w:rsid w:val="004142E8"/>
    <w:rsid w:val="00415BEE"/>
    <w:rsid w:val="00415D44"/>
    <w:rsid w:val="0041604E"/>
    <w:rsid w:val="00416BB3"/>
    <w:rsid w:val="00416BD5"/>
    <w:rsid w:val="00416CE6"/>
    <w:rsid w:val="004176C5"/>
    <w:rsid w:val="00422696"/>
    <w:rsid w:val="00423163"/>
    <w:rsid w:val="00423600"/>
    <w:rsid w:val="00423D62"/>
    <w:rsid w:val="00423E10"/>
    <w:rsid w:val="0042404C"/>
    <w:rsid w:val="00427BAC"/>
    <w:rsid w:val="00427DB9"/>
    <w:rsid w:val="0043011C"/>
    <w:rsid w:val="004308FC"/>
    <w:rsid w:val="00430964"/>
    <w:rsid w:val="004358F3"/>
    <w:rsid w:val="00435AEC"/>
    <w:rsid w:val="00436C5A"/>
    <w:rsid w:val="0044028A"/>
    <w:rsid w:val="0044068D"/>
    <w:rsid w:val="00440980"/>
    <w:rsid w:val="00440A57"/>
    <w:rsid w:val="00442683"/>
    <w:rsid w:val="0044404E"/>
    <w:rsid w:val="00447A07"/>
    <w:rsid w:val="004504C2"/>
    <w:rsid w:val="0045145B"/>
    <w:rsid w:val="0045263B"/>
    <w:rsid w:val="00457404"/>
    <w:rsid w:val="00457F79"/>
    <w:rsid w:val="00461D89"/>
    <w:rsid w:val="00462D0E"/>
    <w:rsid w:val="00462E78"/>
    <w:rsid w:val="0046338D"/>
    <w:rsid w:val="004633D3"/>
    <w:rsid w:val="0046359F"/>
    <w:rsid w:val="004640FD"/>
    <w:rsid w:val="00465148"/>
    <w:rsid w:val="004662C2"/>
    <w:rsid w:val="004668CB"/>
    <w:rsid w:val="00466C89"/>
    <w:rsid w:val="004674D4"/>
    <w:rsid w:val="004679AC"/>
    <w:rsid w:val="004702F1"/>
    <w:rsid w:val="00472D35"/>
    <w:rsid w:val="00473E8A"/>
    <w:rsid w:val="00474195"/>
    <w:rsid w:val="004755FB"/>
    <w:rsid w:val="00475C39"/>
    <w:rsid w:val="00477761"/>
    <w:rsid w:val="004829AE"/>
    <w:rsid w:val="0048400B"/>
    <w:rsid w:val="00484156"/>
    <w:rsid w:val="00484880"/>
    <w:rsid w:val="00485ABC"/>
    <w:rsid w:val="00486CBF"/>
    <w:rsid w:val="00487EFC"/>
    <w:rsid w:val="0049239C"/>
    <w:rsid w:val="00492406"/>
    <w:rsid w:val="00492A87"/>
    <w:rsid w:val="004938DE"/>
    <w:rsid w:val="004943D7"/>
    <w:rsid w:val="0049552E"/>
    <w:rsid w:val="00495DFE"/>
    <w:rsid w:val="00497728"/>
    <w:rsid w:val="00497A32"/>
    <w:rsid w:val="004A0349"/>
    <w:rsid w:val="004A1604"/>
    <w:rsid w:val="004A4135"/>
    <w:rsid w:val="004A4A6E"/>
    <w:rsid w:val="004A55BC"/>
    <w:rsid w:val="004A5AFF"/>
    <w:rsid w:val="004A5CCA"/>
    <w:rsid w:val="004A6AED"/>
    <w:rsid w:val="004B0837"/>
    <w:rsid w:val="004B17F5"/>
    <w:rsid w:val="004B199B"/>
    <w:rsid w:val="004B4115"/>
    <w:rsid w:val="004B4C46"/>
    <w:rsid w:val="004B5778"/>
    <w:rsid w:val="004B6BAB"/>
    <w:rsid w:val="004C09AF"/>
    <w:rsid w:val="004C17B0"/>
    <w:rsid w:val="004C1E92"/>
    <w:rsid w:val="004C27B3"/>
    <w:rsid w:val="004C2AE9"/>
    <w:rsid w:val="004C3FDE"/>
    <w:rsid w:val="004C4A18"/>
    <w:rsid w:val="004C4E70"/>
    <w:rsid w:val="004C5932"/>
    <w:rsid w:val="004C6A3A"/>
    <w:rsid w:val="004C703A"/>
    <w:rsid w:val="004C7111"/>
    <w:rsid w:val="004C769E"/>
    <w:rsid w:val="004D16E3"/>
    <w:rsid w:val="004D3FA6"/>
    <w:rsid w:val="004D4FCE"/>
    <w:rsid w:val="004D5267"/>
    <w:rsid w:val="004D5DAA"/>
    <w:rsid w:val="004D670E"/>
    <w:rsid w:val="004D6ACE"/>
    <w:rsid w:val="004D6BC4"/>
    <w:rsid w:val="004D7ADE"/>
    <w:rsid w:val="004E132D"/>
    <w:rsid w:val="004E261F"/>
    <w:rsid w:val="004E35F2"/>
    <w:rsid w:val="004E39CF"/>
    <w:rsid w:val="004E7B50"/>
    <w:rsid w:val="004F0C76"/>
    <w:rsid w:val="004F126F"/>
    <w:rsid w:val="004F19F1"/>
    <w:rsid w:val="004F2912"/>
    <w:rsid w:val="004F4AA7"/>
    <w:rsid w:val="004F57A0"/>
    <w:rsid w:val="004F7551"/>
    <w:rsid w:val="00503D0A"/>
    <w:rsid w:val="00503D2F"/>
    <w:rsid w:val="00504BA6"/>
    <w:rsid w:val="005052CC"/>
    <w:rsid w:val="005105F6"/>
    <w:rsid w:val="00512D9F"/>
    <w:rsid w:val="00513052"/>
    <w:rsid w:val="0051473B"/>
    <w:rsid w:val="00515E00"/>
    <w:rsid w:val="00516D32"/>
    <w:rsid w:val="00517198"/>
    <w:rsid w:val="005171D0"/>
    <w:rsid w:val="0052053B"/>
    <w:rsid w:val="00520CDE"/>
    <w:rsid w:val="0052265A"/>
    <w:rsid w:val="00522F21"/>
    <w:rsid w:val="0052368F"/>
    <w:rsid w:val="00526AFA"/>
    <w:rsid w:val="00526F3C"/>
    <w:rsid w:val="00530FB2"/>
    <w:rsid w:val="00532CDF"/>
    <w:rsid w:val="0053523B"/>
    <w:rsid w:val="0053539D"/>
    <w:rsid w:val="00536BDA"/>
    <w:rsid w:val="00537A20"/>
    <w:rsid w:val="00537FE3"/>
    <w:rsid w:val="00540952"/>
    <w:rsid w:val="00541216"/>
    <w:rsid w:val="005421DC"/>
    <w:rsid w:val="00544EE2"/>
    <w:rsid w:val="00545ED8"/>
    <w:rsid w:val="0054674E"/>
    <w:rsid w:val="00546CD3"/>
    <w:rsid w:val="005478DF"/>
    <w:rsid w:val="0055101B"/>
    <w:rsid w:val="00551A00"/>
    <w:rsid w:val="00553838"/>
    <w:rsid w:val="0055464E"/>
    <w:rsid w:val="0055541A"/>
    <w:rsid w:val="00555900"/>
    <w:rsid w:val="00561DC9"/>
    <w:rsid w:val="005622EB"/>
    <w:rsid w:val="005625E8"/>
    <w:rsid w:val="00565B6C"/>
    <w:rsid w:val="0056650C"/>
    <w:rsid w:val="00566781"/>
    <w:rsid w:val="00566C29"/>
    <w:rsid w:val="00567ACB"/>
    <w:rsid w:val="00571039"/>
    <w:rsid w:val="005718D5"/>
    <w:rsid w:val="00573D04"/>
    <w:rsid w:val="00575177"/>
    <w:rsid w:val="005753D0"/>
    <w:rsid w:val="00576216"/>
    <w:rsid w:val="00577763"/>
    <w:rsid w:val="00577CE8"/>
    <w:rsid w:val="00580829"/>
    <w:rsid w:val="00582974"/>
    <w:rsid w:val="00583D35"/>
    <w:rsid w:val="00584A31"/>
    <w:rsid w:val="00585C68"/>
    <w:rsid w:val="0058646E"/>
    <w:rsid w:val="00587C2C"/>
    <w:rsid w:val="00587E4B"/>
    <w:rsid w:val="005901F1"/>
    <w:rsid w:val="0059076F"/>
    <w:rsid w:val="00591DAA"/>
    <w:rsid w:val="00591F4C"/>
    <w:rsid w:val="0059269F"/>
    <w:rsid w:val="005926DC"/>
    <w:rsid w:val="0059292F"/>
    <w:rsid w:val="00593D03"/>
    <w:rsid w:val="005945CD"/>
    <w:rsid w:val="00594DED"/>
    <w:rsid w:val="00594F79"/>
    <w:rsid w:val="0059562C"/>
    <w:rsid w:val="00597A9E"/>
    <w:rsid w:val="005A1A5B"/>
    <w:rsid w:val="005A1AEC"/>
    <w:rsid w:val="005A27CA"/>
    <w:rsid w:val="005A38BB"/>
    <w:rsid w:val="005A3A49"/>
    <w:rsid w:val="005A44C8"/>
    <w:rsid w:val="005A5423"/>
    <w:rsid w:val="005A58BE"/>
    <w:rsid w:val="005A6573"/>
    <w:rsid w:val="005B1150"/>
    <w:rsid w:val="005B1A2E"/>
    <w:rsid w:val="005B20FB"/>
    <w:rsid w:val="005B260B"/>
    <w:rsid w:val="005B310F"/>
    <w:rsid w:val="005B34F1"/>
    <w:rsid w:val="005B3A55"/>
    <w:rsid w:val="005B437A"/>
    <w:rsid w:val="005B5289"/>
    <w:rsid w:val="005B57DA"/>
    <w:rsid w:val="005B5A6A"/>
    <w:rsid w:val="005C0A44"/>
    <w:rsid w:val="005C19A5"/>
    <w:rsid w:val="005C283F"/>
    <w:rsid w:val="005C2949"/>
    <w:rsid w:val="005C59A4"/>
    <w:rsid w:val="005C5B6C"/>
    <w:rsid w:val="005C5F65"/>
    <w:rsid w:val="005C6DB8"/>
    <w:rsid w:val="005D129B"/>
    <w:rsid w:val="005D25CC"/>
    <w:rsid w:val="005D2F07"/>
    <w:rsid w:val="005D4A4D"/>
    <w:rsid w:val="005D594A"/>
    <w:rsid w:val="005D5F01"/>
    <w:rsid w:val="005D6D5F"/>
    <w:rsid w:val="005D7230"/>
    <w:rsid w:val="005E1786"/>
    <w:rsid w:val="005E2D6C"/>
    <w:rsid w:val="005E354D"/>
    <w:rsid w:val="005E3574"/>
    <w:rsid w:val="005E3E3A"/>
    <w:rsid w:val="005E40D7"/>
    <w:rsid w:val="005E4231"/>
    <w:rsid w:val="005E4527"/>
    <w:rsid w:val="005E4F24"/>
    <w:rsid w:val="005E7467"/>
    <w:rsid w:val="005F20AC"/>
    <w:rsid w:val="005F309B"/>
    <w:rsid w:val="005F6471"/>
    <w:rsid w:val="005F6CE5"/>
    <w:rsid w:val="005F77AD"/>
    <w:rsid w:val="006019F8"/>
    <w:rsid w:val="00601BD6"/>
    <w:rsid w:val="006020BD"/>
    <w:rsid w:val="0060228D"/>
    <w:rsid w:val="006027FF"/>
    <w:rsid w:val="00603DD5"/>
    <w:rsid w:val="00606716"/>
    <w:rsid w:val="00606E65"/>
    <w:rsid w:val="0060754A"/>
    <w:rsid w:val="006079EB"/>
    <w:rsid w:val="00610093"/>
    <w:rsid w:val="00610529"/>
    <w:rsid w:val="00610F39"/>
    <w:rsid w:val="00611132"/>
    <w:rsid w:val="006127EB"/>
    <w:rsid w:val="00612FB5"/>
    <w:rsid w:val="006145CE"/>
    <w:rsid w:val="00616CE5"/>
    <w:rsid w:val="00617CB5"/>
    <w:rsid w:val="00620B67"/>
    <w:rsid w:val="00622630"/>
    <w:rsid w:val="00625825"/>
    <w:rsid w:val="0062656F"/>
    <w:rsid w:val="00626E7A"/>
    <w:rsid w:val="00627004"/>
    <w:rsid w:val="006300E2"/>
    <w:rsid w:val="006303DE"/>
    <w:rsid w:val="0063062D"/>
    <w:rsid w:val="006307C6"/>
    <w:rsid w:val="00633234"/>
    <w:rsid w:val="006335A0"/>
    <w:rsid w:val="006336B3"/>
    <w:rsid w:val="00633D32"/>
    <w:rsid w:val="00634C9D"/>
    <w:rsid w:val="00637314"/>
    <w:rsid w:val="0063735F"/>
    <w:rsid w:val="006374D5"/>
    <w:rsid w:val="0064006D"/>
    <w:rsid w:val="00642292"/>
    <w:rsid w:val="006426DF"/>
    <w:rsid w:val="0064337B"/>
    <w:rsid w:val="00643457"/>
    <w:rsid w:val="00643CD4"/>
    <w:rsid w:val="00643F19"/>
    <w:rsid w:val="0064513A"/>
    <w:rsid w:val="006461FF"/>
    <w:rsid w:val="00646B17"/>
    <w:rsid w:val="00646C6D"/>
    <w:rsid w:val="006478E2"/>
    <w:rsid w:val="006509FA"/>
    <w:rsid w:val="00650A47"/>
    <w:rsid w:val="00651961"/>
    <w:rsid w:val="00652096"/>
    <w:rsid w:val="00652C07"/>
    <w:rsid w:val="00652D2C"/>
    <w:rsid w:val="00655C21"/>
    <w:rsid w:val="00655D38"/>
    <w:rsid w:val="00655FBD"/>
    <w:rsid w:val="00656077"/>
    <w:rsid w:val="00657DAF"/>
    <w:rsid w:val="00657F66"/>
    <w:rsid w:val="00661078"/>
    <w:rsid w:val="00661D99"/>
    <w:rsid w:val="006648A3"/>
    <w:rsid w:val="0066572D"/>
    <w:rsid w:val="00670B6C"/>
    <w:rsid w:val="00670E1D"/>
    <w:rsid w:val="00671E4B"/>
    <w:rsid w:val="00672D15"/>
    <w:rsid w:val="006733E1"/>
    <w:rsid w:val="00673ADF"/>
    <w:rsid w:val="00673F75"/>
    <w:rsid w:val="00675649"/>
    <w:rsid w:val="00675CCE"/>
    <w:rsid w:val="0067616E"/>
    <w:rsid w:val="0067673D"/>
    <w:rsid w:val="0068097E"/>
    <w:rsid w:val="00681825"/>
    <w:rsid w:val="00681D74"/>
    <w:rsid w:val="00682453"/>
    <w:rsid w:val="006825D0"/>
    <w:rsid w:val="00682F13"/>
    <w:rsid w:val="006831FF"/>
    <w:rsid w:val="0068342C"/>
    <w:rsid w:val="00684127"/>
    <w:rsid w:val="0068424E"/>
    <w:rsid w:val="00684542"/>
    <w:rsid w:val="00685FCD"/>
    <w:rsid w:val="0068702A"/>
    <w:rsid w:val="006874E5"/>
    <w:rsid w:val="00691F18"/>
    <w:rsid w:val="0069398B"/>
    <w:rsid w:val="00694047"/>
    <w:rsid w:val="00694AAF"/>
    <w:rsid w:val="00694BCE"/>
    <w:rsid w:val="006953D7"/>
    <w:rsid w:val="006954B7"/>
    <w:rsid w:val="006972CC"/>
    <w:rsid w:val="00697C74"/>
    <w:rsid w:val="006A1690"/>
    <w:rsid w:val="006A1849"/>
    <w:rsid w:val="006A1899"/>
    <w:rsid w:val="006A1C13"/>
    <w:rsid w:val="006A2494"/>
    <w:rsid w:val="006A25EA"/>
    <w:rsid w:val="006A27D3"/>
    <w:rsid w:val="006A2E4D"/>
    <w:rsid w:val="006A3490"/>
    <w:rsid w:val="006A354E"/>
    <w:rsid w:val="006A47B1"/>
    <w:rsid w:val="006A4C1F"/>
    <w:rsid w:val="006A4EB1"/>
    <w:rsid w:val="006A5C7A"/>
    <w:rsid w:val="006B101B"/>
    <w:rsid w:val="006B1B3E"/>
    <w:rsid w:val="006B2ACB"/>
    <w:rsid w:val="006B46C0"/>
    <w:rsid w:val="006B4951"/>
    <w:rsid w:val="006B616F"/>
    <w:rsid w:val="006B6469"/>
    <w:rsid w:val="006B7C98"/>
    <w:rsid w:val="006C20A9"/>
    <w:rsid w:val="006C20C9"/>
    <w:rsid w:val="006C3012"/>
    <w:rsid w:val="006C3E51"/>
    <w:rsid w:val="006C46BB"/>
    <w:rsid w:val="006C4BF0"/>
    <w:rsid w:val="006C7F2A"/>
    <w:rsid w:val="006D05E6"/>
    <w:rsid w:val="006D08D3"/>
    <w:rsid w:val="006D0CBC"/>
    <w:rsid w:val="006D34F8"/>
    <w:rsid w:val="006D3559"/>
    <w:rsid w:val="006D3B9A"/>
    <w:rsid w:val="006D3C54"/>
    <w:rsid w:val="006D518B"/>
    <w:rsid w:val="006D7B21"/>
    <w:rsid w:val="006E179C"/>
    <w:rsid w:val="006E2E19"/>
    <w:rsid w:val="006E75F0"/>
    <w:rsid w:val="006F5143"/>
    <w:rsid w:val="006F521C"/>
    <w:rsid w:val="006F6073"/>
    <w:rsid w:val="0070014A"/>
    <w:rsid w:val="00700C28"/>
    <w:rsid w:val="00700D3C"/>
    <w:rsid w:val="00701572"/>
    <w:rsid w:val="00701C46"/>
    <w:rsid w:val="007031C3"/>
    <w:rsid w:val="00706F79"/>
    <w:rsid w:val="00707B64"/>
    <w:rsid w:val="0071155E"/>
    <w:rsid w:val="0071165A"/>
    <w:rsid w:val="00711837"/>
    <w:rsid w:val="00711A0B"/>
    <w:rsid w:val="00712503"/>
    <w:rsid w:val="007155F5"/>
    <w:rsid w:val="00716348"/>
    <w:rsid w:val="0071756A"/>
    <w:rsid w:val="00722789"/>
    <w:rsid w:val="00722FDF"/>
    <w:rsid w:val="0072333B"/>
    <w:rsid w:val="0072366D"/>
    <w:rsid w:val="00725774"/>
    <w:rsid w:val="00725B08"/>
    <w:rsid w:val="00726BF4"/>
    <w:rsid w:val="007278E3"/>
    <w:rsid w:val="00730EA8"/>
    <w:rsid w:val="00731A37"/>
    <w:rsid w:val="00731C4E"/>
    <w:rsid w:val="00731C7F"/>
    <w:rsid w:val="00732160"/>
    <w:rsid w:val="007321B3"/>
    <w:rsid w:val="007325EF"/>
    <w:rsid w:val="00732F00"/>
    <w:rsid w:val="0073327D"/>
    <w:rsid w:val="00734F1F"/>
    <w:rsid w:val="00737FA9"/>
    <w:rsid w:val="007407F8"/>
    <w:rsid w:val="00741098"/>
    <w:rsid w:val="00742B0B"/>
    <w:rsid w:val="00742C2C"/>
    <w:rsid w:val="00742FA1"/>
    <w:rsid w:val="0074483A"/>
    <w:rsid w:val="007448BF"/>
    <w:rsid w:val="00745639"/>
    <w:rsid w:val="0075003D"/>
    <w:rsid w:val="0075089A"/>
    <w:rsid w:val="00750B73"/>
    <w:rsid w:val="00750B9F"/>
    <w:rsid w:val="00750FD7"/>
    <w:rsid w:val="007518EF"/>
    <w:rsid w:val="0075483F"/>
    <w:rsid w:val="00755A48"/>
    <w:rsid w:val="007607C5"/>
    <w:rsid w:val="00760E88"/>
    <w:rsid w:val="00761489"/>
    <w:rsid w:val="00761790"/>
    <w:rsid w:val="007619BB"/>
    <w:rsid w:val="00761D86"/>
    <w:rsid w:val="00762BDA"/>
    <w:rsid w:val="00764C93"/>
    <w:rsid w:val="00765061"/>
    <w:rsid w:val="007666F0"/>
    <w:rsid w:val="00766CE0"/>
    <w:rsid w:val="00766FA9"/>
    <w:rsid w:val="007672B3"/>
    <w:rsid w:val="007708CC"/>
    <w:rsid w:val="00771267"/>
    <w:rsid w:val="00772864"/>
    <w:rsid w:val="00772B87"/>
    <w:rsid w:val="00772EA4"/>
    <w:rsid w:val="00772F90"/>
    <w:rsid w:val="00773C57"/>
    <w:rsid w:val="00773ED4"/>
    <w:rsid w:val="00774163"/>
    <w:rsid w:val="00775445"/>
    <w:rsid w:val="00775711"/>
    <w:rsid w:val="00775C65"/>
    <w:rsid w:val="00776BA6"/>
    <w:rsid w:val="007779F0"/>
    <w:rsid w:val="0078215D"/>
    <w:rsid w:val="007827E7"/>
    <w:rsid w:val="00783D04"/>
    <w:rsid w:val="00786744"/>
    <w:rsid w:val="00786CC0"/>
    <w:rsid w:val="00787231"/>
    <w:rsid w:val="007918A5"/>
    <w:rsid w:val="00792170"/>
    <w:rsid w:val="0079511C"/>
    <w:rsid w:val="0079582F"/>
    <w:rsid w:val="007973F2"/>
    <w:rsid w:val="007A45B4"/>
    <w:rsid w:val="007A473C"/>
    <w:rsid w:val="007A4B0A"/>
    <w:rsid w:val="007B14C2"/>
    <w:rsid w:val="007B3329"/>
    <w:rsid w:val="007B36F4"/>
    <w:rsid w:val="007B3A66"/>
    <w:rsid w:val="007B56AC"/>
    <w:rsid w:val="007B5AB8"/>
    <w:rsid w:val="007B6A65"/>
    <w:rsid w:val="007B6BCE"/>
    <w:rsid w:val="007C00B8"/>
    <w:rsid w:val="007C196A"/>
    <w:rsid w:val="007C429E"/>
    <w:rsid w:val="007C596F"/>
    <w:rsid w:val="007C5FC0"/>
    <w:rsid w:val="007C6107"/>
    <w:rsid w:val="007C7615"/>
    <w:rsid w:val="007D00AB"/>
    <w:rsid w:val="007D0163"/>
    <w:rsid w:val="007D1020"/>
    <w:rsid w:val="007D2512"/>
    <w:rsid w:val="007D507D"/>
    <w:rsid w:val="007E1296"/>
    <w:rsid w:val="007E1787"/>
    <w:rsid w:val="007E19BA"/>
    <w:rsid w:val="007E2C5A"/>
    <w:rsid w:val="007E2C5D"/>
    <w:rsid w:val="007E2F21"/>
    <w:rsid w:val="007E2FFC"/>
    <w:rsid w:val="007E3EED"/>
    <w:rsid w:val="007E4CFC"/>
    <w:rsid w:val="007E537D"/>
    <w:rsid w:val="007E5A34"/>
    <w:rsid w:val="007E5ED3"/>
    <w:rsid w:val="007E6345"/>
    <w:rsid w:val="007E666E"/>
    <w:rsid w:val="007E6CEF"/>
    <w:rsid w:val="007E71EF"/>
    <w:rsid w:val="007F08C8"/>
    <w:rsid w:val="007F1902"/>
    <w:rsid w:val="007F2883"/>
    <w:rsid w:val="007F3DDD"/>
    <w:rsid w:val="008034B2"/>
    <w:rsid w:val="00804D0A"/>
    <w:rsid w:val="00804DA3"/>
    <w:rsid w:val="008062A9"/>
    <w:rsid w:val="008104E7"/>
    <w:rsid w:val="0081174A"/>
    <w:rsid w:val="00812643"/>
    <w:rsid w:val="0081286D"/>
    <w:rsid w:val="00815A06"/>
    <w:rsid w:val="0081645C"/>
    <w:rsid w:val="00816705"/>
    <w:rsid w:val="0081758E"/>
    <w:rsid w:val="00821AF8"/>
    <w:rsid w:val="00821EDC"/>
    <w:rsid w:val="00823C75"/>
    <w:rsid w:val="00823DF6"/>
    <w:rsid w:val="00824399"/>
    <w:rsid w:val="0082723F"/>
    <w:rsid w:val="008274F0"/>
    <w:rsid w:val="00827F4C"/>
    <w:rsid w:val="0083072B"/>
    <w:rsid w:val="008312D7"/>
    <w:rsid w:val="00833A83"/>
    <w:rsid w:val="00834057"/>
    <w:rsid w:val="008379A5"/>
    <w:rsid w:val="00840DA0"/>
    <w:rsid w:val="00841CF4"/>
    <w:rsid w:val="00842BF0"/>
    <w:rsid w:val="00843138"/>
    <w:rsid w:val="00843592"/>
    <w:rsid w:val="008447F5"/>
    <w:rsid w:val="00846717"/>
    <w:rsid w:val="00847006"/>
    <w:rsid w:val="00847603"/>
    <w:rsid w:val="00847E27"/>
    <w:rsid w:val="00850686"/>
    <w:rsid w:val="00851C4B"/>
    <w:rsid w:val="008535A9"/>
    <w:rsid w:val="00853F53"/>
    <w:rsid w:val="0085470B"/>
    <w:rsid w:val="00854FA3"/>
    <w:rsid w:val="008558B3"/>
    <w:rsid w:val="00856735"/>
    <w:rsid w:val="008576A5"/>
    <w:rsid w:val="00860523"/>
    <w:rsid w:val="008605D7"/>
    <w:rsid w:val="00861269"/>
    <w:rsid w:val="00861723"/>
    <w:rsid w:val="00862402"/>
    <w:rsid w:val="00863DBF"/>
    <w:rsid w:val="00865043"/>
    <w:rsid w:val="0086531F"/>
    <w:rsid w:val="00865753"/>
    <w:rsid w:val="00865FC4"/>
    <w:rsid w:val="008660C6"/>
    <w:rsid w:val="008661FF"/>
    <w:rsid w:val="0086627C"/>
    <w:rsid w:val="008669E3"/>
    <w:rsid w:val="008702C0"/>
    <w:rsid w:val="00870F74"/>
    <w:rsid w:val="00872632"/>
    <w:rsid w:val="00872DF8"/>
    <w:rsid w:val="00874749"/>
    <w:rsid w:val="00875E75"/>
    <w:rsid w:val="0087628E"/>
    <w:rsid w:val="008762DA"/>
    <w:rsid w:val="00880309"/>
    <w:rsid w:val="00880B39"/>
    <w:rsid w:val="00883CE1"/>
    <w:rsid w:val="00884133"/>
    <w:rsid w:val="0088556A"/>
    <w:rsid w:val="008864F4"/>
    <w:rsid w:val="00886CBE"/>
    <w:rsid w:val="00887207"/>
    <w:rsid w:val="00890805"/>
    <w:rsid w:val="00892A82"/>
    <w:rsid w:val="008930E1"/>
    <w:rsid w:val="00896D89"/>
    <w:rsid w:val="00896EBA"/>
    <w:rsid w:val="00897934"/>
    <w:rsid w:val="008A0071"/>
    <w:rsid w:val="008A08ED"/>
    <w:rsid w:val="008A25BD"/>
    <w:rsid w:val="008A2949"/>
    <w:rsid w:val="008A31A6"/>
    <w:rsid w:val="008A4EA6"/>
    <w:rsid w:val="008A4F03"/>
    <w:rsid w:val="008A5483"/>
    <w:rsid w:val="008A5BD7"/>
    <w:rsid w:val="008A6CAD"/>
    <w:rsid w:val="008A729E"/>
    <w:rsid w:val="008A78ED"/>
    <w:rsid w:val="008B4E40"/>
    <w:rsid w:val="008B66BE"/>
    <w:rsid w:val="008B6731"/>
    <w:rsid w:val="008B74E3"/>
    <w:rsid w:val="008B75AE"/>
    <w:rsid w:val="008B7A9A"/>
    <w:rsid w:val="008B7FC1"/>
    <w:rsid w:val="008C086D"/>
    <w:rsid w:val="008C1911"/>
    <w:rsid w:val="008C202F"/>
    <w:rsid w:val="008C23D3"/>
    <w:rsid w:val="008C34AB"/>
    <w:rsid w:val="008C3A28"/>
    <w:rsid w:val="008C75C2"/>
    <w:rsid w:val="008D1361"/>
    <w:rsid w:val="008D1955"/>
    <w:rsid w:val="008D1B42"/>
    <w:rsid w:val="008D1C1A"/>
    <w:rsid w:val="008D2616"/>
    <w:rsid w:val="008D453C"/>
    <w:rsid w:val="008D5D3D"/>
    <w:rsid w:val="008D65C4"/>
    <w:rsid w:val="008D7B6F"/>
    <w:rsid w:val="008E0337"/>
    <w:rsid w:val="008E08C2"/>
    <w:rsid w:val="008E11CE"/>
    <w:rsid w:val="008E17B2"/>
    <w:rsid w:val="008E2128"/>
    <w:rsid w:val="008E245D"/>
    <w:rsid w:val="008E3AC9"/>
    <w:rsid w:val="008E3E44"/>
    <w:rsid w:val="008E41E0"/>
    <w:rsid w:val="008E435A"/>
    <w:rsid w:val="008F1295"/>
    <w:rsid w:val="008F1E64"/>
    <w:rsid w:val="008F26E3"/>
    <w:rsid w:val="008F3C29"/>
    <w:rsid w:val="008F44A6"/>
    <w:rsid w:val="008F47B1"/>
    <w:rsid w:val="008F48DD"/>
    <w:rsid w:val="008F53AA"/>
    <w:rsid w:val="008F62A7"/>
    <w:rsid w:val="008F78C0"/>
    <w:rsid w:val="009002CA"/>
    <w:rsid w:val="0090064E"/>
    <w:rsid w:val="00900C06"/>
    <w:rsid w:val="00900D56"/>
    <w:rsid w:val="0090135A"/>
    <w:rsid w:val="00901A56"/>
    <w:rsid w:val="00902332"/>
    <w:rsid w:val="00902842"/>
    <w:rsid w:val="00903892"/>
    <w:rsid w:val="009041CE"/>
    <w:rsid w:val="0090494C"/>
    <w:rsid w:val="00906058"/>
    <w:rsid w:val="009076CC"/>
    <w:rsid w:val="00907FE8"/>
    <w:rsid w:val="0091112B"/>
    <w:rsid w:val="00911810"/>
    <w:rsid w:val="00916A47"/>
    <w:rsid w:val="00916AFC"/>
    <w:rsid w:val="009206B5"/>
    <w:rsid w:val="0092167D"/>
    <w:rsid w:val="00921FD1"/>
    <w:rsid w:val="0092228D"/>
    <w:rsid w:val="00922608"/>
    <w:rsid w:val="00922F39"/>
    <w:rsid w:val="00926DBA"/>
    <w:rsid w:val="00927ED2"/>
    <w:rsid w:val="0093077E"/>
    <w:rsid w:val="00931995"/>
    <w:rsid w:val="00931EA1"/>
    <w:rsid w:val="00932540"/>
    <w:rsid w:val="00932CF0"/>
    <w:rsid w:val="00932E5E"/>
    <w:rsid w:val="00933002"/>
    <w:rsid w:val="009332B7"/>
    <w:rsid w:val="00934732"/>
    <w:rsid w:val="0093488C"/>
    <w:rsid w:val="00940E74"/>
    <w:rsid w:val="009411E9"/>
    <w:rsid w:val="0094185F"/>
    <w:rsid w:val="00942C52"/>
    <w:rsid w:val="00945127"/>
    <w:rsid w:val="00945D8C"/>
    <w:rsid w:val="00946171"/>
    <w:rsid w:val="009463D6"/>
    <w:rsid w:val="009468CE"/>
    <w:rsid w:val="00946D5A"/>
    <w:rsid w:val="009475AC"/>
    <w:rsid w:val="009476C3"/>
    <w:rsid w:val="00950393"/>
    <w:rsid w:val="00950955"/>
    <w:rsid w:val="00954555"/>
    <w:rsid w:val="00954F8E"/>
    <w:rsid w:val="0095580E"/>
    <w:rsid w:val="009560BF"/>
    <w:rsid w:val="00956210"/>
    <w:rsid w:val="0095677B"/>
    <w:rsid w:val="009568C1"/>
    <w:rsid w:val="009619D5"/>
    <w:rsid w:val="00961BEF"/>
    <w:rsid w:val="00963562"/>
    <w:rsid w:val="00964B7F"/>
    <w:rsid w:val="00965190"/>
    <w:rsid w:val="00965E71"/>
    <w:rsid w:val="00967371"/>
    <w:rsid w:val="00970724"/>
    <w:rsid w:val="009717F9"/>
    <w:rsid w:val="00971ECE"/>
    <w:rsid w:val="00972200"/>
    <w:rsid w:val="00972478"/>
    <w:rsid w:val="009734E7"/>
    <w:rsid w:val="0097519A"/>
    <w:rsid w:val="00975784"/>
    <w:rsid w:val="009763BA"/>
    <w:rsid w:val="00977793"/>
    <w:rsid w:val="009800A5"/>
    <w:rsid w:val="009829CE"/>
    <w:rsid w:val="00983DA2"/>
    <w:rsid w:val="0098468C"/>
    <w:rsid w:val="0098512F"/>
    <w:rsid w:val="00985336"/>
    <w:rsid w:val="00985C77"/>
    <w:rsid w:val="00987BEE"/>
    <w:rsid w:val="0099229F"/>
    <w:rsid w:val="00992E3B"/>
    <w:rsid w:val="00993BB6"/>
    <w:rsid w:val="009943AE"/>
    <w:rsid w:val="009944E0"/>
    <w:rsid w:val="0099553A"/>
    <w:rsid w:val="00995A7C"/>
    <w:rsid w:val="00997ECC"/>
    <w:rsid w:val="00997FEE"/>
    <w:rsid w:val="009A0C57"/>
    <w:rsid w:val="009A17ED"/>
    <w:rsid w:val="009A1B4A"/>
    <w:rsid w:val="009A1DE0"/>
    <w:rsid w:val="009A2562"/>
    <w:rsid w:val="009A586F"/>
    <w:rsid w:val="009A6BDB"/>
    <w:rsid w:val="009A6D6D"/>
    <w:rsid w:val="009A6DF9"/>
    <w:rsid w:val="009A7971"/>
    <w:rsid w:val="009B0B4A"/>
    <w:rsid w:val="009B160E"/>
    <w:rsid w:val="009B2D1A"/>
    <w:rsid w:val="009B30E9"/>
    <w:rsid w:val="009B3904"/>
    <w:rsid w:val="009B3A1B"/>
    <w:rsid w:val="009B3CA9"/>
    <w:rsid w:val="009B4DCF"/>
    <w:rsid w:val="009B5132"/>
    <w:rsid w:val="009B5E9F"/>
    <w:rsid w:val="009B60F3"/>
    <w:rsid w:val="009B627A"/>
    <w:rsid w:val="009B6B41"/>
    <w:rsid w:val="009C0A74"/>
    <w:rsid w:val="009C2521"/>
    <w:rsid w:val="009C60DD"/>
    <w:rsid w:val="009C705B"/>
    <w:rsid w:val="009D018B"/>
    <w:rsid w:val="009D0891"/>
    <w:rsid w:val="009D262C"/>
    <w:rsid w:val="009D2D27"/>
    <w:rsid w:val="009D69CE"/>
    <w:rsid w:val="009D6CBB"/>
    <w:rsid w:val="009E0CE2"/>
    <w:rsid w:val="009E1A53"/>
    <w:rsid w:val="009E2C3B"/>
    <w:rsid w:val="009E2F99"/>
    <w:rsid w:val="009E43C4"/>
    <w:rsid w:val="009E4462"/>
    <w:rsid w:val="009E4A5E"/>
    <w:rsid w:val="009E794D"/>
    <w:rsid w:val="009E798C"/>
    <w:rsid w:val="009F1CAA"/>
    <w:rsid w:val="009F28B3"/>
    <w:rsid w:val="009F4A9E"/>
    <w:rsid w:val="009F504C"/>
    <w:rsid w:val="009F60C7"/>
    <w:rsid w:val="009F6655"/>
    <w:rsid w:val="009F7FEF"/>
    <w:rsid w:val="00A01C81"/>
    <w:rsid w:val="00A023A5"/>
    <w:rsid w:val="00A02A7B"/>
    <w:rsid w:val="00A0489F"/>
    <w:rsid w:val="00A0681A"/>
    <w:rsid w:val="00A06A4E"/>
    <w:rsid w:val="00A06BF7"/>
    <w:rsid w:val="00A07AA5"/>
    <w:rsid w:val="00A07E9E"/>
    <w:rsid w:val="00A115F5"/>
    <w:rsid w:val="00A116C1"/>
    <w:rsid w:val="00A1265E"/>
    <w:rsid w:val="00A12FF9"/>
    <w:rsid w:val="00A133AA"/>
    <w:rsid w:val="00A13D5E"/>
    <w:rsid w:val="00A14DC2"/>
    <w:rsid w:val="00A1542A"/>
    <w:rsid w:val="00A159D2"/>
    <w:rsid w:val="00A15D6A"/>
    <w:rsid w:val="00A163D5"/>
    <w:rsid w:val="00A1648A"/>
    <w:rsid w:val="00A16BDB"/>
    <w:rsid w:val="00A16C10"/>
    <w:rsid w:val="00A20587"/>
    <w:rsid w:val="00A21276"/>
    <w:rsid w:val="00A21771"/>
    <w:rsid w:val="00A2233A"/>
    <w:rsid w:val="00A22A80"/>
    <w:rsid w:val="00A22ACF"/>
    <w:rsid w:val="00A22CDF"/>
    <w:rsid w:val="00A25E66"/>
    <w:rsid w:val="00A27E25"/>
    <w:rsid w:val="00A301C5"/>
    <w:rsid w:val="00A30564"/>
    <w:rsid w:val="00A3127F"/>
    <w:rsid w:val="00A31A80"/>
    <w:rsid w:val="00A31B38"/>
    <w:rsid w:val="00A32BC0"/>
    <w:rsid w:val="00A3560A"/>
    <w:rsid w:val="00A373DF"/>
    <w:rsid w:val="00A4239B"/>
    <w:rsid w:val="00A437EE"/>
    <w:rsid w:val="00A45B45"/>
    <w:rsid w:val="00A4725E"/>
    <w:rsid w:val="00A47AFE"/>
    <w:rsid w:val="00A52148"/>
    <w:rsid w:val="00A52174"/>
    <w:rsid w:val="00A52183"/>
    <w:rsid w:val="00A52709"/>
    <w:rsid w:val="00A52F26"/>
    <w:rsid w:val="00A53551"/>
    <w:rsid w:val="00A5623A"/>
    <w:rsid w:val="00A570CC"/>
    <w:rsid w:val="00A57C56"/>
    <w:rsid w:val="00A60C35"/>
    <w:rsid w:val="00A61F9A"/>
    <w:rsid w:val="00A62B16"/>
    <w:rsid w:val="00A64BDE"/>
    <w:rsid w:val="00A6680B"/>
    <w:rsid w:val="00A677B1"/>
    <w:rsid w:val="00A701F5"/>
    <w:rsid w:val="00A717AD"/>
    <w:rsid w:val="00A7266A"/>
    <w:rsid w:val="00A775A3"/>
    <w:rsid w:val="00A77696"/>
    <w:rsid w:val="00A823C0"/>
    <w:rsid w:val="00A82C13"/>
    <w:rsid w:val="00A831D2"/>
    <w:rsid w:val="00A86B7D"/>
    <w:rsid w:val="00A87593"/>
    <w:rsid w:val="00A8774B"/>
    <w:rsid w:val="00A91CBF"/>
    <w:rsid w:val="00A91FAB"/>
    <w:rsid w:val="00A96AAA"/>
    <w:rsid w:val="00A96C61"/>
    <w:rsid w:val="00A97293"/>
    <w:rsid w:val="00A97FBA"/>
    <w:rsid w:val="00AA08F7"/>
    <w:rsid w:val="00AA0E37"/>
    <w:rsid w:val="00AA1980"/>
    <w:rsid w:val="00AA274C"/>
    <w:rsid w:val="00AA37B6"/>
    <w:rsid w:val="00AA43F3"/>
    <w:rsid w:val="00AA454C"/>
    <w:rsid w:val="00AA4B46"/>
    <w:rsid w:val="00AA5E5D"/>
    <w:rsid w:val="00AA6F6E"/>
    <w:rsid w:val="00AB0C49"/>
    <w:rsid w:val="00AB1212"/>
    <w:rsid w:val="00AB3511"/>
    <w:rsid w:val="00AB3F4B"/>
    <w:rsid w:val="00AB51B1"/>
    <w:rsid w:val="00AB5460"/>
    <w:rsid w:val="00AB6C5B"/>
    <w:rsid w:val="00AC1EC7"/>
    <w:rsid w:val="00AC21AE"/>
    <w:rsid w:val="00AC3FBC"/>
    <w:rsid w:val="00AC43B1"/>
    <w:rsid w:val="00AC4E01"/>
    <w:rsid w:val="00AC55B3"/>
    <w:rsid w:val="00AC5F5C"/>
    <w:rsid w:val="00AC7AE3"/>
    <w:rsid w:val="00AD2216"/>
    <w:rsid w:val="00AD3CF8"/>
    <w:rsid w:val="00AD4AC7"/>
    <w:rsid w:val="00AD51CC"/>
    <w:rsid w:val="00AD722A"/>
    <w:rsid w:val="00AE1CB4"/>
    <w:rsid w:val="00AE2167"/>
    <w:rsid w:val="00AE24EF"/>
    <w:rsid w:val="00AE27D4"/>
    <w:rsid w:val="00AE4515"/>
    <w:rsid w:val="00AE4C68"/>
    <w:rsid w:val="00AE5401"/>
    <w:rsid w:val="00AE60D2"/>
    <w:rsid w:val="00AE6431"/>
    <w:rsid w:val="00AE6801"/>
    <w:rsid w:val="00AF08A7"/>
    <w:rsid w:val="00AF0B23"/>
    <w:rsid w:val="00AF0C8A"/>
    <w:rsid w:val="00AF12FF"/>
    <w:rsid w:val="00AF1558"/>
    <w:rsid w:val="00AF1A0B"/>
    <w:rsid w:val="00AF4F84"/>
    <w:rsid w:val="00AF66AD"/>
    <w:rsid w:val="00B004D9"/>
    <w:rsid w:val="00B00A78"/>
    <w:rsid w:val="00B02980"/>
    <w:rsid w:val="00B02A9A"/>
    <w:rsid w:val="00B031DC"/>
    <w:rsid w:val="00B0512C"/>
    <w:rsid w:val="00B055B2"/>
    <w:rsid w:val="00B05A12"/>
    <w:rsid w:val="00B06AE8"/>
    <w:rsid w:val="00B071C8"/>
    <w:rsid w:val="00B07A37"/>
    <w:rsid w:val="00B07DDF"/>
    <w:rsid w:val="00B10895"/>
    <w:rsid w:val="00B11559"/>
    <w:rsid w:val="00B11F16"/>
    <w:rsid w:val="00B12B14"/>
    <w:rsid w:val="00B13B7C"/>
    <w:rsid w:val="00B158C4"/>
    <w:rsid w:val="00B16127"/>
    <w:rsid w:val="00B20BBA"/>
    <w:rsid w:val="00B218AF"/>
    <w:rsid w:val="00B22386"/>
    <w:rsid w:val="00B22EA7"/>
    <w:rsid w:val="00B23DBB"/>
    <w:rsid w:val="00B2503E"/>
    <w:rsid w:val="00B25A87"/>
    <w:rsid w:val="00B25FD3"/>
    <w:rsid w:val="00B26A2B"/>
    <w:rsid w:val="00B26FD3"/>
    <w:rsid w:val="00B2733E"/>
    <w:rsid w:val="00B276E0"/>
    <w:rsid w:val="00B302FC"/>
    <w:rsid w:val="00B31CF2"/>
    <w:rsid w:val="00B31D11"/>
    <w:rsid w:val="00B32693"/>
    <w:rsid w:val="00B32FB6"/>
    <w:rsid w:val="00B33378"/>
    <w:rsid w:val="00B33AC0"/>
    <w:rsid w:val="00B33C55"/>
    <w:rsid w:val="00B3408E"/>
    <w:rsid w:val="00B3423C"/>
    <w:rsid w:val="00B353CF"/>
    <w:rsid w:val="00B362E5"/>
    <w:rsid w:val="00B404BF"/>
    <w:rsid w:val="00B40812"/>
    <w:rsid w:val="00B40AEC"/>
    <w:rsid w:val="00B423BD"/>
    <w:rsid w:val="00B42D82"/>
    <w:rsid w:val="00B42F45"/>
    <w:rsid w:val="00B4600A"/>
    <w:rsid w:val="00B46713"/>
    <w:rsid w:val="00B46E0C"/>
    <w:rsid w:val="00B46EEE"/>
    <w:rsid w:val="00B47082"/>
    <w:rsid w:val="00B472EA"/>
    <w:rsid w:val="00B47C5B"/>
    <w:rsid w:val="00B501F5"/>
    <w:rsid w:val="00B51876"/>
    <w:rsid w:val="00B51F8A"/>
    <w:rsid w:val="00B5259F"/>
    <w:rsid w:val="00B528EA"/>
    <w:rsid w:val="00B52C3C"/>
    <w:rsid w:val="00B53A55"/>
    <w:rsid w:val="00B53AAD"/>
    <w:rsid w:val="00B54DBA"/>
    <w:rsid w:val="00B54E6B"/>
    <w:rsid w:val="00B54FBF"/>
    <w:rsid w:val="00B5751E"/>
    <w:rsid w:val="00B57A0E"/>
    <w:rsid w:val="00B57F74"/>
    <w:rsid w:val="00B61050"/>
    <w:rsid w:val="00B615C4"/>
    <w:rsid w:val="00B62134"/>
    <w:rsid w:val="00B62F6E"/>
    <w:rsid w:val="00B6548B"/>
    <w:rsid w:val="00B65729"/>
    <w:rsid w:val="00B670AD"/>
    <w:rsid w:val="00B670C7"/>
    <w:rsid w:val="00B6753E"/>
    <w:rsid w:val="00B67BB9"/>
    <w:rsid w:val="00B70FD9"/>
    <w:rsid w:val="00B71327"/>
    <w:rsid w:val="00B7208E"/>
    <w:rsid w:val="00B723D4"/>
    <w:rsid w:val="00B739B5"/>
    <w:rsid w:val="00B740BC"/>
    <w:rsid w:val="00B74379"/>
    <w:rsid w:val="00B75342"/>
    <w:rsid w:val="00B75B08"/>
    <w:rsid w:val="00B76158"/>
    <w:rsid w:val="00B80ECD"/>
    <w:rsid w:val="00B811C1"/>
    <w:rsid w:val="00B8191E"/>
    <w:rsid w:val="00B81CDC"/>
    <w:rsid w:val="00B81E31"/>
    <w:rsid w:val="00B821F1"/>
    <w:rsid w:val="00B8234C"/>
    <w:rsid w:val="00B824BC"/>
    <w:rsid w:val="00B837D2"/>
    <w:rsid w:val="00B83EF4"/>
    <w:rsid w:val="00B84A3D"/>
    <w:rsid w:val="00B87862"/>
    <w:rsid w:val="00B87B4F"/>
    <w:rsid w:val="00B91CB9"/>
    <w:rsid w:val="00B928F5"/>
    <w:rsid w:val="00B94848"/>
    <w:rsid w:val="00B94F6F"/>
    <w:rsid w:val="00B94FB4"/>
    <w:rsid w:val="00B950C0"/>
    <w:rsid w:val="00B95E41"/>
    <w:rsid w:val="00B96AF2"/>
    <w:rsid w:val="00B96DF5"/>
    <w:rsid w:val="00B97BC3"/>
    <w:rsid w:val="00BA0ABE"/>
    <w:rsid w:val="00BA1D47"/>
    <w:rsid w:val="00BA1DE8"/>
    <w:rsid w:val="00BA29CF"/>
    <w:rsid w:val="00BA4552"/>
    <w:rsid w:val="00BA5AA7"/>
    <w:rsid w:val="00BA5CA0"/>
    <w:rsid w:val="00BB0047"/>
    <w:rsid w:val="00BB0675"/>
    <w:rsid w:val="00BB0FFA"/>
    <w:rsid w:val="00BB1740"/>
    <w:rsid w:val="00BB1A1E"/>
    <w:rsid w:val="00BB25D8"/>
    <w:rsid w:val="00BB486D"/>
    <w:rsid w:val="00BB56B7"/>
    <w:rsid w:val="00BB6FB4"/>
    <w:rsid w:val="00BB70D6"/>
    <w:rsid w:val="00BB75AC"/>
    <w:rsid w:val="00BC01AF"/>
    <w:rsid w:val="00BC0363"/>
    <w:rsid w:val="00BC050F"/>
    <w:rsid w:val="00BC0910"/>
    <w:rsid w:val="00BC0AAD"/>
    <w:rsid w:val="00BC1CC6"/>
    <w:rsid w:val="00BC266D"/>
    <w:rsid w:val="00BC7C34"/>
    <w:rsid w:val="00BD13C1"/>
    <w:rsid w:val="00BD22D6"/>
    <w:rsid w:val="00BD3D03"/>
    <w:rsid w:val="00BD3E06"/>
    <w:rsid w:val="00BD3F79"/>
    <w:rsid w:val="00BD419A"/>
    <w:rsid w:val="00BD45A7"/>
    <w:rsid w:val="00BE1755"/>
    <w:rsid w:val="00BE35B5"/>
    <w:rsid w:val="00BE498E"/>
    <w:rsid w:val="00BE7F86"/>
    <w:rsid w:val="00BF0BF7"/>
    <w:rsid w:val="00BF1956"/>
    <w:rsid w:val="00BF47AB"/>
    <w:rsid w:val="00BF4861"/>
    <w:rsid w:val="00BF5505"/>
    <w:rsid w:val="00BF6E2F"/>
    <w:rsid w:val="00C007E3"/>
    <w:rsid w:val="00C02691"/>
    <w:rsid w:val="00C02D79"/>
    <w:rsid w:val="00C05569"/>
    <w:rsid w:val="00C06775"/>
    <w:rsid w:val="00C068AD"/>
    <w:rsid w:val="00C104AE"/>
    <w:rsid w:val="00C10AEC"/>
    <w:rsid w:val="00C11E99"/>
    <w:rsid w:val="00C12A05"/>
    <w:rsid w:val="00C16D3F"/>
    <w:rsid w:val="00C1717E"/>
    <w:rsid w:val="00C208F7"/>
    <w:rsid w:val="00C21D67"/>
    <w:rsid w:val="00C23BB7"/>
    <w:rsid w:val="00C24313"/>
    <w:rsid w:val="00C243F9"/>
    <w:rsid w:val="00C247E3"/>
    <w:rsid w:val="00C2481A"/>
    <w:rsid w:val="00C24C0F"/>
    <w:rsid w:val="00C251CF"/>
    <w:rsid w:val="00C274F1"/>
    <w:rsid w:val="00C27A72"/>
    <w:rsid w:val="00C27E8B"/>
    <w:rsid w:val="00C34804"/>
    <w:rsid w:val="00C36BC5"/>
    <w:rsid w:val="00C405FF"/>
    <w:rsid w:val="00C41A53"/>
    <w:rsid w:val="00C41AC8"/>
    <w:rsid w:val="00C421FE"/>
    <w:rsid w:val="00C42676"/>
    <w:rsid w:val="00C43B66"/>
    <w:rsid w:val="00C43E21"/>
    <w:rsid w:val="00C4481B"/>
    <w:rsid w:val="00C4532C"/>
    <w:rsid w:val="00C45465"/>
    <w:rsid w:val="00C45C3E"/>
    <w:rsid w:val="00C46369"/>
    <w:rsid w:val="00C46FD5"/>
    <w:rsid w:val="00C478E8"/>
    <w:rsid w:val="00C50103"/>
    <w:rsid w:val="00C522E6"/>
    <w:rsid w:val="00C544BD"/>
    <w:rsid w:val="00C559CD"/>
    <w:rsid w:val="00C56C9E"/>
    <w:rsid w:val="00C57CE5"/>
    <w:rsid w:val="00C61531"/>
    <w:rsid w:val="00C659DD"/>
    <w:rsid w:val="00C665A0"/>
    <w:rsid w:val="00C66904"/>
    <w:rsid w:val="00C66BC5"/>
    <w:rsid w:val="00C7015F"/>
    <w:rsid w:val="00C71E37"/>
    <w:rsid w:val="00C73106"/>
    <w:rsid w:val="00C73473"/>
    <w:rsid w:val="00C739A2"/>
    <w:rsid w:val="00C7460E"/>
    <w:rsid w:val="00C8193E"/>
    <w:rsid w:val="00C81B77"/>
    <w:rsid w:val="00C81C53"/>
    <w:rsid w:val="00C8220C"/>
    <w:rsid w:val="00C82550"/>
    <w:rsid w:val="00C8260A"/>
    <w:rsid w:val="00C828B8"/>
    <w:rsid w:val="00C85B90"/>
    <w:rsid w:val="00C87621"/>
    <w:rsid w:val="00C94230"/>
    <w:rsid w:val="00C94D41"/>
    <w:rsid w:val="00C963C1"/>
    <w:rsid w:val="00C9713D"/>
    <w:rsid w:val="00CA04F6"/>
    <w:rsid w:val="00CA06C2"/>
    <w:rsid w:val="00CA0DFC"/>
    <w:rsid w:val="00CA0E3C"/>
    <w:rsid w:val="00CA1B46"/>
    <w:rsid w:val="00CA2466"/>
    <w:rsid w:val="00CA280D"/>
    <w:rsid w:val="00CA45FB"/>
    <w:rsid w:val="00CA5449"/>
    <w:rsid w:val="00CA5BFA"/>
    <w:rsid w:val="00CA6797"/>
    <w:rsid w:val="00CA6DC5"/>
    <w:rsid w:val="00CA6E2A"/>
    <w:rsid w:val="00CB0C7D"/>
    <w:rsid w:val="00CB0D6F"/>
    <w:rsid w:val="00CB1E03"/>
    <w:rsid w:val="00CB2B31"/>
    <w:rsid w:val="00CB4A57"/>
    <w:rsid w:val="00CB555E"/>
    <w:rsid w:val="00CB5652"/>
    <w:rsid w:val="00CB5F2F"/>
    <w:rsid w:val="00CB68A7"/>
    <w:rsid w:val="00CC0455"/>
    <w:rsid w:val="00CC089A"/>
    <w:rsid w:val="00CC0CB8"/>
    <w:rsid w:val="00CC14D5"/>
    <w:rsid w:val="00CC2482"/>
    <w:rsid w:val="00CC27FE"/>
    <w:rsid w:val="00CC2D01"/>
    <w:rsid w:val="00CC3781"/>
    <w:rsid w:val="00CC3D8D"/>
    <w:rsid w:val="00CC4475"/>
    <w:rsid w:val="00CD05B9"/>
    <w:rsid w:val="00CD0608"/>
    <w:rsid w:val="00CD230E"/>
    <w:rsid w:val="00CD366F"/>
    <w:rsid w:val="00CD5D2E"/>
    <w:rsid w:val="00CD70AB"/>
    <w:rsid w:val="00CE1352"/>
    <w:rsid w:val="00CE2994"/>
    <w:rsid w:val="00CE306A"/>
    <w:rsid w:val="00CE4321"/>
    <w:rsid w:val="00CE6863"/>
    <w:rsid w:val="00CE69DD"/>
    <w:rsid w:val="00CE750D"/>
    <w:rsid w:val="00CF25C9"/>
    <w:rsid w:val="00CF2AF8"/>
    <w:rsid w:val="00CF322D"/>
    <w:rsid w:val="00CF34B9"/>
    <w:rsid w:val="00D004CC"/>
    <w:rsid w:val="00D007D5"/>
    <w:rsid w:val="00D00B92"/>
    <w:rsid w:val="00D02C7D"/>
    <w:rsid w:val="00D05A26"/>
    <w:rsid w:val="00D06110"/>
    <w:rsid w:val="00D0674A"/>
    <w:rsid w:val="00D0753F"/>
    <w:rsid w:val="00D0760E"/>
    <w:rsid w:val="00D10FC9"/>
    <w:rsid w:val="00D148FD"/>
    <w:rsid w:val="00D1521C"/>
    <w:rsid w:val="00D15945"/>
    <w:rsid w:val="00D15B34"/>
    <w:rsid w:val="00D21AA7"/>
    <w:rsid w:val="00D21B7B"/>
    <w:rsid w:val="00D22648"/>
    <w:rsid w:val="00D24EBA"/>
    <w:rsid w:val="00D253C3"/>
    <w:rsid w:val="00D25975"/>
    <w:rsid w:val="00D2748E"/>
    <w:rsid w:val="00D27A1E"/>
    <w:rsid w:val="00D27D4A"/>
    <w:rsid w:val="00D27EF7"/>
    <w:rsid w:val="00D303D6"/>
    <w:rsid w:val="00D31656"/>
    <w:rsid w:val="00D31A3D"/>
    <w:rsid w:val="00D32D91"/>
    <w:rsid w:val="00D337CA"/>
    <w:rsid w:val="00D3424A"/>
    <w:rsid w:val="00D40DD0"/>
    <w:rsid w:val="00D419D5"/>
    <w:rsid w:val="00D41F6A"/>
    <w:rsid w:val="00D4233D"/>
    <w:rsid w:val="00D42750"/>
    <w:rsid w:val="00D44066"/>
    <w:rsid w:val="00D44762"/>
    <w:rsid w:val="00D457A5"/>
    <w:rsid w:val="00D46C12"/>
    <w:rsid w:val="00D47F59"/>
    <w:rsid w:val="00D506B3"/>
    <w:rsid w:val="00D51D3D"/>
    <w:rsid w:val="00D5269A"/>
    <w:rsid w:val="00D52A69"/>
    <w:rsid w:val="00D52EC3"/>
    <w:rsid w:val="00D542EF"/>
    <w:rsid w:val="00D547D6"/>
    <w:rsid w:val="00D54B22"/>
    <w:rsid w:val="00D56862"/>
    <w:rsid w:val="00D60803"/>
    <w:rsid w:val="00D6313C"/>
    <w:rsid w:val="00D63D0A"/>
    <w:rsid w:val="00D63FE4"/>
    <w:rsid w:val="00D644C6"/>
    <w:rsid w:val="00D64E80"/>
    <w:rsid w:val="00D66B32"/>
    <w:rsid w:val="00D66E90"/>
    <w:rsid w:val="00D675FE"/>
    <w:rsid w:val="00D67EE7"/>
    <w:rsid w:val="00D70283"/>
    <w:rsid w:val="00D703AA"/>
    <w:rsid w:val="00D710E8"/>
    <w:rsid w:val="00D76CEE"/>
    <w:rsid w:val="00D82A37"/>
    <w:rsid w:val="00D82B39"/>
    <w:rsid w:val="00D83274"/>
    <w:rsid w:val="00D83912"/>
    <w:rsid w:val="00D85AB1"/>
    <w:rsid w:val="00D875B5"/>
    <w:rsid w:val="00D905F9"/>
    <w:rsid w:val="00D921D6"/>
    <w:rsid w:val="00D94159"/>
    <w:rsid w:val="00D94F72"/>
    <w:rsid w:val="00D96378"/>
    <w:rsid w:val="00D979FA"/>
    <w:rsid w:val="00D97A28"/>
    <w:rsid w:val="00DA0F15"/>
    <w:rsid w:val="00DA14E4"/>
    <w:rsid w:val="00DA1977"/>
    <w:rsid w:val="00DA235F"/>
    <w:rsid w:val="00DA6838"/>
    <w:rsid w:val="00DA7B16"/>
    <w:rsid w:val="00DB15E6"/>
    <w:rsid w:val="00DB1A41"/>
    <w:rsid w:val="00DB1FF7"/>
    <w:rsid w:val="00DB372A"/>
    <w:rsid w:val="00DB3A01"/>
    <w:rsid w:val="00DB52E0"/>
    <w:rsid w:val="00DB6504"/>
    <w:rsid w:val="00DB6D83"/>
    <w:rsid w:val="00DB731F"/>
    <w:rsid w:val="00DC1C44"/>
    <w:rsid w:val="00DC2F04"/>
    <w:rsid w:val="00DC2FF5"/>
    <w:rsid w:val="00DC3AE8"/>
    <w:rsid w:val="00DC4D9C"/>
    <w:rsid w:val="00DC558B"/>
    <w:rsid w:val="00DC5B1B"/>
    <w:rsid w:val="00DC5BEA"/>
    <w:rsid w:val="00DC6153"/>
    <w:rsid w:val="00DC63FE"/>
    <w:rsid w:val="00DC6CA2"/>
    <w:rsid w:val="00DC70B6"/>
    <w:rsid w:val="00DC7321"/>
    <w:rsid w:val="00DC7C77"/>
    <w:rsid w:val="00DD0D32"/>
    <w:rsid w:val="00DD0FC7"/>
    <w:rsid w:val="00DD3D0D"/>
    <w:rsid w:val="00DD3FD2"/>
    <w:rsid w:val="00DD42B2"/>
    <w:rsid w:val="00DD5182"/>
    <w:rsid w:val="00DD6283"/>
    <w:rsid w:val="00DD71A7"/>
    <w:rsid w:val="00DE04CA"/>
    <w:rsid w:val="00DE05E7"/>
    <w:rsid w:val="00DE32B7"/>
    <w:rsid w:val="00DE37CB"/>
    <w:rsid w:val="00DE3D61"/>
    <w:rsid w:val="00DE4B8F"/>
    <w:rsid w:val="00DE69A3"/>
    <w:rsid w:val="00DF010D"/>
    <w:rsid w:val="00DF17D8"/>
    <w:rsid w:val="00DF2E01"/>
    <w:rsid w:val="00DF307B"/>
    <w:rsid w:val="00DF39BB"/>
    <w:rsid w:val="00DF653A"/>
    <w:rsid w:val="00E0090E"/>
    <w:rsid w:val="00E0121D"/>
    <w:rsid w:val="00E01AB3"/>
    <w:rsid w:val="00E043E7"/>
    <w:rsid w:val="00E04D65"/>
    <w:rsid w:val="00E06BDF"/>
    <w:rsid w:val="00E06F91"/>
    <w:rsid w:val="00E0750D"/>
    <w:rsid w:val="00E10F4E"/>
    <w:rsid w:val="00E1154A"/>
    <w:rsid w:val="00E1282C"/>
    <w:rsid w:val="00E13FC6"/>
    <w:rsid w:val="00E15876"/>
    <w:rsid w:val="00E1605A"/>
    <w:rsid w:val="00E16337"/>
    <w:rsid w:val="00E16BD4"/>
    <w:rsid w:val="00E172F9"/>
    <w:rsid w:val="00E201F2"/>
    <w:rsid w:val="00E20D20"/>
    <w:rsid w:val="00E216FC"/>
    <w:rsid w:val="00E22B25"/>
    <w:rsid w:val="00E23B80"/>
    <w:rsid w:val="00E30BD5"/>
    <w:rsid w:val="00E323CA"/>
    <w:rsid w:val="00E334C9"/>
    <w:rsid w:val="00E3409E"/>
    <w:rsid w:val="00E34962"/>
    <w:rsid w:val="00E35332"/>
    <w:rsid w:val="00E355B5"/>
    <w:rsid w:val="00E36AB2"/>
    <w:rsid w:val="00E375F3"/>
    <w:rsid w:val="00E40C52"/>
    <w:rsid w:val="00E4165C"/>
    <w:rsid w:val="00E42129"/>
    <w:rsid w:val="00E42E0F"/>
    <w:rsid w:val="00E436A6"/>
    <w:rsid w:val="00E43DFE"/>
    <w:rsid w:val="00E44024"/>
    <w:rsid w:val="00E4410F"/>
    <w:rsid w:val="00E444B4"/>
    <w:rsid w:val="00E445BE"/>
    <w:rsid w:val="00E4469B"/>
    <w:rsid w:val="00E44B15"/>
    <w:rsid w:val="00E464C5"/>
    <w:rsid w:val="00E46E3D"/>
    <w:rsid w:val="00E50DC3"/>
    <w:rsid w:val="00E510DA"/>
    <w:rsid w:val="00E5111A"/>
    <w:rsid w:val="00E51DD4"/>
    <w:rsid w:val="00E521BF"/>
    <w:rsid w:val="00E52562"/>
    <w:rsid w:val="00E532F3"/>
    <w:rsid w:val="00E537FF"/>
    <w:rsid w:val="00E54059"/>
    <w:rsid w:val="00E548CB"/>
    <w:rsid w:val="00E54B88"/>
    <w:rsid w:val="00E556BE"/>
    <w:rsid w:val="00E5575C"/>
    <w:rsid w:val="00E55A57"/>
    <w:rsid w:val="00E575E9"/>
    <w:rsid w:val="00E57EE7"/>
    <w:rsid w:val="00E6042C"/>
    <w:rsid w:val="00E610BD"/>
    <w:rsid w:val="00E61333"/>
    <w:rsid w:val="00E61721"/>
    <w:rsid w:val="00E61CB6"/>
    <w:rsid w:val="00E61D08"/>
    <w:rsid w:val="00E635AD"/>
    <w:rsid w:val="00E637F2"/>
    <w:rsid w:val="00E648EC"/>
    <w:rsid w:val="00E658A2"/>
    <w:rsid w:val="00E6596F"/>
    <w:rsid w:val="00E665AA"/>
    <w:rsid w:val="00E67DFD"/>
    <w:rsid w:val="00E70B51"/>
    <w:rsid w:val="00E7308A"/>
    <w:rsid w:val="00E73A8E"/>
    <w:rsid w:val="00E73D00"/>
    <w:rsid w:val="00E749AE"/>
    <w:rsid w:val="00E76180"/>
    <w:rsid w:val="00E7716A"/>
    <w:rsid w:val="00E80355"/>
    <w:rsid w:val="00E8129C"/>
    <w:rsid w:val="00E8281B"/>
    <w:rsid w:val="00E84E88"/>
    <w:rsid w:val="00E86109"/>
    <w:rsid w:val="00E867D2"/>
    <w:rsid w:val="00E87AFF"/>
    <w:rsid w:val="00E87F65"/>
    <w:rsid w:val="00E904BE"/>
    <w:rsid w:val="00E90CB1"/>
    <w:rsid w:val="00E90E81"/>
    <w:rsid w:val="00E919F1"/>
    <w:rsid w:val="00E9204B"/>
    <w:rsid w:val="00E93530"/>
    <w:rsid w:val="00E94162"/>
    <w:rsid w:val="00E96BAF"/>
    <w:rsid w:val="00E9724B"/>
    <w:rsid w:val="00E97A91"/>
    <w:rsid w:val="00EA0971"/>
    <w:rsid w:val="00EA1D12"/>
    <w:rsid w:val="00EA2401"/>
    <w:rsid w:val="00EA2DD6"/>
    <w:rsid w:val="00EB0CAE"/>
    <w:rsid w:val="00EB2830"/>
    <w:rsid w:val="00EB2FB5"/>
    <w:rsid w:val="00EB5BCC"/>
    <w:rsid w:val="00EB6248"/>
    <w:rsid w:val="00EB6841"/>
    <w:rsid w:val="00EC075D"/>
    <w:rsid w:val="00EC0BE0"/>
    <w:rsid w:val="00EC0D52"/>
    <w:rsid w:val="00EC2A8E"/>
    <w:rsid w:val="00EC4343"/>
    <w:rsid w:val="00EC4A5B"/>
    <w:rsid w:val="00EC509F"/>
    <w:rsid w:val="00EC53A9"/>
    <w:rsid w:val="00EC58A1"/>
    <w:rsid w:val="00EC71B5"/>
    <w:rsid w:val="00EC77E7"/>
    <w:rsid w:val="00ED08F6"/>
    <w:rsid w:val="00ED17F8"/>
    <w:rsid w:val="00ED2C86"/>
    <w:rsid w:val="00ED388F"/>
    <w:rsid w:val="00ED4CDC"/>
    <w:rsid w:val="00ED552B"/>
    <w:rsid w:val="00ED6550"/>
    <w:rsid w:val="00ED689C"/>
    <w:rsid w:val="00ED7047"/>
    <w:rsid w:val="00ED7B93"/>
    <w:rsid w:val="00EE0DAC"/>
    <w:rsid w:val="00EE0E99"/>
    <w:rsid w:val="00EE0FF1"/>
    <w:rsid w:val="00EE195E"/>
    <w:rsid w:val="00EE1B1B"/>
    <w:rsid w:val="00EE7161"/>
    <w:rsid w:val="00EF053B"/>
    <w:rsid w:val="00EF15DC"/>
    <w:rsid w:val="00EF2778"/>
    <w:rsid w:val="00EF329D"/>
    <w:rsid w:val="00EF5117"/>
    <w:rsid w:val="00EF5527"/>
    <w:rsid w:val="00EF5877"/>
    <w:rsid w:val="00EF5F99"/>
    <w:rsid w:val="00EF6F06"/>
    <w:rsid w:val="00F00A65"/>
    <w:rsid w:val="00F01E3E"/>
    <w:rsid w:val="00F02354"/>
    <w:rsid w:val="00F02839"/>
    <w:rsid w:val="00F02F17"/>
    <w:rsid w:val="00F02FC8"/>
    <w:rsid w:val="00F03292"/>
    <w:rsid w:val="00F04BB4"/>
    <w:rsid w:val="00F04F95"/>
    <w:rsid w:val="00F06AE5"/>
    <w:rsid w:val="00F1071A"/>
    <w:rsid w:val="00F1159A"/>
    <w:rsid w:val="00F13A81"/>
    <w:rsid w:val="00F15CFB"/>
    <w:rsid w:val="00F166EA"/>
    <w:rsid w:val="00F211A5"/>
    <w:rsid w:val="00F218AE"/>
    <w:rsid w:val="00F21C97"/>
    <w:rsid w:val="00F22521"/>
    <w:rsid w:val="00F2452B"/>
    <w:rsid w:val="00F25318"/>
    <w:rsid w:val="00F26695"/>
    <w:rsid w:val="00F27E4A"/>
    <w:rsid w:val="00F3254C"/>
    <w:rsid w:val="00F33548"/>
    <w:rsid w:val="00F35139"/>
    <w:rsid w:val="00F356BE"/>
    <w:rsid w:val="00F36332"/>
    <w:rsid w:val="00F378EC"/>
    <w:rsid w:val="00F40909"/>
    <w:rsid w:val="00F422BA"/>
    <w:rsid w:val="00F42868"/>
    <w:rsid w:val="00F442DE"/>
    <w:rsid w:val="00F444D2"/>
    <w:rsid w:val="00F44A2F"/>
    <w:rsid w:val="00F44D5F"/>
    <w:rsid w:val="00F45E3D"/>
    <w:rsid w:val="00F46D92"/>
    <w:rsid w:val="00F47399"/>
    <w:rsid w:val="00F473AC"/>
    <w:rsid w:val="00F52312"/>
    <w:rsid w:val="00F52D42"/>
    <w:rsid w:val="00F52E50"/>
    <w:rsid w:val="00F52FD0"/>
    <w:rsid w:val="00F539A8"/>
    <w:rsid w:val="00F565AE"/>
    <w:rsid w:val="00F60D14"/>
    <w:rsid w:val="00F62B09"/>
    <w:rsid w:val="00F62B77"/>
    <w:rsid w:val="00F62BE8"/>
    <w:rsid w:val="00F632B9"/>
    <w:rsid w:val="00F637DB"/>
    <w:rsid w:val="00F63C1D"/>
    <w:rsid w:val="00F6436B"/>
    <w:rsid w:val="00F64DCA"/>
    <w:rsid w:val="00F653E7"/>
    <w:rsid w:val="00F663E9"/>
    <w:rsid w:val="00F666AA"/>
    <w:rsid w:val="00F66B24"/>
    <w:rsid w:val="00F6711C"/>
    <w:rsid w:val="00F71213"/>
    <w:rsid w:val="00F71D0A"/>
    <w:rsid w:val="00F72CE5"/>
    <w:rsid w:val="00F74835"/>
    <w:rsid w:val="00F74841"/>
    <w:rsid w:val="00F760F6"/>
    <w:rsid w:val="00F766C0"/>
    <w:rsid w:val="00F7743D"/>
    <w:rsid w:val="00F814D8"/>
    <w:rsid w:val="00F82BC0"/>
    <w:rsid w:val="00F82EFA"/>
    <w:rsid w:val="00F83172"/>
    <w:rsid w:val="00F83466"/>
    <w:rsid w:val="00F85818"/>
    <w:rsid w:val="00F87EE4"/>
    <w:rsid w:val="00F90054"/>
    <w:rsid w:val="00F913E3"/>
    <w:rsid w:val="00F91487"/>
    <w:rsid w:val="00F9347A"/>
    <w:rsid w:val="00F94B5F"/>
    <w:rsid w:val="00F94B8F"/>
    <w:rsid w:val="00F95DDB"/>
    <w:rsid w:val="00F96F92"/>
    <w:rsid w:val="00F978DB"/>
    <w:rsid w:val="00FA0D86"/>
    <w:rsid w:val="00FA0F4A"/>
    <w:rsid w:val="00FA21C5"/>
    <w:rsid w:val="00FA2B91"/>
    <w:rsid w:val="00FA3942"/>
    <w:rsid w:val="00FA5518"/>
    <w:rsid w:val="00FA5F5E"/>
    <w:rsid w:val="00FA6728"/>
    <w:rsid w:val="00FA7EA1"/>
    <w:rsid w:val="00FB1459"/>
    <w:rsid w:val="00FB585D"/>
    <w:rsid w:val="00FB6900"/>
    <w:rsid w:val="00FC05A8"/>
    <w:rsid w:val="00FC17F1"/>
    <w:rsid w:val="00FC1BBB"/>
    <w:rsid w:val="00FC334F"/>
    <w:rsid w:val="00FC3F38"/>
    <w:rsid w:val="00FC4525"/>
    <w:rsid w:val="00FC5559"/>
    <w:rsid w:val="00FC62B7"/>
    <w:rsid w:val="00FC667C"/>
    <w:rsid w:val="00FC6FFB"/>
    <w:rsid w:val="00FC7605"/>
    <w:rsid w:val="00FC76AC"/>
    <w:rsid w:val="00FC77CF"/>
    <w:rsid w:val="00FD0582"/>
    <w:rsid w:val="00FD159D"/>
    <w:rsid w:val="00FD410C"/>
    <w:rsid w:val="00FD453E"/>
    <w:rsid w:val="00FD535C"/>
    <w:rsid w:val="00FD6645"/>
    <w:rsid w:val="00FD783D"/>
    <w:rsid w:val="00FD7D4B"/>
    <w:rsid w:val="00FE01D1"/>
    <w:rsid w:val="00FE0A4A"/>
    <w:rsid w:val="00FE0BC5"/>
    <w:rsid w:val="00FE2E94"/>
    <w:rsid w:val="00FE4AD7"/>
    <w:rsid w:val="00FE4C28"/>
    <w:rsid w:val="00FE4C3D"/>
    <w:rsid w:val="00FE6547"/>
    <w:rsid w:val="00FF1568"/>
    <w:rsid w:val="00FF3456"/>
    <w:rsid w:val="00FF47A5"/>
    <w:rsid w:val="00FF4C2B"/>
    <w:rsid w:val="00FF67B8"/>
    <w:rsid w:val="00FF7485"/>
    <w:rsid w:val="00FF7C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F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1FA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1FAB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FAB"/>
    <w:rPr>
      <w:rFonts w:ascii="Lucida Grande" w:hAnsi="Lucida Grande"/>
      <w:sz w:val="18"/>
      <w:szCs w:val="18"/>
    </w:rPr>
  </w:style>
  <w:style w:type="paragraph" w:styleId="Rodap">
    <w:name w:val="footer"/>
    <w:basedOn w:val="Normal"/>
    <w:link w:val="RodapChar"/>
    <w:uiPriority w:val="99"/>
    <w:unhideWhenUsed/>
    <w:rsid w:val="00B302FC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B302FC"/>
  </w:style>
  <w:style w:type="character" w:styleId="Nmerodepgina">
    <w:name w:val="page number"/>
    <w:basedOn w:val="Fontepargpadro"/>
    <w:uiPriority w:val="99"/>
    <w:semiHidden/>
    <w:unhideWhenUsed/>
    <w:rsid w:val="00B302FC"/>
  </w:style>
  <w:style w:type="paragraph" w:styleId="NormalWeb">
    <w:name w:val="Normal (Web)"/>
    <w:basedOn w:val="Normal"/>
    <w:uiPriority w:val="99"/>
    <w:unhideWhenUsed/>
    <w:rsid w:val="00F473A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A43F3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46E0C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46E0C"/>
  </w:style>
  <w:style w:type="character" w:styleId="Refdecomentrio">
    <w:name w:val="annotation reference"/>
    <w:basedOn w:val="Fontepargpadro"/>
    <w:uiPriority w:val="99"/>
    <w:semiHidden/>
    <w:unhideWhenUsed/>
    <w:rsid w:val="00231958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31958"/>
  </w:style>
  <w:style w:type="character" w:customStyle="1" w:styleId="TextodecomentrioChar">
    <w:name w:val="Texto de comentário Char"/>
    <w:basedOn w:val="Fontepargpadro"/>
    <w:link w:val="Textodecomentrio"/>
    <w:uiPriority w:val="99"/>
    <w:rsid w:val="00231958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31958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31958"/>
    <w:rPr>
      <w:b/>
      <w:bCs/>
      <w:sz w:val="20"/>
      <w:szCs w:val="20"/>
    </w:rPr>
  </w:style>
  <w:style w:type="character" w:styleId="Forte">
    <w:name w:val="Strong"/>
    <w:basedOn w:val="Fontepargpadro"/>
    <w:uiPriority w:val="22"/>
    <w:rsid w:val="008A6CAD"/>
    <w:rPr>
      <w:b/>
    </w:rPr>
  </w:style>
  <w:style w:type="character" w:customStyle="1" w:styleId="apple-converted-space">
    <w:name w:val="apple-converted-space"/>
    <w:basedOn w:val="Fontepargpadro"/>
    <w:rsid w:val="008A6CAD"/>
  </w:style>
  <w:style w:type="character" w:styleId="nfase">
    <w:name w:val="Emphasis"/>
    <w:basedOn w:val="Fontepargpadro"/>
    <w:uiPriority w:val="20"/>
    <w:rsid w:val="008A6CAD"/>
    <w:rPr>
      <w:i/>
    </w:rPr>
  </w:style>
  <w:style w:type="character" w:styleId="HiperlinkVisitado">
    <w:name w:val="FollowedHyperlink"/>
    <w:basedOn w:val="Fontepargpadro"/>
    <w:uiPriority w:val="99"/>
    <w:semiHidden/>
    <w:unhideWhenUsed/>
    <w:rsid w:val="00C85B90"/>
    <w:rPr>
      <w:color w:val="800080" w:themeColor="followedHyperlink"/>
      <w:u w:val="single"/>
    </w:rPr>
  </w:style>
  <w:style w:type="paragraph" w:styleId="Reviso">
    <w:name w:val="Revision"/>
    <w:hidden/>
    <w:uiPriority w:val="99"/>
    <w:semiHidden/>
    <w:rsid w:val="001560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F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1FA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1FAB"/>
    <w:rPr>
      <w:rFonts w:ascii="Lucida Grande" w:hAnsi="Lucida Grande"/>
      <w:sz w:val="18"/>
      <w:szCs w:val="18"/>
    </w:rPr>
  </w:style>
  <w:style w:type="character" w:customStyle="1" w:styleId="TextodebaloChar">
    <w:name w:val="Balloon Text Char"/>
    <w:basedOn w:val="Fontepargpadro"/>
    <w:link w:val="Textodebalo"/>
    <w:uiPriority w:val="99"/>
    <w:semiHidden/>
    <w:rsid w:val="00A91FAB"/>
    <w:rPr>
      <w:rFonts w:ascii="Lucida Grande" w:hAnsi="Lucida Grande"/>
      <w:sz w:val="18"/>
      <w:szCs w:val="18"/>
    </w:rPr>
  </w:style>
  <w:style w:type="paragraph" w:styleId="Rodap">
    <w:name w:val="footer"/>
    <w:basedOn w:val="Normal"/>
    <w:link w:val="RodapChar"/>
    <w:uiPriority w:val="99"/>
    <w:unhideWhenUsed/>
    <w:rsid w:val="00B302FC"/>
    <w:pPr>
      <w:tabs>
        <w:tab w:val="center" w:pos="4320"/>
        <w:tab w:val="right" w:pos="8640"/>
      </w:tabs>
    </w:pPr>
  </w:style>
  <w:style w:type="character" w:customStyle="1" w:styleId="RodapChar">
    <w:name w:val="Footer Char"/>
    <w:basedOn w:val="Fontepargpadro"/>
    <w:link w:val="Rodap"/>
    <w:uiPriority w:val="99"/>
    <w:rsid w:val="00B302FC"/>
  </w:style>
  <w:style w:type="character" w:styleId="Nmerodepgina">
    <w:name w:val="page number"/>
    <w:basedOn w:val="Fontepargpadro"/>
    <w:uiPriority w:val="99"/>
    <w:semiHidden/>
    <w:unhideWhenUsed/>
    <w:rsid w:val="00B302FC"/>
  </w:style>
  <w:style w:type="paragraph" w:styleId="NormalWeb">
    <w:name w:val="Normal (Web)"/>
    <w:basedOn w:val="Normal"/>
    <w:uiPriority w:val="99"/>
    <w:unhideWhenUsed/>
    <w:rsid w:val="00F473A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A43F3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46E0C"/>
    <w:pPr>
      <w:tabs>
        <w:tab w:val="center" w:pos="4320"/>
        <w:tab w:val="right" w:pos="8640"/>
      </w:tabs>
    </w:pPr>
  </w:style>
  <w:style w:type="character" w:customStyle="1" w:styleId="CabealhoChar">
    <w:name w:val="Header Char"/>
    <w:basedOn w:val="Fontepargpadro"/>
    <w:link w:val="Cabealho"/>
    <w:uiPriority w:val="99"/>
    <w:rsid w:val="00B46E0C"/>
  </w:style>
  <w:style w:type="character" w:styleId="Refdecomentrio">
    <w:name w:val="annotation reference"/>
    <w:basedOn w:val="Fontepargpadro"/>
    <w:uiPriority w:val="99"/>
    <w:semiHidden/>
    <w:unhideWhenUsed/>
    <w:rsid w:val="00231958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31958"/>
  </w:style>
  <w:style w:type="character" w:customStyle="1" w:styleId="TextodecomentrioChar">
    <w:name w:val="Comment Text Char"/>
    <w:basedOn w:val="Fontepargpadro"/>
    <w:link w:val="Textodecomentrio"/>
    <w:uiPriority w:val="99"/>
    <w:rsid w:val="00231958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31958"/>
    <w:rPr>
      <w:b/>
      <w:bCs/>
      <w:sz w:val="20"/>
      <w:szCs w:val="20"/>
    </w:rPr>
  </w:style>
  <w:style w:type="character" w:customStyle="1" w:styleId="AssuntodocomentrioChar">
    <w:name w:val="Comment Subject Char"/>
    <w:basedOn w:val="TextodecomentrioChar"/>
    <w:link w:val="Assuntodocomentrio"/>
    <w:uiPriority w:val="99"/>
    <w:semiHidden/>
    <w:rsid w:val="00231958"/>
    <w:rPr>
      <w:b/>
      <w:bCs/>
      <w:sz w:val="20"/>
      <w:szCs w:val="20"/>
    </w:rPr>
  </w:style>
  <w:style w:type="character" w:styleId="Forte">
    <w:name w:val="Strong"/>
    <w:basedOn w:val="Fontepargpadro"/>
    <w:uiPriority w:val="22"/>
    <w:rsid w:val="008A6CAD"/>
    <w:rPr>
      <w:b/>
    </w:rPr>
  </w:style>
  <w:style w:type="character" w:customStyle="1" w:styleId="apple-converted-space">
    <w:name w:val="apple-converted-space"/>
    <w:basedOn w:val="Fontepargpadro"/>
    <w:rsid w:val="008A6CAD"/>
  </w:style>
  <w:style w:type="character" w:styleId="nfase">
    <w:name w:val="Emphasis"/>
    <w:basedOn w:val="Fontepargpadro"/>
    <w:uiPriority w:val="20"/>
    <w:rsid w:val="008A6CAD"/>
    <w:rPr>
      <w:i/>
    </w:rPr>
  </w:style>
  <w:style w:type="character" w:styleId="HiperlinkVisitado">
    <w:name w:val="FollowedHyperlink"/>
    <w:basedOn w:val="Fontepargpadro"/>
    <w:uiPriority w:val="99"/>
    <w:semiHidden/>
    <w:unhideWhenUsed/>
    <w:rsid w:val="00C85B90"/>
    <w:rPr>
      <w:color w:val="800080" w:themeColor="followedHyperlink"/>
      <w:u w:val="single"/>
    </w:rPr>
  </w:style>
  <w:style w:type="paragraph" w:styleId="Reviso">
    <w:name w:val="Revision"/>
    <w:hidden/>
    <w:uiPriority w:val="99"/>
    <w:semiHidden/>
    <w:rsid w:val="00156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0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9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4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3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gulatory-genomics.org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32</Pages>
  <Words>16190</Words>
  <Characters>87431</Characters>
  <Application>Microsoft Office Word</Application>
  <DocSecurity>0</DocSecurity>
  <Lines>728</Lines>
  <Paragraphs>206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Eduardo Gusmao</cp:lastModifiedBy>
  <cp:revision>22</cp:revision>
  <cp:lastPrinted>2014-07-30T12:27:00Z</cp:lastPrinted>
  <dcterms:created xsi:type="dcterms:W3CDTF">2014-07-30T12:32:00Z</dcterms:created>
  <dcterms:modified xsi:type="dcterms:W3CDTF">2014-07-31T18:35:00Z</dcterms:modified>
</cp:coreProperties>
</file>