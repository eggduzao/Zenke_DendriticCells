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4E0" w:rsidRPr="004E64E0" w:rsidRDefault="004E64E0" w:rsidP="004E64E0">
      <w:pPr>
        <w:spacing w:line="480" w:lineRule="auto"/>
        <w:jc w:val="both"/>
        <w:rPr>
          <w:rFonts w:ascii="Arial" w:hAnsi="Arial" w:cs="Arial"/>
          <w:b/>
          <w:sz w:val="22"/>
          <w:szCs w:val="22"/>
        </w:rPr>
      </w:pPr>
      <w:r w:rsidRPr="004E64E0">
        <w:rPr>
          <w:rFonts w:ascii="Arial" w:hAnsi="Arial" w:cs="Arial"/>
          <w:b/>
        </w:rPr>
        <w:t>Supplemental Figure legends</w:t>
      </w:r>
    </w:p>
    <w:p w:rsidR="004E64E0" w:rsidRPr="00CA1B46" w:rsidRDefault="004E64E0" w:rsidP="004E64E0">
      <w:pPr>
        <w:spacing w:line="480" w:lineRule="auto"/>
        <w:jc w:val="both"/>
        <w:rPr>
          <w:rFonts w:ascii="Arial" w:hAnsi="Arial" w:cs="Arial"/>
          <w:sz w:val="22"/>
          <w:szCs w:val="22"/>
        </w:rPr>
      </w:pPr>
    </w:p>
    <w:p w:rsidR="004E64E0" w:rsidRPr="00CA1B46" w:rsidRDefault="004E64E0" w:rsidP="004E64E0">
      <w:pPr>
        <w:spacing w:line="480" w:lineRule="auto"/>
        <w:jc w:val="both"/>
        <w:rPr>
          <w:rFonts w:ascii="Arial" w:hAnsi="Arial" w:cs="Arial"/>
          <w:b/>
          <w:sz w:val="22"/>
          <w:szCs w:val="22"/>
        </w:rPr>
      </w:pPr>
      <w:r w:rsidRPr="00CA1B46">
        <w:rPr>
          <w:rFonts w:ascii="Arial" w:hAnsi="Arial" w:cs="Arial"/>
          <w:b/>
          <w:sz w:val="22"/>
          <w:szCs w:val="22"/>
        </w:rPr>
        <w:t xml:space="preserve">Supplemental Figure </w:t>
      </w:r>
      <w:commentRangeStart w:id="0"/>
      <w:r w:rsidRPr="00CA1B46">
        <w:rPr>
          <w:rFonts w:ascii="Arial" w:hAnsi="Arial" w:cs="Arial"/>
          <w:b/>
          <w:sz w:val="22"/>
          <w:szCs w:val="22"/>
        </w:rPr>
        <w:t>1</w:t>
      </w:r>
      <w:commentRangeEnd w:id="0"/>
      <w:r w:rsidR="00917FE3">
        <w:rPr>
          <w:rStyle w:val="CommentReference"/>
          <w:vanish/>
        </w:rPr>
        <w:commentReference w:id="0"/>
      </w:r>
    </w:p>
    <w:p w:rsidR="00DA475B" w:rsidRDefault="004E64E0">
      <w:pPr>
        <w:spacing w:line="480" w:lineRule="auto"/>
        <w:rPr>
          <w:rFonts w:ascii="Arial" w:hAnsi="Arial" w:cs="Arial"/>
          <w:sz w:val="22"/>
          <w:szCs w:val="22"/>
          <w:lang w:eastAsia="zh-CN"/>
        </w:rPr>
      </w:pPr>
      <w:r w:rsidRPr="00CA1B46">
        <w:rPr>
          <w:rFonts w:ascii="Arial" w:hAnsi="Arial" w:cs="Arial"/>
          <w:b/>
          <w:sz w:val="22"/>
          <w:szCs w:val="22"/>
        </w:rPr>
        <w:t xml:space="preserve">Dynamics of </w:t>
      </w:r>
      <w:r w:rsidRPr="00CA1B46">
        <w:rPr>
          <w:rFonts w:ascii="Arial" w:hAnsi="Arial" w:cs="Arial"/>
          <w:b/>
          <w:sz w:val="22"/>
          <w:szCs w:val="22"/>
          <w:lang w:eastAsia="zh-CN"/>
        </w:rPr>
        <w:t xml:space="preserve">gene expression during </w:t>
      </w:r>
      <w:r w:rsidR="006C0D58" w:rsidRPr="00097A7B">
        <w:rPr>
          <w:rFonts w:ascii="Arial" w:hAnsi="Arial" w:cs="Arial"/>
          <w:b/>
          <w:i/>
          <w:sz w:val="22"/>
          <w:szCs w:val="22"/>
          <w:lang w:eastAsia="zh-CN"/>
        </w:rPr>
        <w:t>in vivo</w:t>
      </w:r>
      <w:r w:rsidR="006C0D58">
        <w:rPr>
          <w:rFonts w:ascii="Arial" w:hAnsi="Arial" w:cs="Arial"/>
          <w:b/>
          <w:sz w:val="22"/>
          <w:szCs w:val="22"/>
          <w:lang w:eastAsia="zh-CN"/>
        </w:rPr>
        <w:t xml:space="preserve"> </w:t>
      </w:r>
      <w:r w:rsidRPr="00CA1B46">
        <w:rPr>
          <w:rFonts w:ascii="Arial" w:hAnsi="Arial" w:cs="Arial"/>
          <w:b/>
          <w:sz w:val="22"/>
          <w:szCs w:val="22"/>
          <w:lang w:eastAsia="zh-CN"/>
        </w:rPr>
        <w:t>DC development in FACS sorted progenitors and DC subsets.</w:t>
      </w:r>
    </w:p>
    <w:p w:rsidR="004E64E0" w:rsidRPr="00CA1B46" w:rsidRDefault="004E64E0" w:rsidP="004E64E0">
      <w:pPr>
        <w:widowControl w:val="0"/>
        <w:autoSpaceDE w:val="0"/>
        <w:autoSpaceDN w:val="0"/>
        <w:adjustRightInd w:val="0"/>
        <w:spacing w:line="480" w:lineRule="auto"/>
        <w:jc w:val="both"/>
        <w:rPr>
          <w:rFonts w:ascii="Arial" w:hAnsi="Arial" w:cs="Arial"/>
          <w:sz w:val="22"/>
          <w:szCs w:val="22"/>
          <w:lang w:eastAsia="zh-CN"/>
        </w:rPr>
      </w:pPr>
      <w:r w:rsidRPr="00CA1B46">
        <w:rPr>
          <w:rFonts w:ascii="Arial" w:hAnsi="Arial" w:cs="Arial"/>
          <w:sz w:val="22"/>
          <w:szCs w:val="22"/>
        </w:rPr>
        <w:t>Heat</w:t>
      </w:r>
      <w:r w:rsidR="004B2C46">
        <w:rPr>
          <w:rFonts w:ascii="Arial" w:hAnsi="Arial" w:cs="Arial"/>
          <w:sz w:val="22"/>
          <w:szCs w:val="22"/>
        </w:rPr>
        <w:t xml:space="preserve"> </w:t>
      </w:r>
      <w:r w:rsidRPr="00CA1B46">
        <w:rPr>
          <w:rFonts w:ascii="Arial" w:hAnsi="Arial" w:cs="Arial"/>
          <w:sz w:val="22"/>
          <w:szCs w:val="22"/>
        </w:rPr>
        <w:t xml:space="preserve">map representation of gene expression in MPP, MDP, CDP, </w:t>
      </w:r>
      <w:proofErr w:type="spellStart"/>
      <w:r w:rsidRPr="00CA1B46">
        <w:rPr>
          <w:rFonts w:ascii="Arial" w:hAnsi="Arial" w:cs="Arial"/>
          <w:sz w:val="22"/>
          <w:szCs w:val="22"/>
        </w:rPr>
        <w:t>cDC</w:t>
      </w:r>
      <w:proofErr w:type="spellEnd"/>
      <w:r w:rsidRPr="00CA1B46">
        <w:rPr>
          <w:rFonts w:ascii="Arial" w:hAnsi="Arial" w:cs="Arial"/>
          <w:sz w:val="22"/>
          <w:szCs w:val="22"/>
        </w:rPr>
        <w:t xml:space="preserve"> and </w:t>
      </w:r>
      <w:proofErr w:type="spellStart"/>
      <w:r w:rsidRPr="00CA1B46">
        <w:rPr>
          <w:rFonts w:ascii="Arial" w:hAnsi="Arial" w:cs="Arial"/>
          <w:sz w:val="22"/>
          <w:szCs w:val="22"/>
        </w:rPr>
        <w:t>pDC</w:t>
      </w:r>
      <w:proofErr w:type="spellEnd"/>
      <w:r w:rsidRPr="00CA1B46">
        <w:rPr>
          <w:rFonts w:ascii="Arial" w:hAnsi="Arial" w:cs="Arial"/>
          <w:sz w:val="22"/>
          <w:szCs w:val="22"/>
        </w:rPr>
        <w:t xml:space="preserve"> obtained by FACS sorting from mice</w:t>
      </w:r>
      <w:r w:rsidR="00965494">
        <w:rPr>
          <w:rFonts w:ascii="Arial" w:hAnsi="Arial" w:cs="Arial"/>
          <w:sz w:val="22"/>
          <w:szCs w:val="22"/>
        </w:rPr>
        <w:t xml:space="preserve"> </w:t>
      </w:r>
      <w:r w:rsidR="00EF0475">
        <w:rPr>
          <w:rFonts w:ascii="Arial" w:hAnsi="Arial" w:cs="Arial"/>
          <w:sz w:val="22"/>
          <w:szCs w:val="22"/>
        </w:rPr>
        <w:fldChar w:fldCharType="begin">
          <w:fldData xml:space="preserve">PEVuZE5vdGU+PENpdGU+PEF1dGhvcj5NaWxsZXI8L0F1dGhvcj48WWVhcj4yMDEyPC9ZZWFyPjxS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</w:fldData>
        </w:fldChar>
      </w:r>
      <w:r w:rsidR="00965494">
        <w:rPr>
          <w:rFonts w:ascii="Arial" w:hAnsi="Arial" w:cs="Arial"/>
          <w:sz w:val="22"/>
          <w:szCs w:val="22"/>
        </w:rPr>
        <w:instrText xml:space="preserve"> ADDIN EN.CITE </w:instrText>
      </w:r>
      <w:r w:rsidR="00EF0475">
        <w:rPr>
          <w:rFonts w:ascii="Arial" w:hAnsi="Arial" w:cs="Arial"/>
          <w:sz w:val="22"/>
          <w:szCs w:val="22"/>
        </w:rPr>
        <w:fldChar w:fldCharType="begin">
          <w:fldData xml:space="preserve">PEVuZE5vdGU+PENpdGU+PEF1dGhvcj5NaWxsZXI8L0F1dGhvcj48WWVhcj4yMDEyPC9ZZWFyPjxS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</w:fldData>
        </w:fldChar>
      </w:r>
      <w:r w:rsidR="00965494">
        <w:rPr>
          <w:rFonts w:ascii="Arial" w:hAnsi="Arial" w:cs="Arial"/>
          <w:sz w:val="22"/>
          <w:szCs w:val="22"/>
        </w:rPr>
        <w:instrText xml:space="preserve"> ADDIN EN.CITE.DATA </w:instrText>
      </w:r>
      <w:r w:rsidR="00917FE3" w:rsidRPr="00EF0475">
        <w:rPr>
          <w:rFonts w:ascii="Arial" w:hAnsi="Arial" w:cs="Arial"/>
          <w:sz w:val="22"/>
          <w:szCs w:val="22"/>
        </w:rPr>
      </w:r>
      <w:r w:rsidR="00EF0475">
        <w:rPr>
          <w:rFonts w:ascii="Arial" w:hAnsi="Arial" w:cs="Arial"/>
          <w:sz w:val="22"/>
          <w:szCs w:val="22"/>
        </w:rPr>
        <w:fldChar w:fldCharType="end"/>
      </w:r>
      <w:r w:rsidR="00917FE3" w:rsidRPr="00EF0475">
        <w:rPr>
          <w:rFonts w:ascii="Arial" w:hAnsi="Arial" w:cs="Arial"/>
          <w:sz w:val="22"/>
          <w:szCs w:val="22"/>
        </w:rPr>
      </w:r>
      <w:r w:rsidR="00EF0475">
        <w:rPr>
          <w:rFonts w:ascii="Arial" w:hAnsi="Arial" w:cs="Arial"/>
          <w:sz w:val="22"/>
          <w:szCs w:val="22"/>
        </w:rPr>
        <w:fldChar w:fldCharType="separate"/>
      </w:r>
      <w:r w:rsidR="00965494">
        <w:rPr>
          <w:rFonts w:ascii="Arial" w:hAnsi="Arial" w:cs="Arial"/>
          <w:noProof/>
          <w:sz w:val="22"/>
          <w:szCs w:val="22"/>
        </w:rPr>
        <w:t>[</w:t>
      </w:r>
      <w:hyperlink w:anchor="_ENREF_1" w:tooltip="Miller, 2012 #14" w:history="1">
        <w:r w:rsidR="00965494">
          <w:rPr>
            <w:rFonts w:ascii="Arial" w:hAnsi="Arial" w:cs="Arial"/>
            <w:noProof/>
            <w:sz w:val="22"/>
            <w:szCs w:val="22"/>
          </w:rPr>
          <w:t>1</w:t>
        </w:r>
      </w:hyperlink>
      <w:r w:rsidR="00965494">
        <w:rPr>
          <w:rFonts w:ascii="Arial" w:hAnsi="Arial" w:cs="Arial"/>
          <w:noProof/>
          <w:sz w:val="22"/>
          <w:szCs w:val="22"/>
        </w:rPr>
        <w:t>]</w:t>
      </w:r>
      <w:r w:rsidR="00EF0475">
        <w:rPr>
          <w:rFonts w:ascii="Arial" w:hAnsi="Arial" w:cs="Arial"/>
          <w:sz w:val="22"/>
          <w:szCs w:val="22"/>
        </w:rPr>
        <w:fldChar w:fldCharType="end"/>
      </w:r>
      <w:r w:rsidR="001B5120">
        <w:rPr>
          <w:rFonts w:ascii="Arial" w:hAnsi="Arial" w:cs="Arial"/>
          <w:sz w:val="22"/>
          <w:szCs w:val="22"/>
        </w:rPr>
        <w:t xml:space="preserve"> </w:t>
      </w:r>
      <w:r w:rsidRPr="00CA1B46">
        <w:rPr>
          <w:rFonts w:ascii="Arial" w:hAnsi="Arial" w:cs="Arial"/>
          <w:sz w:val="22"/>
          <w:szCs w:val="22"/>
        </w:rPr>
        <w:t>using the same 3194 differentia</w:t>
      </w:r>
      <w:r w:rsidR="00097A7B">
        <w:rPr>
          <w:rFonts w:ascii="Arial" w:hAnsi="Arial" w:cs="Arial"/>
          <w:sz w:val="22"/>
          <w:szCs w:val="22"/>
        </w:rPr>
        <w:t>lly expressed genes as in Fig. 1A</w:t>
      </w:r>
      <w:r w:rsidRPr="00CA1B46">
        <w:rPr>
          <w:rFonts w:ascii="Arial" w:hAnsi="Arial" w:cs="Arial"/>
          <w:sz w:val="22"/>
          <w:szCs w:val="22"/>
        </w:rPr>
        <w:t xml:space="preserve">. </w:t>
      </w:r>
      <w:r w:rsidRPr="00CA1B46">
        <w:rPr>
          <w:rFonts w:ascii="Arial" w:hAnsi="Arial" w:cs="Arial"/>
          <w:sz w:val="22"/>
          <w:szCs w:val="22"/>
          <w:lang w:eastAsia="zh-CN"/>
        </w:rPr>
        <w:t xml:space="preserve">MPP, MDP and CDP, 2, 3 and 3 replicates, respectively; </w:t>
      </w:r>
      <w:proofErr w:type="spellStart"/>
      <w:proofErr w:type="gramStart"/>
      <w:r w:rsidRPr="00CA1B46">
        <w:rPr>
          <w:rFonts w:ascii="Arial" w:hAnsi="Arial" w:cs="Arial"/>
          <w:sz w:val="22"/>
          <w:szCs w:val="22"/>
          <w:lang w:eastAsia="zh-CN"/>
        </w:rPr>
        <w:t>cDC</w:t>
      </w:r>
      <w:proofErr w:type="spellEnd"/>
      <w:proofErr w:type="gramEnd"/>
      <w:r w:rsidRPr="00CA1B46">
        <w:rPr>
          <w:rFonts w:ascii="Arial" w:hAnsi="Arial" w:cs="Arial"/>
          <w:sz w:val="22"/>
          <w:szCs w:val="22"/>
          <w:lang w:eastAsia="zh-CN"/>
        </w:rPr>
        <w:t>, a panel of CD8</w:t>
      </w:r>
      <w:r w:rsidRPr="00097A7B">
        <w:rPr>
          <w:rFonts w:ascii="Arial" w:hAnsi="Arial" w:cs="Arial"/>
          <w:sz w:val="22"/>
          <w:szCs w:val="22"/>
          <w:vertAlign w:val="superscript"/>
          <w:lang w:eastAsia="zh-CN"/>
        </w:rPr>
        <w:t>+</w:t>
      </w:r>
      <w:r w:rsidRPr="00CA1B46">
        <w:rPr>
          <w:rFonts w:ascii="Arial" w:hAnsi="Arial" w:cs="Arial"/>
          <w:sz w:val="22"/>
          <w:szCs w:val="22"/>
          <w:lang w:eastAsia="zh-CN"/>
        </w:rPr>
        <w:t>, CD8</w:t>
      </w:r>
      <w:r w:rsidRPr="00097A7B">
        <w:rPr>
          <w:rFonts w:ascii="Arial" w:hAnsi="Arial" w:cs="Arial"/>
          <w:sz w:val="22"/>
          <w:szCs w:val="22"/>
          <w:vertAlign w:val="superscript"/>
          <w:lang w:eastAsia="zh-CN"/>
        </w:rPr>
        <w:t>-</w:t>
      </w:r>
      <w:r w:rsidRPr="00CA1B46">
        <w:rPr>
          <w:rFonts w:ascii="Arial" w:hAnsi="Arial" w:cs="Arial"/>
          <w:sz w:val="22"/>
          <w:szCs w:val="22"/>
          <w:lang w:eastAsia="zh-CN"/>
        </w:rPr>
        <w:t>CD4</w:t>
      </w:r>
      <w:r w:rsidRPr="00097A7B">
        <w:rPr>
          <w:rFonts w:ascii="Arial" w:hAnsi="Arial" w:cs="Arial"/>
          <w:sz w:val="22"/>
          <w:szCs w:val="22"/>
          <w:vertAlign w:val="superscript"/>
          <w:lang w:eastAsia="zh-CN"/>
        </w:rPr>
        <w:t>+</w:t>
      </w:r>
      <w:r w:rsidRPr="00CA1B46">
        <w:rPr>
          <w:rFonts w:ascii="Arial" w:hAnsi="Arial" w:cs="Arial"/>
          <w:sz w:val="22"/>
          <w:szCs w:val="22"/>
          <w:lang w:eastAsia="zh-CN"/>
        </w:rPr>
        <w:t>, CD8</w:t>
      </w:r>
      <w:r w:rsidRPr="00097A7B">
        <w:rPr>
          <w:rFonts w:ascii="Arial" w:hAnsi="Arial" w:cs="Arial"/>
          <w:sz w:val="22"/>
          <w:szCs w:val="22"/>
          <w:vertAlign w:val="superscript"/>
          <w:lang w:eastAsia="zh-CN"/>
        </w:rPr>
        <w:t>-</w:t>
      </w:r>
      <w:r w:rsidRPr="00CA1B46">
        <w:rPr>
          <w:rFonts w:ascii="Arial" w:hAnsi="Arial" w:cs="Arial"/>
          <w:sz w:val="22"/>
          <w:szCs w:val="22"/>
          <w:lang w:eastAsia="zh-CN"/>
        </w:rPr>
        <w:t>CD4</w:t>
      </w:r>
      <w:r w:rsidRPr="00097A7B">
        <w:rPr>
          <w:rFonts w:ascii="Arial" w:hAnsi="Arial" w:cs="Arial"/>
          <w:sz w:val="22"/>
          <w:szCs w:val="22"/>
          <w:vertAlign w:val="superscript"/>
          <w:lang w:eastAsia="zh-CN"/>
        </w:rPr>
        <w:t>-</w:t>
      </w:r>
      <w:r w:rsidRPr="00CA1B46">
        <w:rPr>
          <w:rFonts w:ascii="Arial" w:hAnsi="Arial" w:cs="Arial"/>
          <w:sz w:val="22"/>
          <w:szCs w:val="22"/>
          <w:lang w:eastAsia="zh-CN"/>
        </w:rPr>
        <w:t>CD11b</w:t>
      </w:r>
      <w:r w:rsidRPr="00097A7B">
        <w:rPr>
          <w:rFonts w:ascii="Arial" w:hAnsi="Arial" w:cs="Arial"/>
          <w:sz w:val="22"/>
          <w:szCs w:val="22"/>
          <w:vertAlign w:val="superscript"/>
          <w:lang w:eastAsia="zh-CN"/>
        </w:rPr>
        <w:t>+</w:t>
      </w:r>
      <w:r w:rsidRPr="00CA1B46">
        <w:rPr>
          <w:rFonts w:ascii="Arial" w:hAnsi="Arial" w:cs="Arial"/>
          <w:sz w:val="22"/>
          <w:szCs w:val="22"/>
          <w:lang w:eastAsia="zh-CN"/>
        </w:rPr>
        <w:t xml:space="preserve"> subsets in 5-6 replicates;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in 6 replicates </w:t>
      </w:r>
      <w:r w:rsidRPr="00CA1B46">
        <w:rPr>
          <w:rFonts w:ascii="Arial" w:hAnsi="Arial" w:cs="Arial"/>
          <w:sz w:val="22"/>
          <w:szCs w:val="22"/>
        </w:rPr>
        <w:t>(GSE15907)</w:t>
      </w:r>
      <w:r w:rsidR="00965494">
        <w:rPr>
          <w:rFonts w:ascii="Arial" w:hAnsi="Arial" w:cs="Arial"/>
          <w:sz w:val="22"/>
          <w:szCs w:val="22"/>
        </w:rPr>
        <w:t xml:space="preserve"> </w:t>
      </w:r>
      <w:r w:rsidR="00EF0475">
        <w:rPr>
          <w:rFonts w:ascii="Arial" w:hAnsi="Arial" w:cs="Arial"/>
          <w:sz w:val="22"/>
          <w:szCs w:val="22"/>
        </w:rPr>
        <w:fldChar w:fldCharType="begin">
          <w:fldData xml:space="preserve">PEVuZE5vdGU+PENpdGU+PEF1dGhvcj5NaWxsZXI8L0F1dGhvcj48WWVhcj4yMDEyPC9ZZWFyPjxS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</w:fldData>
        </w:fldChar>
      </w:r>
      <w:r w:rsidR="00965494">
        <w:rPr>
          <w:rFonts w:ascii="Arial" w:hAnsi="Arial" w:cs="Arial"/>
          <w:sz w:val="22"/>
          <w:szCs w:val="22"/>
        </w:rPr>
        <w:instrText xml:space="preserve"> ADDIN EN.CITE </w:instrText>
      </w:r>
      <w:r w:rsidR="00EF0475">
        <w:rPr>
          <w:rFonts w:ascii="Arial" w:hAnsi="Arial" w:cs="Arial"/>
          <w:sz w:val="22"/>
          <w:szCs w:val="22"/>
        </w:rPr>
        <w:fldChar w:fldCharType="begin">
          <w:fldData xml:space="preserve">PEVuZE5vdGU+PENpdGU+PEF1dGhvcj5NaWxsZXI8L0F1dGhvcj48WWVhcj4yMDEyPC9ZZWFyPjxS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</w:fldData>
        </w:fldChar>
      </w:r>
      <w:r w:rsidR="00965494">
        <w:rPr>
          <w:rFonts w:ascii="Arial" w:hAnsi="Arial" w:cs="Arial"/>
          <w:sz w:val="22"/>
          <w:szCs w:val="22"/>
        </w:rPr>
        <w:instrText xml:space="preserve"> ADDIN EN.CITE.DATA </w:instrText>
      </w:r>
      <w:r w:rsidR="00917FE3" w:rsidRPr="00EF0475">
        <w:rPr>
          <w:rFonts w:ascii="Arial" w:hAnsi="Arial" w:cs="Arial"/>
          <w:sz w:val="22"/>
          <w:szCs w:val="22"/>
        </w:rPr>
      </w:r>
      <w:r w:rsidR="00EF0475">
        <w:rPr>
          <w:rFonts w:ascii="Arial" w:hAnsi="Arial" w:cs="Arial"/>
          <w:sz w:val="22"/>
          <w:szCs w:val="22"/>
        </w:rPr>
        <w:fldChar w:fldCharType="end"/>
      </w:r>
      <w:r w:rsidR="00917FE3" w:rsidRPr="00EF0475">
        <w:rPr>
          <w:rFonts w:ascii="Arial" w:hAnsi="Arial" w:cs="Arial"/>
          <w:sz w:val="22"/>
          <w:szCs w:val="22"/>
        </w:rPr>
      </w:r>
      <w:r w:rsidR="00EF0475">
        <w:rPr>
          <w:rFonts w:ascii="Arial" w:hAnsi="Arial" w:cs="Arial"/>
          <w:sz w:val="22"/>
          <w:szCs w:val="22"/>
        </w:rPr>
        <w:fldChar w:fldCharType="separate"/>
      </w:r>
      <w:r w:rsidR="00965494">
        <w:rPr>
          <w:rFonts w:ascii="Arial" w:hAnsi="Arial" w:cs="Arial"/>
          <w:noProof/>
          <w:sz w:val="22"/>
          <w:szCs w:val="22"/>
        </w:rPr>
        <w:t>[</w:t>
      </w:r>
      <w:hyperlink w:anchor="_ENREF_1" w:tooltip="Miller, 2012 #14" w:history="1">
        <w:r w:rsidR="00965494">
          <w:rPr>
            <w:rFonts w:ascii="Arial" w:hAnsi="Arial" w:cs="Arial"/>
            <w:noProof/>
            <w:sz w:val="22"/>
            <w:szCs w:val="22"/>
          </w:rPr>
          <w:t>1</w:t>
        </w:r>
      </w:hyperlink>
      <w:r w:rsidR="00965494">
        <w:rPr>
          <w:rFonts w:ascii="Arial" w:hAnsi="Arial" w:cs="Arial"/>
          <w:noProof/>
          <w:sz w:val="22"/>
          <w:szCs w:val="22"/>
        </w:rPr>
        <w:t>]</w:t>
      </w:r>
      <w:r w:rsidR="00EF0475">
        <w:rPr>
          <w:rFonts w:ascii="Arial" w:hAnsi="Arial" w:cs="Arial"/>
          <w:sz w:val="22"/>
          <w:szCs w:val="22"/>
        </w:rPr>
        <w:fldChar w:fldCharType="end"/>
      </w:r>
      <w:r w:rsidRPr="00CA1B46">
        <w:rPr>
          <w:rFonts w:ascii="Arial" w:hAnsi="Arial" w:cs="Arial"/>
          <w:sz w:val="22"/>
          <w:szCs w:val="22"/>
          <w:lang w:eastAsia="zh-CN"/>
        </w:rPr>
        <w:t>. Red, high expression; blue, low expression.</w:t>
      </w:r>
    </w:p>
    <w:p w:rsidR="004E64E0" w:rsidRDefault="004E64E0" w:rsidP="004E64E0">
      <w:pPr>
        <w:spacing w:line="480" w:lineRule="auto"/>
        <w:jc w:val="both"/>
        <w:rPr>
          <w:rFonts w:ascii="Arial" w:hAnsi="Arial" w:cs="Arial"/>
          <w:sz w:val="22"/>
          <w:szCs w:val="22"/>
          <w:lang w:eastAsia="zh-CN"/>
        </w:rPr>
      </w:pPr>
    </w:p>
    <w:p w:rsidR="004E64E0" w:rsidRPr="00CA1B46" w:rsidRDefault="000752E8" w:rsidP="004E64E0">
      <w:pPr>
        <w:spacing w:line="480" w:lineRule="auto"/>
        <w:jc w:val="both"/>
        <w:rPr>
          <w:rFonts w:ascii="Arial" w:hAnsi="Arial" w:cs="Arial"/>
          <w:b/>
          <w:sz w:val="22"/>
          <w:szCs w:val="22"/>
        </w:rPr>
      </w:pPr>
      <w:r>
        <w:rPr>
          <w:rFonts w:ascii="Arial" w:hAnsi="Arial" w:cs="Arial"/>
          <w:b/>
          <w:sz w:val="22"/>
          <w:szCs w:val="22"/>
        </w:rPr>
        <w:t>Supplemental Figure 2</w:t>
      </w:r>
    </w:p>
    <w:p w:rsidR="004E64E0" w:rsidRPr="00CA1B46" w:rsidRDefault="004E64E0" w:rsidP="004E64E0">
      <w:pPr>
        <w:spacing w:line="480" w:lineRule="auto"/>
        <w:jc w:val="both"/>
        <w:rPr>
          <w:rFonts w:ascii="Arial" w:hAnsi="Arial" w:cs="Arial"/>
          <w:b/>
          <w:sz w:val="22"/>
          <w:szCs w:val="22"/>
        </w:rPr>
      </w:pPr>
      <w:proofErr w:type="gramStart"/>
      <w:r w:rsidRPr="00CA1B46">
        <w:rPr>
          <w:rFonts w:ascii="Arial" w:hAnsi="Arial" w:cs="Arial"/>
          <w:b/>
          <w:sz w:val="22"/>
          <w:szCs w:val="22"/>
        </w:rPr>
        <w:t xml:space="preserve">Correlation of </w:t>
      </w:r>
      <w:proofErr w:type="spellStart"/>
      <w:r w:rsidRPr="00CA1B46">
        <w:rPr>
          <w:rFonts w:ascii="Arial" w:hAnsi="Arial" w:cs="Arial"/>
          <w:b/>
          <w:sz w:val="22"/>
          <w:szCs w:val="22"/>
        </w:rPr>
        <w:t>histone</w:t>
      </w:r>
      <w:proofErr w:type="spellEnd"/>
      <w:r w:rsidRPr="00CA1B46">
        <w:rPr>
          <w:rFonts w:ascii="Arial" w:hAnsi="Arial" w:cs="Arial"/>
          <w:b/>
          <w:sz w:val="22"/>
          <w:szCs w:val="22"/>
        </w:rPr>
        <w:t xml:space="preserve"> modifications and gene expression.</w:t>
      </w:r>
      <w:proofErr w:type="gramEnd"/>
    </w:p>
    <w:p w:rsidR="001B5120" w:rsidRDefault="004E64E0" w:rsidP="004E64E0">
      <w:pPr>
        <w:spacing w:line="480" w:lineRule="auto"/>
        <w:jc w:val="both"/>
        <w:rPr>
          <w:rFonts w:ascii="Arial" w:hAnsi="Arial" w:cs="Arial"/>
          <w:sz w:val="22"/>
          <w:szCs w:val="22"/>
        </w:rPr>
      </w:pPr>
      <w:r w:rsidRPr="00CA1B46">
        <w:rPr>
          <w:rFonts w:ascii="Arial" w:hAnsi="Arial" w:cs="Arial"/>
          <w:sz w:val="22"/>
          <w:szCs w:val="22"/>
        </w:rPr>
        <w:t xml:space="preserve">The levels of </w:t>
      </w:r>
      <w:r>
        <w:rPr>
          <w:rFonts w:ascii="Arial" w:hAnsi="Arial" w:cs="Arial"/>
          <w:sz w:val="22"/>
          <w:szCs w:val="22"/>
        </w:rPr>
        <w:t xml:space="preserve">H3K4me1, </w:t>
      </w:r>
      <w:r w:rsidRPr="00CA1B46">
        <w:rPr>
          <w:rFonts w:ascii="Arial" w:hAnsi="Arial" w:cs="Arial"/>
          <w:sz w:val="22"/>
          <w:szCs w:val="22"/>
        </w:rPr>
        <w:t>H3K4me3, H3K27me3 and H3K9me3 modifications at gene promoters (TSS</w:t>
      </w:r>
      <w:r w:rsidR="001B5120" w:rsidRPr="00CA1B46">
        <w:rPr>
          <w:rFonts w:ascii="Arial" w:hAnsi="Arial" w:cs="Arial"/>
          <w:sz w:val="22"/>
          <w:szCs w:val="22"/>
          <w:lang w:eastAsia="zh-CN"/>
        </w:rPr>
        <w:t>±</w:t>
      </w:r>
      <w:r w:rsidRPr="00CA1B46">
        <w:rPr>
          <w:rFonts w:ascii="Arial" w:hAnsi="Arial" w:cs="Arial"/>
          <w:sz w:val="22"/>
          <w:szCs w:val="22"/>
        </w:rPr>
        <w:t>1kb) or 3’ ends (</w:t>
      </w:r>
      <w:commentRangeStart w:id="1"/>
      <w:r w:rsidRPr="00CA1B46">
        <w:rPr>
          <w:rFonts w:ascii="Arial" w:hAnsi="Arial" w:cs="Arial"/>
          <w:sz w:val="22"/>
          <w:szCs w:val="22"/>
        </w:rPr>
        <w:t>TES</w:t>
      </w:r>
      <w:bookmarkStart w:id="2" w:name="_GoBack"/>
      <w:bookmarkEnd w:id="2"/>
      <w:commentRangeEnd w:id="1"/>
      <w:r w:rsidR="00917FE3">
        <w:rPr>
          <w:rStyle w:val="CommentReference"/>
          <w:vanish/>
        </w:rPr>
        <w:commentReference w:id="1"/>
      </w:r>
      <w:r w:rsidR="001B5120" w:rsidRPr="00CA1B46">
        <w:rPr>
          <w:rFonts w:ascii="Arial" w:hAnsi="Arial" w:cs="Arial"/>
          <w:sz w:val="22"/>
          <w:szCs w:val="22"/>
          <w:lang w:eastAsia="zh-CN"/>
        </w:rPr>
        <w:t>±</w:t>
      </w:r>
      <w:r w:rsidRPr="00CA1B46">
        <w:rPr>
          <w:rFonts w:ascii="Arial" w:hAnsi="Arial" w:cs="Arial"/>
          <w:sz w:val="22"/>
          <w:szCs w:val="22"/>
        </w:rPr>
        <w:t xml:space="preserve">1kb) were determined for </w:t>
      </w:r>
      <w:r>
        <w:rPr>
          <w:rFonts w:ascii="Arial" w:hAnsi="Arial" w:cs="Arial"/>
          <w:sz w:val="22"/>
          <w:szCs w:val="22"/>
          <w:lang w:eastAsia="zh-CN"/>
        </w:rPr>
        <w:t>all</w:t>
      </w:r>
      <w:r w:rsidRPr="000F2476">
        <w:rPr>
          <w:rFonts w:ascii="Arial" w:hAnsi="Arial" w:cs="Arial"/>
          <w:sz w:val="22"/>
          <w:szCs w:val="22"/>
          <w:lang w:eastAsia="zh-CN"/>
        </w:rPr>
        <w:t xml:space="preserve"> </w:t>
      </w:r>
      <w:r>
        <w:rPr>
          <w:rFonts w:ascii="Arial" w:hAnsi="Arial" w:cs="Arial"/>
          <w:sz w:val="22"/>
          <w:szCs w:val="22"/>
          <w:lang w:eastAsia="zh-CN"/>
        </w:rPr>
        <w:t xml:space="preserve">NCBI </w:t>
      </w:r>
      <w:proofErr w:type="spellStart"/>
      <w:r w:rsidRPr="000F2476">
        <w:rPr>
          <w:rFonts w:ascii="Arial" w:hAnsi="Arial" w:cs="Arial"/>
          <w:sz w:val="22"/>
          <w:szCs w:val="22"/>
          <w:lang w:eastAsia="zh-CN"/>
        </w:rPr>
        <w:t>Refseq</w:t>
      </w:r>
      <w:proofErr w:type="spellEnd"/>
      <w:r w:rsidRPr="000F2476">
        <w:rPr>
          <w:rFonts w:ascii="Arial" w:hAnsi="Arial" w:cs="Arial"/>
          <w:sz w:val="22"/>
          <w:szCs w:val="22"/>
          <w:lang w:eastAsia="zh-CN"/>
        </w:rPr>
        <w:t xml:space="preserve"> annotated gene</w:t>
      </w:r>
      <w:r>
        <w:rPr>
          <w:rFonts w:ascii="Arial" w:hAnsi="Arial" w:cs="Arial"/>
          <w:sz w:val="22"/>
          <w:szCs w:val="22"/>
          <w:lang w:eastAsia="zh-CN"/>
        </w:rPr>
        <w:t>s</w:t>
      </w:r>
      <w:r w:rsidRPr="00CA1B46">
        <w:rPr>
          <w:rFonts w:ascii="Arial" w:hAnsi="Arial" w:cs="Arial"/>
          <w:sz w:val="22"/>
          <w:szCs w:val="22"/>
        </w:rPr>
        <w:t xml:space="preserve"> in MPP, CDP, </w:t>
      </w:r>
      <w:proofErr w:type="spellStart"/>
      <w:r w:rsidRPr="00CA1B46">
        <w:rPr>
          <w:rFonts w:ascii="Arial" w:hAnsi="Arial" w:cs="Arial"/>
          <w:sz w:val="22"/>
          <w:szCs w:val="22"/>
        </w:rPr>
        <w:t>cDC</w:t>
      </w:r>
      <w:proofErr w:type="spellEnd"/>
      <w:r w:rsidRPr="00CA1B46">
        <w:rPr>
          <w:rFonts w:ascii="Arial" w:hAnsi="Arial" w:cs="Arial"/>
          <w:sz w:val="22"/>
          <w:szCs w:val="22"/>
        </w:rPr>
        <w:t xml:space="preserve"> and </w:t>
      </w:r>
      <w:proofErr w:type="spellStart"/>
      <w:r w:rsidRPr="00CA1B46">
        <w:rPr>
          <w:rFonts w:ascii="Arial" w:hAnsi="Arial" w:cs="Arial"/>
          <w:sz w:val="22"/>
          <w:szCs w:val="22"/>
        </w:rPr>
        <w:t>pDC</w:t>
      </w:r>
      <w:proofErr w:type="spellEnd"/>
      <w:r w:rsidRPr="00CA1B46">
        <w:rPr>
          <w:rFonts w:ascii="Arial" w:hAnsi="Arial" w:cs="Arial"/>
          <w:sz w:val="22"/>
          <w:szCs w:val="22"/>
        </w:rPr>
        <w:t xml:space="preserve">. For each cell type genes were grouped into bins of 100 genes based on their expression levels. The </w:t>
      </w:r>
      <w:proofErr w:type="spellStart"/>
      <w:r w:rsidRPr="00CA1B46">
        <w:rPr>
          <w:rFonts w:ascii="Arial" w:hAnsi="Arial" w:cs="Arial"/>
          <w:sz w:val="22"/>
          <w:szCs w:val="22"/>
        </w:rPr>
        <w:t>histone</w:t>
      </w:r>
      <w:proofErr w:type="spellEnd"/>
      <w:r w:rsidRPr="00CA1B46">
        <w:rPr>
          <w:rFonts w:ascii="Arial" w:hAnsi="Arial" w:cs="Arial"/>
          <w:sz w:val="22"/>
          <w:szCs w:val="22"/>
        </w:rPr>
        <w:t xml:space="preserve"> modification levels were then averaged for the same bins of 100 genes an</w:t>
      </w:r>
      <w:r w:rsidR="00ED1642">
        <w:rPr>
          <w:rFonts w:ascii="Arial" w:hAnsi="Arial" w:cs="Arial"/>
          <w:sz w:val="22"/>
          <w:szCs w:val="22"/>
        </w:rPr>
        <w:t>d depicted in heat</w:t>
      </w:r>
      <w:r w:rsidR="004B2C46">
        <w:rPr>
          <w:rFonts w:ascii="Arial" w:hAnsi="Arial" w:cs="Arial"/>
          <w:sz w:val="22"/>
          <w:szCs w:val="22"/>
        </w:rPr>
        <w:t xml:space="preserve"> </w:t>
      </w:r>
      <w:r w:rsidR="00ED1642">
        <w:rPr>
          <w:rFonts w:ascii="Arial" w:hAnsi="Arial" w:cs="Arial"/>
          <w:sz w:val="22"/>
          <w:szCs w:val="22"/>
        </w:rPr>
        <w:t xml:space="preserve">map format. </w:t>
      </w:r>
      <w:r w:rsidRPr="00CA1B46">
        <w:rPr>
          <w:rFonts w:ascii="Arial" w:hAnsi="Arial" w:cs="Arial"/>
          <w:sz w:val="22"/>
          <w:szCs w:val="22"/>
          <w:lang w:eastAsia="zh-CN"/>
        </w:rPr>
        <w:t>Dark colors indicate high levels of modification; light or white colors indicate low or no modification.</w:t>
      </w:r>
      <w:r w:rsidRPr="00CA1B46">
        <w:rPr>
          <w:rFonts w:ascii="Arial" w:hAnsi="Arial" w:cs="Arial"/>
          <w:sz w:val="22"/>
          <w:szCs w:val="22"/>
        </w:rPr>
        <w:t xml:space="preserve"> The corresponding correlation coefficient values between </w:t>
      </w:r>
      <w:proofErr w:type="spellStart"/>
      <w:r w:rsidRPr="00CA1B46">
        <w:rPr>
          <w:rFonts w:ascii="Arial" w:hAnsi="Arial" w:cs="Arial"/>
          <w:sz w:val="22"/>
          <w:szCs w:val="22"/>
        </w:rPr>
        <w:t>histone</w:t>
      </w:r>
      <w:proofErr w:type="spellEnd"/>
      <w:r w:rsidRPr="00CA1B46">
        <w:rPr>
          <w:rFonts w:ascii="Arial" w:hAnsi="Arial" w:cs="Arial"/>
          <w:sz w:val="22"/>
          <w:szCs w:val="22"/>
        </w:rPr>
        <w:t xml:space="preserve"> modification levels and gene expression levels are shown</w:t>
      </w:r>
      <w:r w:rsidR="000B713B">
        <w:rPr>
          <w:rFonts w:ascii="Arial" w:hAnsi="Arial" w:cs="Arial"/>
          <w:sz w:val="22"/>
          <w:szCs w:val="22"/>
        </w:rPr>
        <w:t>.</w:t>
      </w:r>
      <w:r w:rsidR="001B5120">
        <w:rPr>
          <w:rFonts w:ascii="Arial" w:hAnsi="Arial" w:cs="Arial"/>
          <w:sz w:val="22"/>
          <w:szCs w:val="22"/>
        </w:rPr>
        <w:t xml:space="preserve"> </w:t>
      </w:r>
      <w:r w:rsidR="000B713B">
        <w:rPr>
          <w:rFonts w:ascii="Arial" w:hAnsi="Arial" w:cs="Arial"/>
          <w:sz w:val="22"/>
          <w:szCs w:val="22"/>
        </w:rPr>
        <w:t>Upper</w:t>
      </w:r>
      <w:r w:rsidR="001B5120">
        <w:rPr>
          <w:rFonts w:ascii="Arial" w:hAnsi="Arial" w:cs="Arial"/>
          <w:sz w:val="22"/>
          <w:szCs w:val="22"/>
        </w:rPr>
        <w:t xml:space="preserve"> panel, all genes; lower panel</w:t>
      </w:r>
      <w:r w:rsidR="001B5120" w:rsidRPr="00CA1B46">
        <w:rPr>
          <w:rFonts w:ascii="Arial" w:hAnsi="Arial" w:cs="Arial"/>
          <w:sz w:val="22"/>
          <w:szCs w:val="22"/>
        </w:rPr>
        <w:t>, differentially expressed</w:t>
      </w:r>
      <w:r w:rsidR="001B5120">
        <w:rPr>
          <w:rFonts w:ascii="Arial" w:hAnsi="Arial" w:cs="Arial"/>
          <w:sz w:val="22"/>
          <w:szCs w:val="22"/>
        </w:rPr>
        <w:t xml:space="preserve"> (DE) </w:t>
      </w:r>
      <w:r w:rsidR="001B5120" w:rsidRPr="00CA1B46">
        <w:rPr>
          <w:rFonts w:ascii="Arial" w:hAnsi="Arial" w:cs="Arial"/>
          <w:sz w:val="22"/>
          <w:szCs w:val="22"/>
        </w:rPr>
        <w:t>genes</w:t>
      </w:r>
      <w:r w:rsidR="001B5120">
        <w:rPr>
          <w:rFonts w:ascii="Arial" w:hAnsi="Arial" w:cs="Arial"/>
          <w:sz w:val="22"/>
          <w:szCs w:val="22"/>
        </w:rPr>
        <w:t xml:space="preserve"> from Fig. 1A.</w:t>
      </w:r>
    </w:p>
    <w:p w:rsidR="004E64E0" w:rsidRDefault="004E64E0" w:rsidP="004E64E0">
      <w:pPr>
        <w:spacing w:line="480" w:lineRule="auto"/>
        <w:jc w:val="both"/>
        <w:rPr>
          <w:rFonts w:ascii="Arial" w:hAnsi="Arial" w:cs="Arial"/>
          <w:sz w:val="22"/>
          <w:szCs w:val="22"/>
        </w:rPr>
      </w:pPr>
    </w:p>
    <w:p w:rsidR="000752E8" w:rsidRDefault="000752E8" w:rsidP="004E64E0">
      <w:pPr>
        <w:spacing w:line="480" w:lineRule="auto"/>
        <w:jc w:val="both"/>
        <w:rPr>
          <w:rFonts w:ascii="Arial" w:hAnsi="Arial" w:cs="Arial"/>
          <w:sz w:val="22"/>
          <w:szCs w:val="22"/>
        </w:rPr>
      </w:pPr>
    </w:p>
    <w:p w:rsidR="000752E8" w:rsidRDefault="000752E8" w:rsidP="004E64E0">
      <w:pPr>
        <w:spacing w:line="480" w:lineRule="auto"/>
        <w:jc w:val="both"/>
        <w:rPr>
          <w:rFonts w:ascii="Arial" w:hAnsi="Arial" w:cs="Arial"/>
          <w:sz w:val="22"/>
          <w:szCs w:val="22"/>
        </w:rPr>
      </w:pPr>
    </w:p>
    <w:p w:rsidR="000752E8" w:rsidRDefault="000752E8" w:rsidP="004E64E0">
      <w:pPr>
        <w:spacing w:line="480" w:lineRule="auto"/>
        <w:jc w:val="both"/>
        <w:rPr>
          <w:rFonts w:ascii="Arial" w:hAnsi="Arial" w:cs="Arial"/>
          <w:sz w:val="22"/>
          <w:szCs w:val="22"/>
        </w:rPr>
      </w:pPr>
    </w:p>
    <w:p w:rsidR="000752E8" w:rsidRDefault="000752E8" w:rsidP="004E64E0">
      <w:pPr>
        <w:spacing w:line="480" w:lineRule="auto"/>
        <w:jc w:val="both"/>
        <w:rPr>
          <w:rFonts w:ascii="Arial" w:hAnsi="Arial" w:cs="Arial"/>
          <w:sz w:val="22"/>
          <w:szCs w:val="22"/>
        </w:rPr>
      </w:pPr>
    </w:p>
    <w:p w:rsidR="004E64E0" w:rsidRPr="00CA1B46" w:rsidRDefault="000752E8" w:rsidP="004E64E0">
      <w:pPr>
        <w:spacing w:line="480" w:lineRule="auto"/>
        <w:jc w:val="both"/>
        <w:rPr>
          <w:rFonts w:ascii="Arial" w:hAnsi="Arial" w:cs="Arial"/>
          <w:b/>
          <w:sz w:val="22"/>
          <w:szCs w:val="22"/>
        </w:rPr>
      </w:pPr>
      <w:r>
        <w:rPr>
          <w:rFonts w:ascii="Arial" w:hAnsi="Arial" w:cs="Arial"/>
          <w:b/>
          <w:sz w:val="22"/>
          <w:szCs w:val="22"/>
        </w:rPr>
        <w:t>Supplemental Figure 3</w:t>
      </w:r>
    </w:p>
    <w:p w:rsidR="00DA475B" w:rsidRDefault="004E64E0">
      <w:pPr>
        <w:spacing w:line="480" w:lineRule="auto"/>
        <w:rPr>
          <w:rFonts w:ascii="Arial" w:hAnsi="Arial" w:cs="Arial"/>
          <w:b/>
          <w:sz w:val="22"/>
          <w:szCs w:val="22"/>
          <w:lang w:eastAsia="zh-CN"/>
        </w:rPr>
      </w:pPr>
      <w:proofErr w:type="spellStart"/>
      <w:r w:rsidRPr="00CA1B46">
        <w:rPr>
          <w:rFonts w:ascii="Arial" w:hAnsi="Arial" w:cs="Arial"/>
          <w:b/>
          <w:sz w:val="22"/>
          <w:szCs w:val="22"/>
        </w:rPr>
        <w:t>Histone</w:t>
      </w:r>
      <w:proofErr w:type="spellEnd"/>
      <w:r w:rsidRPr="00CA1B46">
        <w:rPr>
          <w:rFonts w:ascii="Arial" w:hAnsi="Arial" w:cs="Arial"/>
          <w:b/>
          <w:sz w:val="22"/>
          <w:szCs w:val="22"/>
        </w:rPr>
        <w:t xml:space="preserve"> modifications </w:t>
      </w:r>
      <w:r w:rsidRPr="00CA1B46">
        <w:rPr>
          <w:rFonts w:ascii="Arial" w:hAnsi="Arial" w:cs="Arial"/>
          <w:b/>
          <w:sz w:val="22"/>
          <w:szCs w:val="22"/>
          <w:lang w:eastAsia="zh-CN"/>
        </w:rPr>
        <w:t>and PU.1 binding dynamics of DC key regulatory genes during DC development.</w:t>
      </w:r>
    </w:p>
    <w:p w:rsidR="004078D4" w:rsidRPr="00CA1B46" w:rsidRDefault="004078D4" w:rsidP="004078D4">
      <w:pPr>
        <w:spacing w:line="480" w:lineRule="auto"/>
        <w:jc w:val="both"/>
        <w:rPr>
          <w:rFonts w:ascii="Arial" w:hAnsi="Arial" w:cs="Arial"/>
          <w:sz w:val="22"/>
          <w:szCs w:val="22"/>
          <w:lang w:eastAsia="zh-CN"/>
        </w:rPr>
      </w:pPr>
      <w:r w:rsidRPr="00CA1B46">
        <w:rPr>
          <w:rFonts w:ascii="Arial" w:hAnsi="Arial" w:cs="Arial"/>
          <w:sz w:val="22"/>
          <w:szCs w:val="22"/>
          <w:lang w:eastAsia="zh-CN"/>
        </w:rPr>
        <w:t>Occupancy for H3K4me1, H3K4me3, H3K27me</w:t>
      </w:r>
      <w:r>
        <w:rPr>
          <w:rFonts w:ascii="Arial" w:hAnsi="Arial" w:cs="Arial"/>
          <w:sz w:val="22"/>
          <w:szCs w:val="22"/>
          <w:lang w:eastAsia="zh-CN"/>
        </w:rPr>
        <w:t>3</w:t>
      </w:r>
      <w:r w:rsidRPr="00CA1B46">
        <w:rPr>
          <w:rFonts w:ascii="Arial" w:hAnsi="Arial" w:cs="Arial"/>
          <w:sz w:val="22"/>
          <w:szCs w:val="22"/>
          <w:lang w:eastAsia="zh-CN"/>
        </w:rPr>
        <w:t xml:space="preserve"> and PU.1 and mRNA expression profiles</w:t>
      </w:r>
      <w:r>
        <w:rPr>
          <w:rFonts w:ascii="Arial" w:hAnsi="Arial" w:cs="Arial"/>
          <w:sz w:val="22"/>
          <w:szCs w:val="22"/>
          <w:lang w:eastAsia="zh-CN"/>
        </w:rPr>
        <w:t xml:space="preserve"> (log2 expression)</w:t>
      </w:r>
      <w:r w:rsidRPr="00CA1B46">
        <w:rPr>
          <w:rFonts w:ascii="Arial" w:hAnsi="Arial" w:cs="Arial"/>
          <w:sz w:val="22"/>
          <w:szCs w:val="22"/>
          <w:lang w:eastAsia="zh-CN"/>
        </w:rPr>
        <w:t xml:space="preserve"> of</w:t>
      </w:r>
      <w:r>
        <w:rPr>
          <w:rFonts w:ascii="Arial" w:hAnsi="Arial" w:cs="Arial"/>
          <w:sz w:val="22"/>
          <w:szCs w:val="22"/>
          <w:lang w:eastAsia="zh-CN"/>
        </w:rPr>
        <w:t xml:space="preserve"> </w:t>
      </w:r>
      <w:r w:rsidRPr="00CA1B46">
        <w:rPr>
          <w:rFonts w:ascii="Arial" w:hAnsi="Arial" w:cs="Arial"/>
          <w:sz w:val="22"/>
          <w:szCs w:val="22"/>
          <w:lang w:eastAsia="zh-CN"/>
        </w:rPr>
        <w:t xml:space="preserve">DC progenitor </w:t>
      </w:r>
      <w:r>
        <w:rPr>
          <w:rFonts w:ascii="Arial" w:hAnsi="Arial" w:cs="Arial"/>
          <w:sz w:val="22"/>
          <w:szCs w:val="22"/>
          <w:lang w:eastAsia="zh-CN"/>
        </w:rPr>
        <w:t xml:space="preserve">gene (Gfi1 and </w:t>
      </w:r>
      <w:proofErr w:type="spellStart"/>
      <w:r>
        <w:rPr>
          <w:rFonts w:ascii="Arial" w:hAnsi="Arial" w:cs="Arial"/>
          <w:sz w:val="22"/>
          <w:szCs w:val="22"/>
          <w:lang w:eastAsia="zh-CN"/>
        </w:rPr>
        <w:t>Cebpa</w:t>
      </w:r>
      <w:proofErr w:type="spellEnd"/>
      <w:r>
        <w:rPr>
          <w:rFonts w:ascii="Arial" w:hAnsi="Arial" w:cs="Arial"/>
          <w:sz w:val="22"/>
          <w:szCs w:val="22"/>
          <w:lang w:eastAsia="zh-CN"/>
        </w:rPr>
        <w:t xml:space="preserve">), </w:t>
      </w:r>
      <w:proofErr w:type="spellStart"/>
      <w:r>
        <w:rPr>
          <w:rFonts w:ascii="Arial" w:hAnsi="Arial" w:cs="Arial"/>
          <w:sz w:val="22"/>
          <w:szCs w:val="22"/>
          <w:lang w:eastAsia="zh-CN"/>
        </w:rPr>
        <w:t>c</w:t>
      </w:r>
      <w:r w:rsidRPr="00CA1B46">
        <w:rPr>
          <w:rFonts w:ascii="Arial" w:hAnsi="Arial" w:cs="Arial"/>
          <w:sz w:val="22"/>
          <w:szCs w:val="22"/>
          <w:lang w:eastAsia="zh-CN"/>
        </w:rPr>
        <w:t>DC</w:t>
      </w:r>
      <w:proofErr w:type="spellEnd"/>
      <w:r w:rsidRPr="00CA1B46">
        <w:rPr>
          <w:rFonts w:ascii="Arial" w:hAnsi="Arial" w:cs="Arial"/>
          <w:sz w:val="22"/>
          <w:szCs w:val="22"/>
          <w:lang w:eastAsia="zh-CN"/>
        </w:rPr>
        <w:t xml:space="preserve"> genes</w:t>
      </w:r>
      <w:r>
        <w:rPr>
          <w:rFonts w:ascii="Arial" w:hAnsi="Arial" w:cs="Arial"/>
          <w:sz w:val="22"/>
          <w:szCs w:val="22"/>
          <w:lang w:eastAsia="zh-CN"/>
        </w:rPr>
        <w:t xml:space="preserve"> (Id2, Batf3) and </w:t>
      </w:r>
      <w:proofErr w:type="spellStart"/>
      <w:r>
        <w:rPr>
          <w:rFonts w:ascii="Arial" w:hAnsi="Arial" w:cs="Arial"/>
          <w:sz w:val="22"/>
          <w:szCs w:val="22"/>
          <w:lang w:eastAsia="zh-CN"/>
        </w:rPr>
        <w:t>pDC</w:t>
      </w:r>
      <w:proofErr w:type="spellEnd"/>
      <w:r>
        <w:rPr>
          <w:rFonts w:ascii="Arial" w:hAnsi="Arial" w:cs="Arial"/>
          <w:sz w:val="22"/>
          <w:szCs w:val="22"/>
          <w:lang w:eastAsia="zh-CN"/>
        </w:rPr>
        <w:t xml:space="preserve"> genes (Tcf4, </w:t>
      </w:r>
      <w:proofErr w:type="spellStart"/>
      <w:r>
        <w:rPr>
          <w:rFonts w:ascii="Arial" w:hAnsi="Arial" w:cs="Arial"/>
          <w:sz w:val="22"/>
          <w:szCs w:val="22"/>
          <w:lang w:eastAsia="zh-CN"/>
        </w:rPr>
        <w:t>Spib</w:t>
      </w:r>
      <w:proofErr w:type="spellEnd"/>
      <w:r>
        <w:rPr>
          <w:rFonts w:ascii="Arial" w:hAnsi="Arial" w:cs="Arial"/>
          <w:sz w:val="22"/>
          <w:szCs w:val="22"/>
          <w:lang w:eastAsia="zh-CN"/>
        </w:rPr>
        <w:t xml:space="preserve">, Irf7r and Irf1) </w:t>
      </w:r>
      <w:r w:rsidRPr="00CA1B46">
        <w:rPr>
          <w:rFonts w:ascii="Arial" w:hAnsi="Arial" w:cs="Arial"/>
          <w:sz w:val="22"/>
          <w:szCs w:val="22"/>
          <w:lang w:eastAsia="zh-CN"/>
        </w:rPr>
        <w:t xml:space="preserve">in MPP, CDP, </w:t>
      </w:r>
      <w:proofErr w:type="spellStart"/>
      <w:r w:rsidRPr="00CA1B46">
        <w:rPr>
          <w:rFonts w:ascii="Arial" w:hAnsi="Arial" w:cs="Arial"/>
          <w:sz w:val="22"/>
          <w:szCs w:val="22"/>
          <w:lang w:eastAsia="zh-CN"/>
        </w:rPr>
        <w:t>cDC</w:t>
      </w:r>
      <w:proofErr w:type="spellEnd"/>
      <w:r w:rsidRPr="00CA1B46">
        <w:rPr>
          <w:rFonts w:ascii="Arial" w:hAnsi="Arial" w:cs="Arial"/>
          <w:sz w:val="22"/>
          <w:szCs w:val="22"/>
          <w:lang w:eastAsia="zh-CN"/>
        </w:rPr>
        <w:t xml:space="preserve"> and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w:t>
      </w:r>
      <w:r>
        <w:rPr>
          <w:rFonts w:ascii="Arial" w:hAnsi="Arial" w:cs="Arial"/>
          <w:sz w:val="22"/>
          <w:szCs w:val="22"/>
          <w:lang w:eastAsia="zh-CN"/>
        </w:rPr>
        <w:t>Irf8, a central DC gene, is also shown</w:t>
      </w:r>
      <w:r w:rsidR="004B2C46">
        <w:rPr>
          <w:rFonts w:ascii="Arial" w:hAnsi="Arial" w:cs="Arial"/>
          <w:sz w:val="22"/>
          <w:szCs w:val="22"/>
          <w:lang w:eastAsia="zh-CN"/>
        </w:rPr>
        <w:t xml:space="preserve"> as in Fig. </w:t>
      </w:r>
      <w:commentRangeStart w:id="3"/>
      <w:r w:rsidR="004B2C46">
        <w:rPr>
          <w:rFonts w:ascii="Arial" w:hAnsi="Arial" w:cs="Arial"/>
          <w:sz w:val="22"/>
          <w:szCs w:val="22"/>
          <w:lang w:eastAsia="zh-CN"/>
        </w:rPr>
        <w:t>1D</w:t>
      </w:r>
      <w:commentRangeEnd w:id="3"/>
      <w:r w:rsidR="00917FE3">
        <w:rPr>
          <w:rStyle w:val="CommentReference"/>
          <w:vanish/>
        </w:rPr>
        <w:commentReference w:id="3"/>
      </w:r>
      <w:r>
        <w:rPr>
          <w:rFonts w:ascii="Arial" w:hAnsi="Arial" w:cs="Arial"/>
          <w:sz w:val="22"/>
          <w:szCs w:val="22"/>
          <w:lang w:eastAsia="zh-CN"/>
        </w:rPr>
        <w:t xml:space="preserve">. </w:t>
      </w:r>
      <w:r w:rsidRPr="00CA1B46">
        <w:rPr>
          <w:rFonts w:ascii="Arial" w:hAnsi="Arial" w:cs="Arial"/>
          <w:sz w:val="22"/>
          <w:szCs w:val="22"/>
          <w:lang w:eastAsia="zh-CN"/>
        </w:rPr>
        <w:t>Arrow indicates the direction of transcription.</w:t>
      </w:r>
    </w:p>
    <w:p w:rsidR="004E64E0" w:rsidRDefault="004E64E0" w:rsidP="004E64E0">
      <w:pPr>
        <w:spacing w:line="480" w:lineRule="auto"/>
        <w:jc w:val="both"/>
        <w:rPr>
          <w:rFonts w:ascii="Arial" w:hAnsi="Arial" w:cs="Arial"/>
          <w:sz w:val="22"/>
          <w:szCs w:val="22"/>
        </w:rPr>
      </w:pPr>
    </w:p>
    <w:p w:rsidR="004E64E0" w:rsidRPr="00CA1B46" w:rsidRDefault="000752E8" w:rsidP="004E64E0">
      <w:pPr>
        <w:spacing w:line="480" w:lineRule="auto"/>
        <w:jc w:val="both"/>
        <w:rPr>
          <w:rFonts w:ascii="Arial" w:hAnsi="Arial" w:cs="Arial"/>
          <w:b/>
          <w:sz w:val="22"/>
          <w:szCs w:val="22"/>
        </w:rPr>
      </w:pPr>
      <w:r>
        <w:rPr>
          <w:rFonts w:ascii="Arial" w:hAnsi="Arial" w:cs="Arial"/>
          <w:b/>
          <w:sz w:val="22"/>
          <w:szCs w:val="22"/>
        </w:rPr>
        <w:t>Supplemental Figure 4</w:t>
      </w:r>
    </w:p>
    <w:p w:rsidR="004E64E0" w:rsidRPr="00CA1B46" w:rsidRDefault="004E64E0" w:rsidP="004E64E0">
      <w:pPr>
        <w:spacing w:line="480" w:lineRule="auto"/>
        <w:jc w:val="both"/>
        <w:rPr>
          <w:rFonts w:ascii="Arial" w:hAnsi="Arial" w:cs="Arial"/>
          <w:b/>
          <w:sz w:val="22"/>
          <w:szCs w:val="22"/>
        </w:rPr>
      </w:pPr>
      <w:proofErr w:type="gramStart"/>
      <w:r w:rsidRPr="00CA1B46">
        <w:rPr>
          <w:rFonts w:ascii="Arial" w:hAnsi="Arial" w:cs="Arial"/>
          <w:b/>
          <w:sz w:val="22"/>
          <w:szCs w:val="22"/>
        </w:rPr>
        <w:t>Changes of epigenetic modification</w:t>
      </w:r>
      <w:r w:rsidR="000B713B">
        <w:rPr>
          <w:rFonts w:ascii="Arial" w:hAnsi="Arial" w:cs="Arial"/>
          <w:b/>
          <w:sz w:val="22"/>
          <w:szCs w:val="22"/>
        </w:rPr>
        <w:t>s</w:t>
      </w:r>
      <w:r w:rsidRPr="00CA1B46">
        <w:rPr>
          <w:rFonts w:ascii="Arial" w:hAnsi="Arial" w:cs="Arial"/>
          <w:b/>
          <w:sz w:val="22"/>
          <w:szCs w:val="22"/>
        </w:rPr>
        <w:t xml:space="preserve"> between MPP and CDP.</w:t>
      </w:r>
      <w:proofErr w:type="gramEnd"/>
    </w:p>
    <w:p w:rsidR="004E64E0" w:rsidRPr="00CA1B46" w:rsidRDefault="004E64E0" w:rsidP="004E64E0">
      <w:pPr>
        <w:spacing w:line="480" w:lineRule="auto"/>
        <w:jc w:val="both"/>
        <w:rPr>
          <w:rFonts w:ascii="Arial" w:hAnsi="Arial" w:cs="Arial"/>
          <w:b/>
          <w:sz w:val="22"/>
          <w:szCs w:val="22"/>
          <w:lang w:eastAsia="zh-CN"/>
        </w:rPr>
      </w:pPr>
      <w:r w:rsidRPr="00CA1B46">
        <w:rPr>
          <w:rFonts w:ascii="Arial" w:hAnsi="Arial" w:cs="Arial"/>
          <w:sz w:val="22"/>
          <w:szCs w:val="22"/>
        </w:rPr>
        <w:t>(</w:t>
      </w:r>
      <w:r w:rsidR="00D163CE">
        <w:rPr>
          <w:rFonts w:ascii="Arial" w:hAnsi="Arial" w:cs="Arial"/>
          <w:sz w:val="22"/>
          <w:szCs w:val="22"/>
        </w:rPr>
        <w:t>A-C</w:t>
      </w:r>
      <w:r w:rsidRPr="00CA1B46">
        <w:rPr>
          <w:rFonts w:ascii="Arial" w:hAnsi="Arial" w:cs="Arial"/>
          <w:sz w:val="22"/>
          <w:szCs w:val="22"/>
        </w:rPr>
        <w:t xml:space="preserve">) Venn diagrams of H3K4me3, H3K27me3 and bivalent marked promoters are shown, including gain or loss of the respective modifications upon MPP to CDP transition. Loss of bivalency refers to resolution of H3K4me3 or H3K27me3 or both marks. </w:t>
      </w:r>
      <w:proofErr w:type="spellStart"/>
      <w:r w:rsidRPr="00CA1B46">
        <w:rPr>
          <w:rFonts w:ascii="Arial" w:hAnsi="Arial" w:cs="Arial"/>
          <w:sz w:val="22"/>
          <w:szCs w:val="22"/>
        </w:rPr>
        <w:t>Boxplots</w:t>
      </w:r>
      <w:proofErr w:type="spellEnd"/>
      <w:r w:rsidRPr="00CA1B46">
        <w:rPr>
          <w:rFonts w:ascii="Arial" w:hAnsi="Arial" w:cs="Arial"/>
          <w:sz w:val="22"/>
          <w:szCs w:val="22"/>
        </w:rPr>
        <w:t xml:space="preserve"> of mRNA expression from microarray data of MPP, CDP, </w:t>
      </w:r>
      <w:proofErr w:type="spellStart"/>
      <w:r w:rsidRPr="00CA1B46">
        <w:rPr>
          <w:rFonts w:ascii="Arial" w:hAnsi="Arial" w:cs="Arial"/>
          <w:sz w:val="22"/>
          <w:szCs w:val="22"/>
        </w:rPr>
        <w:t>pDC</w:t>
      </w:r>
      <w:proofErr w:type="spellEnd"/>
      <w:r w:rsidRPr="00CA1B46">
        <w:rPr>
          <w:rFonts w:ascii="Arial" w:hAnsi="Arial" w:cs="Arial"/>
          <w:sz w:val="22"/>
          <w:szCs w:val="22"/>
        </w:rPr>
        <w:t xml:space="preserve"> and </w:t>
      </w:r>
      <w:proofErr w:type="spellStart"/>
      <w:ins w:id="4" w:author="Heike" w:date="2014-08-03T19:24:00Z">
        <w:r w:rsidR="00D42E1F">
          <w:rPr>
            <w:rFonts w:ascii="Arial" w:hAnsi="Arial" w:cs="Arial"/>
            <w:sz w:val="22"/>
            <w:szCs w:val="22"/>
          </w:rPr>
          <w:t>c</w:t>
        </w:r>
      </w:ins>
      <w:del w:id="5" w:author="Heike" w:date="2014-08-03T19:23:00Z">
        <w:r w:rsidRPr="00CA1B46" w:rsidDel="00D42E1F">
          <w:rPr>
            <w:rFonts w:ascii="Arial" w:hAnsi="Arial" w:cs="Arial"/>
            <w:sz w:val="22"/>
            <w:szCs w:val="22"/>
          </w:rPr>
          <w:delText>p</w:delText>
        </w:r>
      </w:del>
      <w:r w:rsidRPr="00CA1B46">
        <w:rPr>
          <w:rFonts w:ascii="Arial" w:hAnsi="Arial" w:cs="Arial"/>
          <w:sz w:val="22"/>
          <w:szCs w:val="22"/>
        </w:rPr>
        <w:t>DC</w:t>
      </w:r>
      <w:proofErr w:type="spellEnd"/>
      <w:r w:rsidRPr="00CA1B46">
        <w:rPr>
          <w:rFonts w:ascii="Arial" w:hAnsi="Arial" w:cs="Arial"/>
          <w:sz w:val="22"/>
          <w:szCs w:val="22"/>
        </w:rPr>
        <w:t xml:space="preserve"> are shown below Venn diagrams. </w:t>
      </w:r>
      <w:r w:rsidRPr="0075003D">
        <w:rPr>
          <w:rFonts w:ascii="Arial" w:hAnsi="Arial" w:cs="Arial"/>
          <w:i/>
          <w:sz w:val="22"/>
          <w:szCs w:val="22"/>
        </w:rPr>
        <w:t>P</w:t>
      </w:r>
      <w:r>
        <w:rPr>
          <w:rFonts w:ascii="Arial" w:hAnsi="Arial" w:cs="Arial"/>
          <w:sz w:val="22"/>
          <w:szCs w:val="22"/>
        </w:rPr>
        <w:t xml:space="preserve"> </w:t>
      </w:r>
      <w:r w:rsidRPr="00CA1B46">
        <w:rPr>
          <w:rFonts w:ascii="Arial" w:hAnsi="Arial" w:cs="Arial"/>
          <w:sz w:val="22"/>
          <w:szCs w:val="22"/>
        </w:rPr>
        <w:t>values</w:t>
      </w:r>
      <w:r w:rsidR="00272A92">
        <w:rPr>
          <w:rFonts w:ascii="Arial" w:hAnsi="Arial" w:cs="Arial"/>
          <w:sz w:val="22"/>
          <w:szCs w:val="22"/>
        </w:rPr>
        <w:t xml:space="preserve"> obtained by t-test</w:t>
      </w:r>
      <w:r w:rsidRPr="00CA1B46">
        <w:rPr>
          <w:rFonts w:ascii="Arial" w:hAnsi="Arial" w:cs="Arial"/>
          <w:sz w:val="22"/>
          <w:szCs w:val="22"/>
        </w:rPr>
        <w:t xml:space="preserve"> are indicated. </w:t>
      </w:r>
      <w:commentRangeStart w:id="6"/>
      <w:r w:rsidRPr="00CA1B46">
        <w:rPr>
          <w:rFonts w:ascii="Arial" w:hAnsi="Arial" w:cs="Arial"/>
          <w:sz w:val="22"/>
          <w:szCs w:val="22"/>
        </w:rPr>
        <w:t xml:space="preserve">We note that gain or loss of </w:t>
      </w:r>
      <w:r w:rsidRPr="00CA1B46">
        <w:rPr>
          <w:rFonts w:ascii="Arial" w:hAnsi="Arial" w:cs="Arial"/>
          <w:sz w:val="22"/>
          <w:szCs w:val="22"/>
          <w:lang w:eastAsia="zh-CN"/>
        </w:rPr>
        <w:t>H3K4me3 mark relates well to</w:t>
      </w:r>
      <w:r w:rsidR="000B713B">
        <w:rPr>
          <w:rFonts w:ascii="Arial" w:hAnsi="Arial" w:cs="Arial"/>
          <w:sz w:val="22"/>
          <w:szCs w:val="22"/>
          <w:lang w:eastAsia="zh-CN"/>
        </w:rPr>
        <w:t xml:space="preserve"> an</w:t>
      </w:r>
      <w:r w:rsidRPr="00CA1B46">
        <w:rPr>
          <w:rFonts w:ascii="Arial" w:hAnsi="Arial" w:cs="Arial"/>
          <w:sz w:val="22"/>
          <w:szCs w:val="22"/>
          <w:lang w:eastAsia="zh-CN"/>
        </w:rPr>
        <w:t xml:space="preserve"> increase an</w:t>
      </w:r>
      <w:r w:rsidR="00D163CE">
        <w:rPr>
          <w:rFonts w:ascii="Arial" w:hAnsi="Arial" w:cs="Arial"/>
          <w:sz w:val="22"/>
          <w:szCs w:val="22"/>
          <w:lang w:eastAsia="zh-CN"/>
        </w:rPr>
        <w:t>d decrease of gene expression (A</w:t>
      </w:r>
      <w:r w:rsidRPr="00CA1B46">
        <w:rPr>
          <w:rFonts w:ascii="Arial" w:hAnsi="Arial" w:cs="Arial"/>
          <w:sz w:val="22"/>
          <w:szCs w:val="22"/>
          <w:lang w:eastAsia="zh-CN"/>
        </w:rPr>
        <w:t>), while H3K27me3 and bivalent marks did not or only marginally affect gene expression (</w:t>
      </w:r>
      <w:r w:rsidR="00D163CE">
        <w:rPr>
          <w:rFonts w:ascii="Arial" w:hAnsi="Arial" w:cs="Arial"/>
          <w:sz w:val="22"/>
          <w:szCs w:val="22"/>
          <w:lang w:eastAsia="zh-CN"/>
        </w:rPr>
        <w:t>B, C</w:t>
      </w:r>
      <w:r w:rsidRPr="00CA1B46">
        <w:rPr>
          <w:rFonts w:ascii="Arial" w:hAnsi="Arial" w:cs="Arial"/>
          <w:sz w:val="22"/>
          <w:szCs w:val="22"/>
          <w:lang w:eastAsia="zh-CN"/>
        </w:rPr>
        <w:t>).</w:t>
      </w:r>
      <w:commentRangeEnd w:id="6"/>
      <w:r w:rsidR="00D42E1F">
        <w:rPr>
          <w:rStyle w:val="CommentReference"/>
          <w:vanish/>
        </w:rPr>
        <w:commentReference w:id="6"/>
      </w:r>
    </w:p>
    <w:p w:rsidR="004E64E0" w:rsidRPr="00CA1B46" w:rsidRDefault="004E64E0" w:rsidP="004E64E0">
      <w:pPr>
        <w:spacing w:line="480" w:lineRule="auto"/>
        <w:jc w:val="both"/>
        <w:rPr>
          <w:rFonts w:ascii="Arial" w:hAnsi="Arial" w:cs="Arial"/>
          <w:sz w:val="22"/>
          <w:szCs w:val="22"/>
          <w:lang w:eastAsia="zh-CN"/>
        </w:rPr>
      </w:pPr>
    </w:p>
    <w:p w:rsidR="004E64E0" w:rsidRPr="00CA1B46" w:rsidRDefault="004E64E0" w:rsidP="004E64E0">
      <w:pPr>
        <w:spacing w:line="480" w:lineRule="auto"/>
        <w:jc w:val="both"/>
        <w:rPr>
          <w:rFonts w:ascii="Arial" w:hAnsi="Arial" w:cs="Arial"/>
          <w:b/>
          <w:sz w:val="22"/>
          <w:szCs w:val="22"/>
        </w:rPr>
      </w:pPr>
      <w:r w:rsidRPr="00CA1B46">
        <w:rPr>
          <w:rFonts w:ascii="Arial" w:hAnsi="Arial" w:cs="Arial"/>
          <w:b/>
          <w:sz w:val="22"/>
          <w:szCs w:val="22"/>
        </w:rPr>
        <w:t xml:space="preserve">Supplemental Figure </w:t>
      </w:r>
      <w:r w:rsidR="000752E8">
        <w:rPr>
          <w:rFonts w:ascii="Arial" w:hAnsi="Arial" w:cs="Arial"/>
          <w:b/>
          <w:sz w:val="22"/>
          <w:szCs w:val="22"/>
        </w:rPr>
        <w:t>5</w:t>
      </w:r>
    </w:p>
    <w:p w:rsidR="004E64E0" w:rsidRPr="00CA1B46" w:rsidRDefault="004E64E0" w:rsidP="004E64E0">
      <w:pPr>
        <w:spacing w:line="480" w:lineRule="auto"/>
        <w:jc w:val="both"/>
        <w:rPr>
          <w:rFonts w:ascii="Arial" w:hAnsi="Arial" w:cs="Arial"/>
          <w:b/>
          <w:sz w:val="22"/>
          <w:szCs w:val="22"/>
        </w:rPr>
      </w:pPr>
      <w:proofErr w:type="gramStart"/>
      <w:r w:rsidRPr="00CA1B46">
        <w:rPr>
          <w:rFonts w:ascii="Arial" w:hAnsi="Arial" w:cs="Arial"/>
          <w:b/>
          <w:sz w:val="22"/>
          <w:szCs w:val="22"/>
        </w:rPr>
        <w:t>Epigenetic regulation during DC subset specification.</w:t>
      </w:r>
      <w:proofErr w:type="gramEnd"/>
    </w:p>
    <w:p w:rsidR="004E64E0" w:rsidRPr="00CA1B46" w:rsidRDefault="00D154D8" w:rsidP="004E64E0">
      <w:pPr>
        <w:spacing w:line="480" w:lineRule="auto"/>
        <w:jc w:val="both"/>
        <w:rPr>
          <w:rFonts w:ascii="Arial" w:hAnsi="Arial" w:cs="Arial"/>
          <w:b/>
          <w:sz w:val="22"/>
          <w:szCs w:val="22"/>
        </w:rPr>
      </w:pPr>
      <w:r>
        <w:rPr>
          <w:rFonts w:ascii="Arial" w:hAnsi="Arial" w:cs="Arial"/>
          <w:sz w:val="22"/>
          <w:szCs w:val="22"/>
          <w:lang w:eastAsia="zh-CN"/>
        </w:rPr>
        <w:t>(A</w:t>
      </w:r>
      <w:r w:rsidR="004E64E0" w:rsidRPr="00CA1B46">
        <w:rPr>
          <w:rFonts w:ascii="Arial" w:hAnsi="Arial" w:cs="Arial"/>
          <w:sz w:val="22"/>
          <w:szCs w:val="22"/>
          <w:lang w:eastAsia="zh-CN"/>
        </w:rPr>
        <w:t xml:space="preserve">) </w:t>
      </w:r>
      <w:proofErr w:type="spellStart"/>
      <w:r w:rsidR="004E64E0" w:rsidRPr="00CA1B46">
        <w:rPr>
          <w:rFonts w:ascii="Arial" w:hAnsi="Arial" w:cs="Arial"/>
          <w:sz w:val="22"/>
          <w:szCs w:val="22"/>
          <w:lang w:eastAsia="zh-CN"/>
        </w:rPr>
        <w:t>Boxplot</w:t>
      </w:r>
      <w:proofErr w:type="spellEnd"/>
      <w:r w:rsidR="004E64E0" w:rsidRPr="00CA1B46">
        <w:rPr>
          <w:rFonts w:ascii="Arial" w:hAnsi="Arial" w:cs="Arial"/>
          <w:sz w:val="22"/>
          <w:szCs w:val="22"/>
          <w:lang w:eastAsia="zh-CN"/>
        </w:rPr>
        <w:t xml:space="preserve"> analysis of mRNA</w:t>
      </w:r>
      <w:r w:rsidR="004B2C46">
        <w:rPr>
          <w:rFonts w:ascii="Arial" w:hAnsi="Arial" w:cs="Arial"/>
          <w:sz w:val="22"/>
          <w:szCs w:val="22"/>
          <w:lang w:eastAsia="zh-CN"/>
        </w:rPr>
        <w:t xml:space="preserve"> expression and</w:t>
      </w:r>
      <w:r w:rsidR="004E64E0" w:rsidRPr="00CA1B46">
        <w:rPr>
          <w:rFonts w:ascii="Arial" w:hAnsi="Arial" w:cs="Arial"/>
          <w:sz w:val="22"/>
          <w:szCs w:val="22"/>
          <w:lang w:eastAsia="zh-CN"/>
        </w:rPr>
        <w:t xml:space="preserve"> H3K4me3, H3K27me3</w:t>
      </w:r>
      <w:r w:rsidR="00E7185E">
        <w:rPr>
          <w:rFonts w:ascii="Arial" w:hAnsi="Arial" w:cs="Arial"/>
          <w:sz w:val="22"/>
          <w:szCs w:val="22"/>
          <w:lang w:eastAsia="zh-CN"/>
        </w:rPr>
        <w:t>, H3K4me1</w:t>
      </w:r>
      <w:r w:rsidR="004E64E0" w:rsidRPr="00CA1B46">
        <w:rPr>
          <w:rFonts w:ascii="Arial" w:hAnsi="Arial" w:cs="Arial"/>
          <w:sz w:val="22"/>
          <w:szCs w:val="22"/>
          <w:lang w:eastAsia="zh-CN"/>
        </w:rPr>
        <w:t xml:space="preserve"> and PU.1 occupancy of differentially expressed genes between</w:t>
      </w:r>
      <w:r w:rsidR="00782FAF">
        <w:rPr>
          <w:rFonts w:ascii="Arial" w:hAnsi="Arial" w:cs="Arial"/>
          <w:sz w:val="22"/>
          <w:szCs w:val="22"/>
          <w:lang w:eastAsia="zh-CN"/>
        </w:rPr>
        <w:t xml:space="preserve"> </w:t>
      </w:r>
      <w:proofErr w:type="spellStart"/>
      <w:proofErr w:type="gramStart"/>
      <w:r w:rsidR="00782FAF">
        <w:rPr>
          <w:rFonts w:ascii="Arial" w:hAnsi="Arial" w:cs="Arial"/>
          <w:sz w:val="22"/>
          <w:szCs w:val="22"/>
          <w:lang w:eastAsia="zh-CN"/>
        </w:rPr>
        <w:t>cDC</w:t>
      </w:r>
      <w:proofErr w:type="spellEnd"/>
      <w:proofErr w:type="gramEnd"/>
      <w:r w:rsidR="00782FAF">
        <w:rPr>
          <w:rFonts w:ascii="Arial" w:hAnsi="Arial" w:cs="Arial"/>
          <w:sz w:val="22"/>
          <w:szCs w:val="22"/>
          <w:lang w:eastAsia="zh-CN"/>
        </w:rPr>
        <w:t xml:space="preserve"> and </w:t>
      </w:r>
      <w:proofErr w:type="spellStart"/>
      <w:r w:rsidR="00782FAF">
        <w:rPr>
          <w:rFonts w:ascii="Arial" w:hAnsi="Arial" w:cs="Arial"/>
          <w:sz w:val="22"/>
          <w:szCs w:val="22"/>
          <w:lang w:eastAsia="zh-CN"/>
        </w:rPr>
        <w:t>pDC</w:t>
      </w:r>
      <w:proofErr w:type="spellEnd"/>
      <w:r w:rsidR="00782FAF">
        <w:rPr>
          <w:rFonts w:ascii="Arial" w:hAnsi="Arial" w:cs="Arial"/>
          <w:sz w:val="22"/>
          <w:szCs w:val="22"/>
          <w:lang w:eastAsia="zh-CN"/>
        </w:rPr>
        <w:t xml:space="preserve"> (1111 genes, Fig. 1A</w:t>
      </w:r>
      <w:r w:rsidR="004E64E0" w:rsidRPr="00CA1B46">
        <w:rPr>
          <w:rFonts w:ascii="Arial" w:hAnsi="Arial" w:cs="Arial"/>
          <w:sz w:val="22"/>
          <w:szCs w:val="22"/>
          <w:lang w:eastAsia="zh-CN"/>
        </w:rPr>
        <w:t xml:space="preserve">; 573 and 538 genes are more abundantly expressed in </w:t>
      </w:r>
      <w:proofErr w:type="spellStart"/>
      <w:r w:rsidR="004E64E0" w:rsidRPr="00CA1B46">
        <w:rPr>
          <w:rFonts w:ascii="Arial" w:hAnsi="Arial" w:cs="Arial"/>
          <w:sz w:val="22"/>
          <w:szCs w:val="22"/>
          <w:lang w:eastAsia="zh-CN"/>
        </w:rPr>
        <w:t>cDC</w:t>
      </w:r>
      <w:proofErr w:type="spellEnd"/>
      <w:r w:rsidR="004E64E0" w:rsidRPr="00CA1B46">
        <w:rPr>
          <w:rFonts w:ascii="Arial" w:hAnsi="Arial" w:cs="Arial"/>
          <w:sz w:val="22"/>
          <w:szCs w:val="22"/>
          <w:lang w:eastAsia="zh-CN"/>
        </w:rPr>
        <w:t xml:space="preserve"> and </w:t>
      </w:r>
      <w:proofErr w:type="spellStart"/>
      <w:r w:rsidR="004E64E0" w:rsidRPr="00CA1B46">
        <w:rPr>
          <w:rFonts w:ascii="Arial" w:hAnsi="Arial" w:cs="Arial"/>
          <w:sz w:val="22"/>
          <w:szCs w:val="22"/>
          <w:lang w:eastAsia="zh-CN"/>
        </w:rPr>
        <w:t>pDC</w:t>
      </w:r>
      <w:proofErr w:type="spellEnd"/>
      <w:r w:rsidR="004E64E0" w:rsidRPr="00CA1B46">
        <w:rPr>
          <w:rFonts w:ascii="Arial" w:hAnsi="Arial" w:cs="Arial"/>
          <w:sz w:val="22"/>
          <w:szCs w:val="22"/>
          <w:lang w:eastAsia="zh-CN"/>
        </w:rPr>
        <w:t xml:space="preserve">, respectively). Changes across DC development (MPP, CDP, </w:t>
      </w:r>
      <w:proofErr w:type="spellStart"/>
      <w:r w:rsidR="004E64E0" w:rsidRPr="00CA1B46">
        <w:rPr>
          <w:rFonts w:ascii="Arial" w:hAnsi="Arial" w:cs="Arial"/>
          <w:sz w:val="22"/>
          <w:szCs w:val="22"/>
          <w:lang w:eastAsia="zh-CN"/>
        </w:rPr>
        <w:t>cDC</w:t>
      </w:r>
      <w:proofErr w:type="spellEnd"/>
      <w:r w:rsidR="004E64E0" w:rsidRPr="00CA1B46">
        <w:rPr>
          <w:rFonts w:ascii="Arial" w:hAnsi="Arial" w:cs="Arial"/>
          <w:sz w:val="22"/>
          <w:szCs w:val="22"/>
          <w:lang w:eastAsia="zh-CN"/>
        </w:rPr>
        <w:t xml:space="preserve"> and </w:t>
      </w:r>
      <w:proofErr w:type="spellStart"/>
      <w:r w:rsidR="004E64E0" w:rsidRPr="00CA1B46">
        <w:rPr>
          <w:rFonts w:ascii="Arial" w:hAnsi="Arial" w:cs="Arial"/>
          <w:sz w:val="22"/>
          <w:szCs w:val="22"/>
          <w:lang w:eastAsia="zh-CN"/>
        </w:rPr>
        <w:t>pDC</w:t>
      </w:r>
      <w:proofErr w:type="spellEnd"/>
      <w:r w:rsidR="004E64E0" w:rsidRPr="00CA1B46">
        <w:rPr>
          <w:rFonts w:ascii="Arial" w:hAnsi="Arial" w:cs="Arial"/>
          <w:sz w:val="22"/>
          <w:szCs w:val="22"/>
          <w:lang w:eastAsia="zh-CN"/>
        </w:rPr>
        <w:t xml:space="preserve">) are shown. </w:t>
      </w:r>
      <w:proofErr w:type="gramStart"/>
      <w:r w:rsidR="000B713B">
        <w:rPr>
          <w:rFonts w:ascii="Arial" w:hAnsi="Arial" w:cs="Arial"/>
          <w:sz w:val="22"/>
          <w:szCs w:val="22"/>
          <w:lang w:eastAsia="zh-CN"/>
        </w:rPr>
        <w:t xml:space="preserve">H3K4me3 and </w:t>
      </w:r>
      <w:r w:rsidR="00782FAF">
        <w:rPr>
          <w:rFonts w:ascii="Arial" w:hAnsi="Arial" w:cs="Arial"/>
          <w:sz w:val="22"/>
          <w:szCs w:val="22"/>
          <w:lang w:eastAsia="zh-CN"/>
        </w:rPr>
        <w:t>H3K27me3</w:t>
      </w:r>
      <w:r w:rsidR="004E64E0" w:rsidRPr="00CA1B46">
        <w:rPr>
          <w:rFonts w:ascii="Arial" w:hAnsi="Arial" w:cs="Arial"/>
          <w:sz w:val="22"/>
          <w:szCs w:val="22"/>
          <w:lang w:eastAsia="zh-CN"/>
        </w:rPr>
        <w:t xml:space="preserve">, TSS±1kb; </w:t>
      </w:r>
      <w:r w:rsidR="000B713B">
        <w:rPr>
          <w:rFonts w:ascii="Arial" w:hAnsi="Arial" w:cs="Arial"/>
          <w:sz w:val="22"/>
          <w:szCs w:val="22"/>
          <w:lang w:eastAsia="zh-CN"/>
        </w:rPr>
        <w:t xml:space="preserve">H3K4me1 and </w:t>
      </w:r>
      <w:r w:rsidR="00782FAF">
        <w:rPr>
          <w:rFonts w:ascii="Arial" w:hAnsi="Arial" w:cs="Arial"/>
          <w:sz w:val="22"/>
          <w:szCs w:val="22"/>
          <w:lang w:eastAsia="zh-CN"/>
        </w:rPr>
        <w:t>PU.1, TSS±</w:t>
      </w:r>
      <w:r w:rsidR="005A65CA">
        <w:rPr>
          <w:rFonts w:ascii="Arial" w:hAnsi="Arial" w:cs="Arial"/>
          <w:sz w:val="22"/>
          <w:szCs w:val="22"/>
          <w:lang w:eastAsia="zh-CN"/>
        </w:rPr>
        <w:t>50kb.</w:t>
      </w:r>
      <w:proofErr w:type="gramEnd"/>
      <w:r w:rsidR="005A65CA">
        <w:rPr>
          <w:rFonts w:ascii="Arial" w:hAnsi="Arial" w:cs="Arial"/>
          <w:sz w:val="22"/>
          <w:szCs w:val="22"/>
          <w:lang w:eastAsia="zh-CN"/>
        </w:rPr>
        <w:t xml:space="preserve"> (B</w:t>
      </w:r>
      <w:r w:rsidR="004E64E0" w:rsidRPr="00CA1B46">
        <w:rPr>
          <w:rFonts w:ascii="Arial" w:hAnsi="Arial" w:cs="Arial"/>
          <w:sz w:val="22"/>
          <w:szCs w:val="22"/>
          <w:lang w:eastAsia="zh-CN"/>
        </w:rPr>
        <w:t xml:space="preserve">) The percentage of genes with H3K4me3, H3K27me3 or both (bivalent domain) or no modification is shown. Genes with higher expression in </w:t>
      </w:r>
      <w:proofErr w:type="spellStart"/>
      <w:proofErr w:type="gramStart"/>
      <w:r w:rsidR="004E64E0" w:rsidRPr="00CA1B46">
        <w:rPr>
          <w:rFonts w:ascii="Arial" w:hAnsi="Arial" w:cs="Arial"/>
          <w:sz w:val="22"/>
          <w:szCs w:val="22"/>
          <w:lang w:eastAsia="zh-CN"/>
        </w:rPr>
        <w:t>cDC</w:t>
      </w:r>
      <w:proofErr w:type="spellEnd"/>
      <w:proofErr w:type="gramEnd"/>
      <w:r w:rsidR="004E64E0" w:rsidRPr="00CA1B46">
        <w:rPr>
          <w:rFonts w:ascii="Arial" w:hAnsi="Arial" w:cs="Arial"/>
          <w:sz w:val="22"/>
          <w:szCs w:val="22"/>
          <w:lang w:eastAsia="zh-CN"/>
        </w:rPr>
        <w:t xml:space="preserve"> </w:t>
      </w:r>
      <w:del w:id="7" w:author="Heike" w:date="2014-08-03T19:26:00Z">
        <w:r w:rsidR="004E64E0" w:rsidRPr="00CA1B46" w:rsidDel="00D42E1F">
          <w:rPr>
            <w:rFonts w:ascii="Arial" w:hAnsi="Arial" w:cs="Arial"/>
            <w:sz w:val="22"/>
            <w:szCs w:val="22"/>
            <w:lang w:eastAsia="zh-CN"/>
          </w:rPr>
          <w:delText xml:space="preserve">verse </w:delText>
        </w:r>
      </w:del>
      <w:ins w:id="8" w:author="Heike" w:date="2014-08-03T19:26:00Z">
        <w:r w:rsidR="00D42E1F">
          <w:rPr>
            <w:rFonts w:ascii="Arial" w:hAnsi="Arial" w:cs="Arial"/>
            <w:sz w:val="22"/>
            <w:szCs w:val="22"/>
            <w:lang w:eastAsia="zh-CN"/>
          </w:rPr>
          <w:t>versus</w:t>
        </w:r>
        <w:r w:rsidR="00D42E1F" w:rsidRPr="00CA1B46">
          <w:rPr>
            <w:rFonts w:ascii="Arial" w:hAnsi="Arial" w:cs="Arial"/>
            <w:sz w:val="22"/>
            <w:szCs w:val="22"/>
            <w:lang w:eastAsia="zh-CN"/>
          </w:rPr>
          <w:t xml:space="preserve"> </w:t>
        </w:r>
      </w:ins>
      <w:proofErr w:type="spellStart"/>
      <w:r w:rsidR="004E64E0" w:rsidRPr="00CA1B46">
        <w:rPr>
          <w:rFonts w:ascii="Arial" w:hAnsi="Arial" w:cs="Arial"/>
          <w:sz w:val="22"/>
          <w:szCs w:val="22"/>
          <w:lang w:eastAsia="zh-CN"/>
        </w:rPr>
        <w:t>pDC</w:t>
      </w:r>
      <w:proofErr w:type="spellEnd"/>
      <w:r w:rsidR="004E64E0" w:rsidRPr="00CA1B46">
        <w:rPr>
          <w:rFonts w:ascii="Arial" w:hAnsi="Arial" w:cs="Arial"/>
          <w:sz w:val="22"/>
          <w:szCs w:val="22"/>
          <w:lang w:eastAsia="zh-CN"/>
        </w:rPr>
        <w:t xml:space="preserve">, upper panel; genes with higher expression in </w:t>
      </w:r>
      <w:proofErr w:type="spellStart"/>
      <w:r w:rsidR="004E64E0" w:rsidRPr="00CA1B46">
        <w:rPr>
          <w:rFonts w:ascii="Arial" w:hAnsi="Arial" w:cs="Arial"/>
          <w:sz w:val="22"/>
          <w:szCs w:val="22"/>
          <w:lang w:eastAsia="zh-CN"/>
        </w:rPr>
        <w:t>pDC</w:t>
      </w:r>
      <w:proofErr w:type="spellEnd"/>
      <w:r w:rsidR="004E64E0" w:rsidRPr="00CA1B46">
        <w:rPr>
          <w:rFonts w:ascii="Arial" w:hAnsi="Arial" w:cs="Arial"/>
          <w:sz w:val="22"/>
          <w:szCs w:val="22"/>
          <w:lang w:eastAsia="zh-CN"/>
        </w:rPr>
        <w:t xml:space="preserve"> </w:t>
      </w:r>
      <w:ins w:id="9" w:author="Heike" w:date="2014-08-03T19:26:00Z">
        <w:r w:rsidR="00D42E1F">
          <w:rPr>
            <w:rFonts w:ascii="Arial" w:hAnsi="Arial" w:cs="Arial"/>
            <w:sz w:val="22"/>
            <w:szCs w:val="22"/>
            <w:lang w:eastAsia="zh-CN"/>
          </w:rPr>
          <w:t>versus</w:t>
        </w:r>
      </w:ins>
      <w:del w:id="10" w:author="Heike" w:date="2014-08-03T19:26:00Z">
        <w:r w:rsidR="004E64E0" w:rsidRPr="00CA1B46" w:rsidDel="00D42E1F">
          <w:rPr>
            <w:rFonts w:ascii="Arial" w:hAnsi="Arial" w:cs="Arial"/>
            <w:sz w:val="22"/>
            <w:szCs w:val="22"/>
            <w:lang w:eastAsia="zh-CN"/>
          </w:rPr>
          <w:delText>verse</w:delText>
        </w:r>
      </w:del>
      <w:r w:rsidR="004E64E0" w:rsidRPr="00CA1B46">
        <w:rPr>
          <w:rFonts w:ascii="Arial" w:hAnsi="Arial" w:cs="Arial"/>
          <w:sz w:val="22"/>
          <w:szCs w:val="22"/>
          <w:lang w:eastAsia="zh-CN"/>
        </w:rPr>
        <w:t xml:space="preserve"> </w:t>
      </w:r>
      <w:proofErr w:type="spellStart"/>
      <w:r w:rsidR="004E64E0" w:rsidRPr="00CA1B46">
        <w:rPr>
          <w:rFonts w:ascii="Arial" w:hAnsi="Arial" w:cs="Arial"/>
          <w:sz w:val="22"/>
          <w:szCs w:val="22"/>
          <w:lang w:eastAsia="zh-CN"/>
        </w:rPr>
        <w:t>cDC</w:t>
      </w:r>
      <w:proofErr w:type="spellEnd"/>
      <w:r w:rsidR="004E64E0" w:rsidRPr="00CA1B46">
        <w:rPr>
          <w:rFonts w:ascii="Arial" w:hAnsi="Arial" w:cs="Arial"/>
          <w:sz w:val="22"/>
          <w:szCs w:val="22"/>
          <w:lang w:eastAsia="zh-CN"/>
        </w:rPr>
        <w:t xml:space="preserve">, lower panel. </w:t>
      </w:r>
      <w:commentRangeStart w:id="11"/>
      <w:r w:rsidR="004E64E0" w:rsidRPr="00CA1B46">
        <w:rPr>
          <w:rFonts w:ascii="Arial" w:hAnsi="Arial" w:cs="Arial"/>
          <w:sz w:val="22"/>
          <w:szCs w:val="22"/>
          <w:lang w:eastAsia="zh-CN"/>
        </w:rPr>
        <w:t xml:space="preserve">The activation or silencing of </w:t>
      </w:r>
      <w:proofErr w:type="spellStart"/>
      <w:r w:rsidR="004E64E0" w:rsidRPr="00CA1B46">
        <w:rPr>
          <w:rFonts w:ascii="Arial" w:hAnsi="Arial" w:cs="Arial"/>
          <w:sz w:val="22"/>
          <w:szCs w:val="22"/>
          <w:lang w:eastAsia="zh-CN"/>
        </w:rPr>
        <w:t>cDC/pDC</w:t>
      </w:r>
      <w:proofErr w:type="spellEnd"/>
      <w:r w:rsidR="004E64E0" w:rsidRPr="00CA1B46">
        <w:rPr>
          <w:rFonts w:ascii="Arial" w:hAnsi="Arial" w:cs="Arial"/>
          <w:sz w:val="22"/>
          <w:szCs w:val="22"/>
          <w:lang w:eastAsia="zh-CN"/>
        </w:rPr>
        <w:t xml:space="preserve"> specific genes </w:t>
      </w:r>
      <w:r w:rsidR="004B2C46">
        <w:rPr>
          <w:rFonts w:ascii="Arial" w:hAnsi="Arial" w:cs="Arial"/>
          <w:sz w:val="22"/>
          <w:szCs w:val="22"/>
          <w:lang w:eastAsia="zh-CN"/>
        </w:rPr>
        <w:t>i</w:t>
      </w:r>
      <w:r w:rsidR="004B2C46" w:rsidRPr="00CA1B46">
        <w:rPr>
          <w:rFonts w:ascii="Arial" w:hAnsi="Arial" w:cs="Arial"/>
          <w:sz w:val="22"/>
          <w:szCs w:val="22"/>
          <w:lang w:eastAsia="zh-CN"/>
        </w:rPr>
        <w:t xml:space="preserve">s </w:t>
      </w:r>
      <w:r w:rsidR="00E24410">
        <w:rPr>
          <w:rFonts w:ascii="Arial" w:hAnsi="Arial" w:cs="Arial"/>
          <w:sz w:val="22"/>
          <w:szCs w:val="22"/>
          <w:lang w:eastAsia="zh-CN"/>
        </w:rPr>
        <w:t>in line</w:t>
      </w:r>
      <w:r w:rsidR="004E64E0" w:rsidRPr="00CA1B46">
        <w:rPr>
          <w:rFonts w:ascii="Arial" w:hAnsi="Arial" w:cs="Arial"/>
          <w:sz w:val="22"/>
          <w:szCs w:val="22"/>
          <w:lang w:eastAsia="zh-CN"/>
        </w:rPr>
        <w:t xml:space="preserve"> with the H3K4me3 and the bivalent modification, respectively. </w:t>
      </w:r>
      <w:commentRangeEnd w:id="11"/>
      <w:r w:rsidR="00D42E1F">
        <w:rPr>
          <w:rStyle w:val="CommentReference"/>
          <w:vanish/>
        </w:rPr>
        <w:commentReference w:id="11"/>
      </w:r>
    </w:p>
    <w:p w:rsidR="004E64E0" w:rsidRPr="00CA1B46" w:rsidRDefault="004E64E0" w:rsidP="004E64E0">
      <w:pPr>
        <w:spacing w:line="480" w:lineRule="auto"/>
        <w:jc w:val="both"/>
        <w:rPr>
          <w:rFonts w:ascii="Arial" w:hAnsi="Arial" w:cs="Arial"/>
          <w:sz w:val="22"/>
          <w:szCs w:val="22"/>
        </w:rPr>
      </w:pPr>
    </w:p>
    <w:p w:rsidR="004E64E0" w:rsidRPr="00CA1B46" w:rsidRDefault="000752E8" w:rsidP="004E64E0">
      <w:pPr>
        <w:spacing w:line="480" w:lineRule="auto"/>
        <w:jc w:val="both"/>
        <w:rPr>
          <w:rFonts w:ascii="Arial" w:hAnsi="Arial" w:cs="Arial"/>
          <w:b/>
          <w:sz w:val="22"/>
          <w:szCs w:val="22"/>
        </w:rPr>
      </w:pPr>
      <w:r>
        <w:rPr>
          <w:rFonts w:ascii="Arial" w:hAnsi="Arial" w:cs="Arial"/>
          <w:b/>
          <w:sz w:val="22"/>
          <w:szCs w:val="22"/>
        </w:rPr>
        <w:t>Supplemental Figure 6</w:t>
      </w:r>
    </w:p>
    <w:p w:rsidR="004E64E0" w:rsidRDefault="004E64E0" w:rsidP="004E64E0">
      <w:pPr>
        <w:spacing w:line="480" w:lineRule="auto"/>
        <w:jc w:val="both"/>
        <w:rPr>
          <w:rFonts w:ascii="Arial" w:hAnsi="Arial" w:cs="Arial"/>
          <w:b/>
          <w:sz w:val="22"/>
          <w:szCs w:val="22"/>
        </w:rPr>
      </w:pPr>
      <w:proofErr w:type="gramStart"/>
      <w:r w:rsidRPr="00CA1B46">
        <w:rPr>
          <w:rFonts w:ascii="Arial" w:hAnsi="Arial" w:cs="Arial"/>
          <w:b/>
          <w:sz w:val="22"/>
          <w:szCs w:val="22"/>
        </w:rPr>
        <w:t>PU.1 binding peaks in</w:t>
      </w:r>
      <w:r w:rsidR="000752E8">
        <w:rPr>
          <w:rFonts w:ascii="Arial" w:hAnsi="Arial" w:cs="Arial"/>
          <w:b/>
          <w:sz w:val="22"/>
          <w:szCs w:val="22"/>
        </w:rPr>
        <w:t xml:space="preserve"> </w:t>
      </w:r>
      <w:r w:rsidR="000752E8" w:rsidRPr="00CA1B46">
        <w:rPr>
          <w:rFonts w:ascii="Arial" w:hAnsi="Arial" w:cs="Arial"/>
          <w:b/>
          <w:sz w:val="22"/>
          <w:szCs w:val="22"/>
        </w:rPr>
        <w:t>promoters</w:t>
      </w:r>
      <w:r w:rsidR="000752E8">
        <w:rPr>
          <w:rFonts w:ascii="Arial" w:hAnsi="Arial" w:cs="Arial"/>
          <w:b/>
          <w:sz w:val="22"/>
          <w:szCs w:val="22"/>
        </w:rPr>
        <w:t xml:space="preserve"> and</w:t>
      </w:r>
      <w:r w:rsidRPr="00CA1B46">
        <w:rPr>
          <w:rFonts w:ascii="Arial" w:hAnsi="Arial" w:cs="Arial"/>
          <w:b/>
          <w:sz w:val="22"/>
          <w:szCs w:val="22"/>
        </w:rPr>
        <w:t xml:space="preserve"> enhance</w:t>
      </w:r>
      <w:r w:rsidR="000752E8">
        <w:rPr>
          <w:rFonts w:ascii="Arial" w:hAnsi="Arial" w:cs="Arial"/>
          <w:b/>
          <w:sz w:val="22"/>
          <w:szCs w:val="22"/>
        </w:rPr>
        <w:t>rs</w:t>
      </w:r>
      <w:r w:rsidRPr="00CA1B46">
        <w:rPr>
          <w:rFonts w:ascii="Arial" w:hAnsi="Arial" w:cs="Arial"/>
          <w:b/>
          <w:sz w:val="22"/>
          <w:szCs w:val="22"/>
        </w:rPr>
        <w:t>.</w:t>
      </w:r>
      <w:proofErr w:type="gramEnd"/>
    </w:p>
    <w:p w:rsidR="004E64E0" w:rsidRPr="00B25FD3" w:rsidRDefault="005A65CA" w:rsidP="004E64E0">
      <w:pPr>
        <w:spacing w:line="480" w:lineRule="auto"/>
        <w:jc w:val="both"/>
        <w:rPr>
          <w:rFonts w:ascii="Arial" w:hAnsi="Arial" w:cs="Arial"/>
          <w:b/>
          <w:sz w:val="22"/>
          <w:szCs w:val="22"/>
        </w:rPr>
      </w:pPr>
      <w:r>
        <w:rPr>
          <w:rFonts w:ascii="Arial" w:hAnsi="Arial" w:cs="Arial"/>
          <w:sz w:val="22"/>
          <w:szCs w:val="22"/>
          <w:lang w:eastAsia="zh-CN"/>
        </w:rPr>
        <w:t>(A</w:t>
      </w:r>
      <w:r w:rsidR="004E64E0">
        <w:rPr>
          <w:rFonts w:ascii="Arial" w:hAnsi="Arial" w:cs="Arial"/>
          <w:sz w:val="22"/>
          <w:szCs w:val="22"/>
          <w:lang w:eastAsia="zh-CN"/>
        </w:rPr>
        <w:t xml:space="preserve">) </w:t>
      </w:r>
      <w:r w:rsidR="004E64E0" w:rsidRPr="00CA1B46">
        <w:rPr>
          <w:rFonts w:ascii="Arial" w:hAnsi="Arial" w:cs="Arial"/>
          <w:sz w:val="22"/>
          <w:szCs w:val="22"/>
          <w:lang w:eastAsia="zh-CN"/>
        </w:rPr>
        <w:t xml:space="preserve">The genomic distribution of PU.1 peaks in DC progenitors and subsets. </w:t>
      </w:r>
      <w:proofErr w:type="gramStart"/>
      <w:r w:rsidR="004E64E0" w:rsidRPr="00CA1B46">
        <w:rPr>
          <w:rFonts w:ascii="Arial" w:hAnsi="Arial" w:cs="Arial"/>
          <w:sz w:val="22"/>
          <w:szCs w:val="22"/>
          <w:lang w:eastAsia="zh-CN"/>
        </w:rPr>
        <w:t>Promoter, TSS±1kb; 3’ End</w:t>
      </w:r>
      <w:r w:rsidR="00E24410">
        <w:rPr>
          <w:rFonts w:ascii="Arial" w:hAnsi="Arial" w:cs="Arial"/>
          <w:sz w:val="22"/>
          <w:szCs w:val="22"/>
          <w:lang w:eastAsia="zh-CN"/>
        </w:rPr>
        <w:t>s</w:t>
      </w:r>
      <w:r w:rsidR="004E64E0" w:rsidRPr="00CA1B46">
        <w:rPr>
          <w:rFonts w:ascii="Arial" w:hAnsi="Arial" w:cs="Arial"/>
          <w:sz w:val="22"/>
          <w:szCs w:val="22"/>
          <w:lang w:eastAsia="zh-CN"/>
        </w:rPr>
        <w:t>, TES±1kb.</w:t>
      </w:r>
      <w:proofErr w:type="gramEnd"/>
      <w:r w:rsidR="004E64E0">
        <w:rPr>
          <w:rFonts w:ascii="Arial" w:hAnsi="Arial" w:cs="Arial"/>
          <w:b/>
          <w:sz w:val="22"/>
          <w:szCs w:val="22"/>
        </w:rPr>
        <w:t xml:space="preserve"> </w:t>
      </w:r>
      <w:r>
        <w:rPr>
          <w:rFonts w:ascii="Arial" w:hAnsi="Arial" w:cs="Arial"/>
          <w:sz w:val="22"/>
          <w:szCs w:val="22"/>
          <w:lang w:eastAsia="zh-CN"/>
        </w:rPr>
        <w:t>(B</w:t>
      </w:r>
      <w:r w:rsidR="004E64E0">
        <w:rPr>
          <w:rFonts w:ascii="Arial" w:hAnsi="Arial" w:cs="Arial"/>
          <w:sz w:val="22"/>
          <w:szCs w:val="22"/>
          <w:lang w:eastAsia="zh-CN"/>
        </w:rPr>
        <w:t xml:space="preserve">) </w:t>
      </w:r>
      <w:r w:rsidR="004E64E0" w:rsidRPr="00CA1B46">
        <w:rPr>
          <w:rFonts w:ascii="Arial" w:hAnsi="Arial" w:cs="Arial"/>
          <w:sz w:val="22"/>
          <w:szCs w:val="22"/>
          <w:lang w:eastAsia="zh-CN"/>
        </w:rPr>
        <w:t>PU.1 binding peaks were classified by active enhancer</w:t>
      </w:r>
      <w:r w:rsidR="00272A92">
        <w:rPr>
          <w:rFonts w:ascii="Arial" w:hAnsi="Arial" w:cs="Arial"/>
          <w:sz w:val="22"/>
          <w:szCs w:val="22"/>
          <w:lang w:eastAsia="zh-CN"/>
        </w:rPr>
        <w:t xml:space="preserve"> (</w:t>
      </w:r>
      <w:r w:rsidR="001724E0">
        <w:rPr>
          <w:rFonts w:ascii="Arial" w:hAnsi="Arial" w:cs="Arial"/>
          <w:sz w:val="22"/>
          <w:szCs w:val="22"/>
          <w:lang w:eastAsia="zh-CN"/>
        </w:rPr>
        <w:t xml:space="preserve">regions modified by both </w:t>
      </w:r>
      <w:r w:rsidR="00272A92">
        <w:rPr>
          <w:rFonts w:ascii="Arial" w:hAnsi="Arial" w:cs="Arial"/>
          <w:sz w:val="22"/>
          <w:szCs w:val="22"/>
          <w:lang w:eastAsia="zh-CN"/>
        </w:rPr>
        <w:t>H3K27ac</w:t>
      </w:r>
      <w:r w:rsidR="001724E0">
        <w:rPr>
          <w:rFonts w:ascii="Arial" w:hAnsi="Arial" w:cs="Arial"/>
          <w:sz w:val="22"/>
          <w:szCs w:val="22"/>
          <w:lang w:eastAsia="zh-CN"/>
        </w:rPr>
        <w:t xml:space="preserve"> and </w:t>
      </w:r>
      <w:r w:rsidR="00272A92">
        <w:rPr>
          <w:rFonts w:ascii="Arial" w:hAnsi="Arial" w:cs="Arial"/>
          <w:sz w:val="22"/>
          <w:szCs w:val="22"/>
          <w:lang w:eastAsia="zh-CN"/>
        </w:rPr>
        <w:t>H3K4me1)</w:t>
      </w:r>
      <w:r w:rsidR="004E64E0" w:rsidRPr="00CA1B46">
        <w:rPr>
          <w:rFonts w:ascii="Arial" w:hAnsi="Arial" w:cs="Arial"/>
          <w:sz w:val="22"/>
          <w:szCs w:val="22"/>
          <w:lang w:eastAsia="zh-CN"/>
        </w:rPr>
        <w:t>, poised enhancer</w:t>
      </w:r>
      <w:r w:rsidR="00272A92">
        <w:rPr>
          <w:rFonts w:ascii="Arial" w:hAnsi="Arial" w:cs="Arial"/>
          <w:sz w:val="22"/>
          <w:szCs w:val="22"/>
          <w:lang w:eastAsia="zh-CN"/>
        </w:rPr>
        <w:t xml:space="preserve"> (</w:t>
      </w:r>
      <w:r w:rsidR="001724E0">
        <w:rPr>
          <w:rFonts w:ascii="Arial" w:hAnsi="Arial" w:cs="Arial"/>
          <w:sz w:val="22"/>
          <w:szCs w:val="22"/>
          <w:lang w:eastAsia="zh-CN"/>
        </w:rPr>
        <w:t xml:space="preserve">regions only modified by </w:t>
      </w:r>
      <w:r w:rsidR="00272A92">
        <w:rPr>
          <w:rFonts w:ascii="Arial" w:hAnsi="Arial" w:cs="Arial"/>
          <w:sz w:val="22"/>
          <w:szCs w:val="22"/>
          <w:lang w:eastAsia="zh-CN"/>
        </w:rPr>
        <w:t>H3K4me1</w:t>
      </w:r>
      <w:r w:rsidR="001724E0">
        <w:rPr>
          <w:rFonts w:ascii="Arial" w:hAnsi="Arial" w:cs="Arial"/>
          <w:sz w:val="22"/>
          <w:szCs w:val="22"/>
          <w:lang w:eastAsia="zh-CN"/>
        </w:rPr>
        <w:t>)</w:t>
      </w:r>
      <w:r w:rsidR="004E64E0" w:rsidRPr="00CA1B46">
        <w:rPr>
          <w:rFonts w:ascii="Arial" w:hAnsi="Arial" w:cs="Arial"/>
          <w:sz w:val="22"/>
          <w:szCs w:val="22"/>
          <w:lang w:eastAsia="zh-CN"/>
        </w:rPr>
        <w:t xml:space="preserve"> and active promoter</w:t>
      </w:r>
      <w:r w:rsidR="00272A92">
        <w:rPr>
          <w:rFonts w:ascii="Arial" w:hAnsi="Arial" w:cs="Arial"/>
          <w:sz w:val="22"/>
          <w:szCs w:val="22"/>
          <w:lang w:eastAsia="zh-CN"/>
        </w:rPr>
        <w:t xml:space="preserve"> (</w:t>
      </w:r>
      <w:r w:rsidR="001724E0">
        <w:rPr>
          <w:rFonts w:ascii="Arial" w:hAnsi="Arial" w:cs="Arial"/>
          <w:sz w:val="22"/>
          <w:szCs w:val="22"/>
          <w:lang w:eastAsia="zh-CN"/>
        </w:rPr>
        <w:t>regions modified by H3</w:t>
      </w:r>
      <w:r w:rsidR="00272A92" w:rsidRPr="00272A92">
        <w:rPr>
          <w:rFonts w:ascii="Arial" w:hAnsi="Arial" w:cs="Arial"/>
          <w:sz w:val="22"/>
          <w:szCs w:val="22"/>
          <w:lang w:eastAsia="zh-CN"/>
        </w:rPr>
        <w:t>K27ac</w:t>
      </w:r>
      <w:r w:rsidR="001724E0">
        <w:rPr>
          <w:rFonts w:ascii="Arial" w:hAnsi="Arial" w:cs="Arial"/>
          <w:sz w:val="22"/>
          <w:szCs w:val="22"/>
          <w:lang w:eastAsia="zh-CN"/>
        </w:rPr>
        <w:t>,</w:t>
      </w:r>
      <w:r w:rsidR="00E24410">
        <w:rPr>
          <w:rFonts w:ascii="Arial" w:hAnsi="Arial" w:cs="Arial"/>
          <w:sz w:val="22"/>
          <w:szCs w:val="22"/>
          <w:lang w:eastAsia="zh-CN"/>
        </w:rPr>
        <w:t xml:space="preserve"> </w:t>
      </w:r>
      <w:r w:rsidR="001724E0">
        <w:rPr>
          <w:rFonts w:ascii="Arial" w:hAnsi="Arial" w:cs="Arial"/>
          <w:sz w:val="22"/>
          <w:szCs w:val="22"/>
          <w:lang w:eastAsia="zh-CN"/>
        </w:rPr>
        <w:t>H3</w:t>
      </w:r>
      <w:r w:rsidR="00272A92" w:rsidRPr="00272A92">
        <w:rPr>
          <w:rFonts w:ascii="Arial" w:hAnsi="Arial" w:cs="Arial"/>
          <w:sz w:val="22"/>
          <w:szCs w:val="22"/>
          <w:lang w:eastAsia="zh-CN"/>
        </w:rPr>
        <w:t>K4me1</w:t>
      </w:r>
      <w:r w:rsidR="001724E0">
        <w:rPr>
          <w:rFonts w:ascii="Arial" w:hAnsi="Arial" w:cs="Arial"/>
          <w:sz w:val="22"/>
          <w:szCs w:val="22"/>
          <w:lang w:eastAsia="zh-CN"/>
        </w:rPr>
        <w:t xml:space="preserve">, </w:t>
      </w:r>
      <w:proofErr w:type="gramStart"/>
      <w:r w:rsidR="001724E0">
        <w:rPr>
          <w:rFonts w:ascii="Arial" w:hAnsi="Arial" w:cs="Arial"/>
          <w:sz w:val="22"/>
          <w:szCs w:val="22"/>
          <w:lang w:eastAsia="zh-CN"/>
        </w:rPr>
        <w:t>H3</w:t>
      </w:r>
      <w:r w:rsidR="00272A92" w:rsidRPr="00272A92">
        <w:rPr>
          <w:rFonts w:ascii="Arial" w:hAnsi="Arial" w:cs="Arial"/>
          <w:sz w:val="22"/>
          <w:szCs w:val="22"/>
          <w:lang w:eastAsia="zh-CN"/>
        </w:rPr>
        <w:t>K4me3</w:t>
      </w:r>
      <w:proofErr w:type="gramEnd"/>
      <w:r w:rsidR="001724E0">
        <w:rPr>
          <w:rFonts w:ascii="Arial" w:hAnsi="Arial" w:cs="Arial"/>
          <w:sz w:val="22"/>
          <w:szCs w:val="22"/>
          <w:lang w:eastAsia="zh-CN"/>
        </w:rPr>
        <w:t xml:space="preserve"> and close to </w:t>
      </w:r>
      <w:r w:rsidR="00272A92" w:rsidRPr="00272A92">
        <w:rPr>
          <w:rFonts w:ascii="Arial" w:hAnsi="Arial" w:cs="Arial"/>
          <w:sz w:val="22"/>
          <w:szCs w:val="22"/>
          <w:lang w:eastAsia="zh-CN"/>
        </w:rPr>
        <w:t>TSS</w:t>
      </w:r>
      <w:r w:rsidR="00BF7F55" w:rsidRPr="00CA1B46">
        <w:rPr>
          <w:rFonts w:ascii="Arial" w:hAnsi="Arial" w:cs="Arial"/>
          <w:sz w:val="22"/>
          <w:szCs w:val="22"/>
          <w:lang w:eastAsia="zh-CN"/>
        </w:rPr>
        <w:t>±</w:t>
      </w:r>
      <w:r w:rsidR="00272A92" w:rsidRPr="00272A92">
        <w:rPr>
          <w:rFonts w:ascii="Arial" w:hAnsi="Arial" w:cs="Arial"/>
          <w:sz w:val="22"/>
          <w:szCs w:val="22"/>
          <w:lang w:eastAsia="zh-CN"/>
        </w:rPr>
        <w:t>1kb</w:t>
      </w:r>
      <w:r w:rsidR="00272A92">
        <w:rPr>
          <w:rFonts w:ascii="Arial" w:hAnsi="Arial" w:cs="Arial"/>
          <w:sz w:val="22"/>
          <w:szCs w:val="22"/>
          <w:lang w:eastAsia="zh-CN"/>
        </w:rPr>
        <w:t>)</w:t>
      </w:r>
      <w:r w:rsidR="004E64E0" w:rsidRPr="00CA1B46">
        <w:rPr>
          <w:rFonts w:ascii="Arial" w:hAnsi="Arial" w:cs="Arial"/>
          <w:sz w:val="22"/>
          <w:szCs w:val="22"/>
          <w:lang w:eastAsia="zh-CN"/>
        </w:rPr>
        <w:t xml:space="preserve"> in MPP, CDP and </w:t>
      </w:r>
      <w:proofErr w:type="spellStart"/>
      <w:r w:rsidR="004E64E0" w:rsidRPr="00CA1B46">
        <w:rPr>
          <w:rFonts w:ascii="Arial" w:hAnsi="Arial" w:cs="Arial"/>
          <w:sz w:val="22"/>
          <w:szCs w:val="22"/>
          <w:lang w:eastAsia="zh-CN"/>
        </w:rPr>
        <w:t>cDC</w:t>
      </w:r>
      <w:proofErr w:type="spellEnd"/>
      <w:r w:rsidR="004E64E0" w:rsidRPr="00CA1B46">
        <w:rPr>
          <w:rFonts w:ascii="Arial" w:hAnsi="Arial" w:cs="Arial"/>
          <w:sz w:val="22"/>
          <w:szCs w:val="22"/>
          <w:lang w:eastAsia="zh-CN"/>
        </w:rPr>
        <w:t xml:space="preserve">. The information on enhancer and promoter annotation was obtained from </w:t>
      </w:r>
      <w:proofErr w:type="spellStart"/>
      <w:r w:rsidR="004E64E0" w:rsidRPr="00CA1B46">
        <w:rPr>
          <w:rFonts w:ascii="Arial" w:hAnsi="Arial" w:cs="Arial"/>
          <w:sz w:val="22"/>
          <w:szCs w:val="22"/>
          <w:lang w:eastAsia="zh-CN"/>
        </w:rPr>
        <w:t>ChIP-</w:t>
      </w:r>
      <w:r w:rsidR="004E64E0">
        <w:rPr>
          <w:rFonts w:ascii="Arial" w:hAnsi="Arial" w:cs="Arial"/>
          <w:sz w:val="22"/>
          <w:szCs w:val="22"/>
          <w:lang w:eastAsia="zh-CN"/>
        </w:rPr>
        <w:t>s</w:t>
      </w:r>
      <w:r w:rsidR="004E64E0" w:rsidRPr="00CA1B46">
        <w:rPr>
          <w:rFonts w:ascii="Arial" w:hAnsi="Arial" w:cs="Arial"/>
          <w:sz w:val="22"/>
          <w:szCs w:val="22"/>
          <w:lang w:eastAsia="zh-CN"/>
        </w:rPr>
        <w:t>eq</w:t>
      </w:r>
      <w:proofErr w:type="spellEnd"/>
      <w:r w:rsidR="004E64E0" w:rsidRPr="00CA1B46">
        <w:rPr>
          <w:rFonts w:ascii="Arial" w:hAnsi="Arial" w:cs="Arial"/>
          <w:sz w:val="22"/>
          <w:szCs w:val="22"/>
          <w:lang w:eastAsia="zh-CN"/>
        </w:rPr>
        <w:t xml:space="preserve"> analysis of GM-DC (GSE36104).</w:t>
      </w:r>
    </w:p>
    <w:p w:rsidR="004E64E0" w:rsidRDefault="004E64E0" w:rsidP="004E64E0">
      <w:pPr>
        <w:spacing w:line="480" w:lineRule="auto"/>
        <w:jc w:val="both"/>
        <w:rPr>
          <w:rFonts w:ascii="Arial" w:hAnsi="Arial" w:cs="Arial"/>
          <w:b/>
          <w:sz w:val="22"/>
          <w:szCs w:val="22"/>
        </w:rPr>
      </w:pPr>
    </w:p>
    <w:p w:rsidR="004E64E0" w:rsidRPr="00CA1B46" w:rsidRDefault="003C375D" w:rsidP="004E64E0">
      <w:pPr>
        <w:spacing w:line="480" w:lineRule="auto"/>
        <w:jc w:val="both"/>
        <w:rPr>
          <w:rFonts w:ascii="Arial" w:hAnsi="Arial" w:cs="Arial"/>
          <w:b/>
          <w:sz w:val="22"/>
          <w:szCs w:val="22"/>
        </w:rPr>
      </w:pPr>
      <w:r>
        <w:rPr>
          <w:rFonts w:ascii="Arial" w:hAnsi="Arial" w:cs="Arial"/>
          <w:b/>
          <w:sz w:val="22"/>
          <w:szCs w:val="22"/>
        </w:rPr>
        <w:t>Supplemental Figure 7</w:t>
      </w:r>
    </w:p>
    <w:p w:rsidR="004E64E0" w:rsidRPr="00CA1B46" w:rsidRDefault="00E24410" w:rsidP="004E64E0">
      <w:pPr>
        <w:spacing w:line="480" w:lineRule="auto"/>
        <w:jc w:val="both"/>
        <w:rPr>
          <w:rFonts w:ascii="Arial" w:hAnsi="Arial" w:cs="Arial"/>
          <w:b/>
          <w:sz w:val="22"/>
          <w:szCs w:val="22"/>
        </w:rPr>
      </w:pPr>
      <w:proofErr w:type="gramStart"/>
      <w:r>
        <w:rPr>
          <w:rFonts w:ascii="Arial" w:hAnsi="Arial" w:cs="Arial"/>
          <w:b/>
          <w:sz w:val="22"/>
          <w:szCs w:val="22"/>
        </w:rPr>
        <w:t>W</w:t>
      </w:r>
      <w:r w:rsidR="004E64E0" w:rsidRPr="00CA1B46">
        <w:rPr>
          <w:rFonts w:ascii="Arial" w:hAnsi="Arial" w:cs="Arial"/>
          <w:b/>
          <w:sz w:val="22"/>
          <w:szCs w:val="22"/>
        </w:rPr>
        <w:t>orkflow of regulatory network inference method.</w:t>
      </w:r>
      <w:proofErr w:type="gramEnd"/>
    </w:p>
    <w:p w:rsidR="004E64E0" w:rsidRPr="00CA1B46" w:rsidRDefault="005A65CA" w:rsidP="004E64E0">
      <w:pPr>
        <w:spacing w:line="480" w:lineRule="auto"/>
        <w:jc w:val="both"/>
        <w:rPr>
          <w:rFonts w:ascii="Arial" w:hAnsi="Arial" w:cs="Arial"/>
          <w:sz w:val="22"/>
          <w:szCs w:val="22"/>
          <w:lang w:eastAsia="zh-CN"/>
        </w:rPr>
      </w:pPr>
      <w:r>
        <w:rPr>
          <w:rFonts w:ascii="Arial" w:hAnsi="Arial" w:cs="Arial"/>
          <w:sz w:val="22"/>
          <w:szCs w:val="22"/>
          <w:lang w:eastAsia="zh-CN"/>
        </w:rPr>
        <w:t>(A</w:t>
      </w:r>
      <w:r w:rsidR="004E64E0" w:rsidRPr="00CA1B46">
        <w:rPr>
          <w:rFonts w:ascii="Arial" w:hAnsi="Arial" w:cs="Arial"/>
          <w:sz w:val="22"/>
          <w:szCs w:val="22"/>
          <w:lang w:eastAsia="zh-CN"/>
        </w:rPr>
        <w:t xml:space="preserve">) </w:t>
      </w:r>
      <w:r w:rsidR="002E7405">
        <w:rPr>
          <w:rFonts w:ascii="Arial" w:hAnsi="Arial" w:cs="Arial"/>
          <w:sz w:val="22"/>
          <w:szCs w:val="22"/>
          <w:lang w:eastAsia="zh-CN"/>
        </w:rPr>
        <w:t>First we compiled</w:t>
      </w:r>
      <w:r w:rsidR="00183860">
        <w:rPr>
          <w:rFonts w:ascii="Arial" w:hAnsi="Arial" w:cs="Arial"/>
          <w:sz w:val="22"/>
          <w:szCs w:val="22"/>
          <w:lang w:eastAsia="zh-CN"/>
        </w:rPr>
        <w:t xml:space="preserve"> all potential transcription factors and genes from the list of</w:t>
      </w:r>
      <w:r w:rsidR="004E64E0" w:rsidRPr="00CA1B46">
        <w:rPr>
          <w:rFonts w:ascii="Arial" w:hAnsi="Arial" w:cs="Arial"/>
          <w:sz w:val="22"/>
          <w:szCs w:val="22"/>
          <w:lang w:eastAsia="zh-CN"/>
        </w:rPr>
        <w:t xml:space="preserve"> differentially expressed </w:t>
      </w:r>
      <w:r w:rsidR="002E7405">
        <w:rPr>
          <w:rFonts w:ascii="Arial" w:hAnsi="Arial" w:cs="Arial"/>
          <w:sz w:val="22"/>
          <w:szCs w:val="22"/>
          <w:lang w:eastAsia="zh-CN"/>
        </w:rPr>
        <w:t xml:space="preserve">(DE) </w:t>
      </w:r>
      <w:r w:rsidR="004E64E0" w:rsidRPr="00CA1B46">
        <w:rPr>
          <w:rFonts w:ascii="Arial" w:hAnsi="Arial" w:cs="Arial"/>
          <w:sz w:val="22"/>
          <w:szCs w:val="22"/>
          <w:lang w:eastAsia="zh-CN"/>
        </w:rPr>
        <w:t>genes between two c</w:t>
      </w:r>
      <w:r>
        <w:rPr>
          <w:rFonts w:ascii="Arial" w:hAnsi="Arial" w:cs="Arial"/>
          <w:sz w:val="22"/>
          <w:szCs w:val="22"/>
          <w:lang w:eastAsia="zh-CN"/>
        </w:rPr>
        <w:t>ell types</w:t>
      </w:r>
      <w:r w:rsidR="00D772CA">
        <w:rPr>
          <w:rFonts w:ascii="Arial" w:hAnsi="Arial" w:cs="Arial"/>
          <w:sz w:val="22"/>
          <w:szCs w:val="22"/>
          <w:lang w:eastAsia="zh-CN"/>
        </w:rPr>
        <w:t xml:space="preserve">, </w:t>
      </w:r>
      <w:r>
        <w:rPr>
          <w:rFonts w:ascii="Arial" w:hAnsi="Arial" w:cs="Arial"/>
          <w:sz w:val="22"/>
          <w:szCs w:val="22"/>
          <w:lang w:eastAsia="zh-CN"/>
        </w:rPr>
        <w:t xml:space="preserve">i.e. </w:t>
      </w:r>
      <w:proofErr w:type="spellStart"/>
      <w:proofErr w:type="gramStart"/>
      <w:r w:rsidR="00183860">
        <w:rPr>
          <w:rFonts w:ascii="Arial" w:hAnsi="Arial" w:cs="Arial"/>
          <w:sz w:val="22"/>
          <w:szCs w:val="22"/>
          <w:lang w:eastAsia="zh-CN"/>
        </w:rPr>
        <w:t>cDC</w:t>
      </w:r>
      <w:proofErr w:type="spellEnd"/>
      <w:proofErr w:type="gramEnd"/>
      <w:r w:rsidR="00183860">
        <w:rPr>
          <w:rFonts w:ascii="Arial" w:hAnsi="Arial" w:cs="Arial"/>
          <w:sz w:val="22"/>
          <w:szCs w:val="22"/>
          <w:lang w:eastAsia="zh-CN"/>
        </w:rPr>
        <w:t xml:space="preserve"> </w:t>
      </w:r>
      <w:proofErr w:type="spellStart"/>
      <w:r w:rsidR="00D772CA">
        <w:rPr>
          <w:rFonts w:ascii="Arial" w:hAnsi="Arial" w:cs="Arial"/>
          <w:sz w:val="22"/>
          <w:szCs w:val="22"/>
          <w:lang w:eastAsia="zh-CN"/>
        </w:rPr>
        <w:t>vs</w:t>
      </w:r>
      <w:proofErr w:type="spellEnd"/>
      <w:r>
        <w:rPr>
          <w:rFonts w:ascii="Arial" w:hAnsi="Arial" w:cs="Arial"/>
          <w:sz w:val="22"/>
          <w:szCs w:val="22"/>
          <w:lang w:eastAsia="zh-CN"/>
        </w:rPr>
        <w:t xml:space="preserve"> </w:t>
      </w:r>
      <w:proofErr w:type="spellStart"/>
      <w:r w:rsidR="00183860">
        <w:rPr>
          <w:rFonts w:ascii="Arial" w:hAnsi="Arial" w:cs="Arial"/>
          <w:sz w:val="22"/>
          <w:szCs w:val="22"/>
          <w:lang w:eastAsia="zh-CN"/>
        </w:rPr>
        <w:t>pDC</w:t>
      </w:r>
      <w:proofErr w:type="spellEnd"/>
      <w:r>
        <w:rPr>
          <w:rFonts w:ascii="Arial" w:hAnsi="Arial" w:cs="Arial"/>
          <w:sz w:val="22"/>
          <w:szCs w:val="22"/>
          <w:lang w:eastAsia="zh-CN"/>
        </w:rPr>
        <w:t>. (B</w:t>
      </w:r>
      <w:r w:rsidR="004E64E0" w:rsidRPr="00CA1B46">
        <w:rPr>
          <w:rFonts w:ascii="Arial" w:hAnsi="Arial" w:cs="Arial"/>
          <w:sz w:val="22"/>
          <w:szCs w:val="22"/>
          <w:lang w:eastAsia="zh-CN"/>
        </w:rPr>
        <w:t xml:space="preserve">) </w:t>
      </w:r>
      <w:r w:rsidR="00183860">
        <w:rPr>
          <w:rFonts w:ascii="Arial" w:hAnsi="Arial" w:cs="Arial"/>
          <w:sz w:val="22"/>
          <w:szCs w:val="22"/>
          <w:lang w:eastAsia="zh-CN"/>
        </w:rPr>
        <w:t xml:space="preserve">Next, we </w:t>
      </w:r>
      <w:r w:rsidR="00D772CA">
        <w:rPr>
          <w:rFonts w:ascii="Arial" w:hAnsi="Arial" w:cs="Arial"/>
          <w:sz w:val="22"/>
          <w:szCs w:val="22"/>
          <w:lang w:eastAsia="zh-CN"/>
        </w:rPr>
        <w:t>collect</w:t>
      </w:r>
      <w:r w:rsidR="002E7405">
        <w:rPr>
          <w:rFonts w:ascii="Arial" w:hAnsi="Arial" w:cs="Arial"/>
          <w:sz w:val="22"/>
          <w:szCs w:val="22"/>
          <w:lang w:eastAsia="zh-CN"/>
        </w:rPr>
        <w:t>ed</w:t>
      </w:r>
      <w:r w:rsidR="00D772CA">
        <w:rPr>
          <w:rFonts w:ascii="Arial" w:hAnsi="Arial" w:cs="Arial"/>
          <w:sz w:val="22"/>
          <w:szCs w:val="22"/>
          <w:lang w:eastAsia="zh-CN"/>
        </w:rPr>
        <w:t xml:space="preserve"> motifs from differentially expressed</w:t>
      </w:r>
      <w:r w:rsidR="002E7405">
        <w:rPr>
          <w:rFonts w:ascii="Arial" w:hAnsi="Arial" w:cs="Arial"/>
          <w:sz w:val="22"/>
          <w:szCs w:val="22"/>
          <w:lang w:eastAsia="zh-CN"/>
        </w:rPr>
        <w:t xml:space="preserve"> (DE)</w:t>
      </w:r>
      <w:r w:rsidR="00D772CA">
        <w:rPr>
          <w:rFonts w:ascii="Arial" w:hAnsi="Arial" w:cs="Arial"/>
          <w:sz w:val="22"/>
          <w:szCs w:val="22"/>
          <w:lang w:eastAsia="zh-CN"/>
        </w:rPr>
        <w:t xml:space="preserve"> transcription factors </w:t>
      </w:r>
      <w:r w:rsidR="002E7405">
        <w:rPr>
          <w:rFonts w:ascii="Arial" w:hAnsi="Arial" w:cs="Arial"/>
          <w:sz w:val="22"/>
          <w:szCs w:val="22"/>
          <w:lang w:eastAsia="zh-CN"/>
        </w:rPr>
        <w:t>(</w:t>
      </w:r>
      <w:proofErr w:type="spellStart"/>
      <w:r w:rsidR="002E7405">
        <w:rPr>
          <w:rFonts w:ascii="Arial" w:hAnsi="Arial" w:cs="Arial"/>
          <w:sz w:val="22"/>
          <w:szCs w:val="22"/>
          <w:lang w:eastAsia="zh-CN"/>
        </w:rPr>
        <w:t>TFs</w:t>
      </w:r>
      <w:proofErr w:type="spellEnd"/>
      <w:r w:rsidR="002E7405">
        <w:rPr>
          <w:rFonts w:ascii="Arial" w:hAnsi="Arial" w:cs="Arial"/>
          <w:sz w:val="22"/>
          <w:szCs w:val="22"/>
          <w:lang w:eastAsia="zh-CN"/>
        </w:rPr>
        <w:t xml:space="preserve">) </w:t>
      </w:r>
      <w:r w:rsidR="00D772CA">
        <w:rPr>
          <w:rFonts w:ascii="Arial" w:hAnsi="Arial" w:cs="Arial"/>
          <w:sz w:val="22"/>
          <w:szCs w:val="22"/>
          <w:lang w:eastAsia="zh-CN"/>
        </w:rPr>
        <w:t>from public databases.</w:t>
      </w:r>
      <w:r>
        <w:rPr>
          <w:rFonts w:ascii="Arial" w:hAnsi="Arial" w:cs="Arial"/>
          <w:sz w:val="22"/>
          <w:szCs w:val="22"/>
          <w:lang w:eastAsia="zh-CN"/>
        </w:rPr>
        <w:t xml:space="preserve"> (C</w:t>
      </w:r>
      <w:r w:rsidR="004E64E0" w:rsidRPr="00CA1B46">
        <w:rPr>
          <w:rFonts w:ascii="Arial" w:hAnsi="Arial" w:cs="Arial"/>
          <w:sz w:val="22"/>
          <w:szCs w:val="22"/>
          <w:lang w:eastAsia="zh-CN"/>
        </w:rPr>
        <w:t xml:space="preserve">) </w:t>
      </w:r>
      <w:r w:rsidR="00D772CA">
        <w:rPr>
          <w:rFonts w:ascii="Arial" w:hAnsi="Arial" w:cs="Arial"/>
          <w:sz w:val="22"/>
          <w:szCs w:val="22"/>
          <w:lang w:eastAsia="zh-CN"/>
        </w:rPr>
        <w:t xml:space="preserve">We identify </w:t>
      </w:r>
      <w:r w:rsidR="004E64E0" w:rsidRPr="00CA1B46">
        <w:rPr>
          <w:rFonts w:ascii="Arial" w:hAnsi="Arial" w:cs="Arial"/>
          <w:sz w:val="22"/>
          <w:szCs w:val="22"/>
          <w:lang w:eastAsia="zh-CN"/>
        </w:rPr>
        <w:t>differential peaks (</w:t>
      </w:r>
      <w:r w:rsidR="002E7405">
        <w:rPr>
          <w:rFonts w:ascii="Arial" w:hAnsi="Arial" w:cs="Arial"/>
          <w:sz w:val="22"/>
          <w:szCs w:val="22"/>
          <w:lang w:eastAsia="zh-CN"/>
        </w:rPr>
        <w:t xml:space="preserve">DP; </w:t>
      </w:r>
      <w:r w:rsidR="004E64E0" w:rsidRPr="00CA1B46">
        <w:rPr>
          <w:rFonts w:ascii="Arial" w:hAnsi="Arial" w:cs="Arial"/>
          <w:sz w:val="22"/>
          <w:szCs w:val="22"/>
          <w:lang w:eastAsia="zh-CN"/>
        </w:rPr>
        <w:t xml:space="preserve">i.e. PU.1 peaks) </w:t>
      </w:r>
      <w:r w:rsidR="00D772CA">
        <w:rPr>
          <w:rFonts w:ascii="Arial" w:hAnsi="Arial" w:cs="Arial"/>
          <w:sz w:val="22"/>
          <w:szCs w:val="22"/>
          <w:lang w:eastAsia="zh-CN"/>
        </w:rPr>
        <w:t>close to</w:t>
      </w:r>
      <w:r w:rsidR="00D772CA" w:rsidRPr="00CA1B46">
        <w:rPr>
          <w:rFonts w:ascii="Arial" w:hAnsi="Arial" w:cs="Arial"/>
          <w:sz w:val="22"/>
          <w:szCs w:val="22"/>
          <w:lang w:eastAsia="zh-CN"/>
        </w:rPr>
        <w:t xml:space="preserve"> </w:t>
      </w:r>
      <w:r w:rsidR="004E64E0" w:rsidRPr="00CA1B46">
        <w:rPr>
          <w:rFonts w:ascii="Arial" w:hAnsi="Arial" w:cs="Arial"/>
          <w:sz w:val="22"/>
          <w:szCs w:val="22"/>
          <w:lang w:eastAsia="zh-CN"/>
        </w:rPr>
        <w:t>diff</w:t>
      </w:r>
      <w:r>
        <w:rPr>
          <w:rFonts w:ascii="Arial" w:hAnsi="Arial" w:cs="Arial"/>
          <w:sz w:val="22"/>
          <w:szCs w:val="22"/>
          <w:lang w:eastAsia="zh-CN"/>
        </w:rPr>
        <w:t xml:space="preserve">erentially expressed </w:t>
      </w:r>
      <w:r w:rsidR="002E7405">
        <w:rPr>
          <w:rFonts w:ascii="Arial" w:hAnsi="Arial" w:cs="Arial"/>
          <w:sz w:val="22"/>
          <w:szCs w:val="22"/>
          <w:lang w:eastAsia="zh-CN"/>
        </w:rPr>
        <w:t xml:space="preserve">(DE) </w:t>
      </w:r>
      <w:r>
        <w:rPr>
          <w:rFonts w:ascii="Arial" w:hAnsi="Arial" w:cs="Arial"/>
          <w:sz w:val="22"/>
          <w:szCs w:val="22"/>
          <w:lang w:eastAsia="zh-CN"/>
        </w:rPr>
        <w:t>genes of (A)</w:t>
      </w:r>
      <w:r w:rsidR="00D772CA">
        <w:rPr>
          <w:rFonts w:ascii="Arial" w:hAnsi="Arial" w:cs="Arial"/>
          <w:sz w:val="22"/>
          <w:szCs w:val="22"/>
          <w:lang w:eastAsia="zh-CN"/>
        </w:rPr>
        <w:t xml:space="preserve"> in the same cell type, i.e. </w:t>
      </w:r>
      <w:proofErr w:type="spellStart"/>
      <w:proofErr w:type="gramStart"/>
      <w:r w:rsidR="00D772CA">
        <w:rPr>
          <w:rFonts w:ascii="Arial" w:hAnsi="Arial" w:cs="Arial"/>
          <w:sz w:val="22"/>
          <w:szCs w:val="22"/>
          <w:lang w:eastAsia="zh-CN"/>
        </w:rPr>
        <w:t>cDC</w:t>
      </w:r>
      <w:proofErr w:type="spellEnd"/>
      <w:proofErr w:type="gramEnd"/>
      <w:r w:rsidR="00D772CA">
        <w:rPr>
          <w:rFonts w:ascii="Arial" w:hAnsi="Arial" w:cs="Arial"/>
          <w:sz w:val="22"/>
          <w:szCs w:val="22"/>
          <w:lang w:eastAsia="zh-CN"/>
        </w:rPr>
        <w:t xml:space="preserve"> differential peaks close to </w:t>
      </w:r>
      <w:proofErr w:type="spellStart"/>
      <w:r w:rsidR="00D772CA">
        <w:rPr>
          <w:rFonts w:ascii="Arial" w:hAnsi="Arial" w:cs="Arial"/>
          <w:sz w:val="22"/>
          <w:szCs w:val="22"/>
          <w:lang w:eastAsia="zh-CN"/>
        </w:rPr>
        <w:t>cDC</w:t>
      </w:r>
      <w:proofErr w:type="spellEnd"/>
      <w:r w:rsidR="00D772CA">
        <w:rPr>
          <w:rFonts w:ascii="Arial" w:hAnsi="Arial" w:cs="Arial"/>
          <w:sz w:val="22"/>
          <w:szCs w:val="22"/>
          <w:lang w:eastAsia="zh-CN"/>
        </w:rPr>
        <w:t xml:space="preserve"> differential genes</w:t>
      </w:r>
      <w:r>
        <w:rPr>
          <w:rFonts w:ascii="Arial" w:hAnsi="Arial" w:cs="Arial"/>
          <w:sz w:val="22"/>
          <w:szCs w:val="22"/>
          <w:lang w:eastAsia="zh-CN"/>
        </w:rPr>
        <w:t>. (D</w:t>
      </w:r>
      <w:r w:rsidR="004E64E0" w:rsidRPr="00CA1B46">
        <w:rPr>
          <w:rFonts w:ascii="Arial" w:hAnsi="Arial" w:cs="Arial"/>
          <w:sz w:val="22"/>
          <w:szCs w:val="22"/>
          <w:lang w:eastAsia="zh-CN"/>
        </w:rPr>
        <w:t xml:space="preserve">) Motif search </w:t>
      </w:r>
      <w:r w:rsidR="00154DD1">
        <w:rPr>
          <w:rFonts w:ascii="Arial" w:hAnsi="Arial" w:cs="Arial"/>
          <w:sz w:val="22"/>
          <w:szCs w:val="22"/>
          <w:lang w:eastAsia="zh-CN"/>
        </w:rPr>
        <w:t xml:space="preserve">from </w:t>
      </w:r>
      <w:r w:rsidR="00D772CA">
        <w:rPr>
          <w:rFonts w:ascii="Arial" w:hAnsi="Arial" w:cs="Arial"/>
          <w:sz w:val="22"/>
          <w:szCs w:val="22"/>
          <w:lang w:eastAsia="zh-CN"/>
        </w:rPr>
        <w:t xml:space="preserve">(B) </w:t>
      </w:r>
      <w:r w:rsidR="004E64E0" w:rsidRPr="00CA1B46">
        <w:rPr>
          <w:rFonts w:ascii="Arial" w:hAnsi="Arial" w:cs="Arial"/>
          <w:sz w:val="22"/>
          <w:szCs w:val="22"/>
          <w:lang w:eastAsia="zh-CN"/>
        </w:rPr>
        <w:t>with</w:t>
      </w:r>
      <w:r>
        <w:rPr>
          <w:rFonts w:ascii="Arial" w:hAnsi="Arial" w:cs="Arial"/>
          <w:sz w:val="22"/>
          <w:szCs w:val="22"/>
          <w:lang w:eastAsia="zh-CN"/>
        </w:rPr>
        <w:t>in identified peak regions of (C). (E</w:t>
      </w:r>
      <w:r w:rsidR="004E64E0" w:rsidRPr="00CA1B46">
        <w:rPr>
          <w:rFonts w:ascii="Arial" w:hAnsi="Arial" w:cs="Arial"/>
          <w:sz w:val="22"/>
          <w:szCs w:val="22"/>
          <w:lang w:eastAsia="zh-CN"/>
        </w:rPr>
        <w:t>) Enrichment analysis of transcription factor motifs with</w:t>
      </w:r>
      <w:r>
        <w:rPr>
          <w:rFonts w:ascii="Arial" w:hAnsi="Arial" w:cs="Arial"/>
          <w:sz w:val="22"/>
          <w:szCs w:val="22"/>
          <w:lang w:eastAsia="zh-CN"/>
        </w:rPr>
        <w:t xml:space="preserve">in </w:t>
      </w:r>
      <w:r w:rsidR="00D772CA">
        <w:rPr>
          <w:rFonts w:ascii="Arial" w:hAnsi="Arial" w:cs="Arial"/>
          <w:sz w:val="22"/>
          <w:szCs w:val="22"/>
          <w:lang w:eastAsia="zh-CN"/>
        </w:rPr>
        <w:t xml:space="preserve">differential peaks </w:t>
      </w:r>
      <w:r w:rsidR="00515549">
        <w:rPr>
          <w:rFonts w:ascii="Arial" w:hAnsi="Arial" w:cs="Arial"/>
          <w:sz w:val="22"/>
          <w:szCs w:val="22"/>
          <w:lang w:eastAsia="zh-CN"/>
        </w:rPr>
        <w:t xml:space="preserve">(DP) </w:t>
      </w:r>
      <w:r w:rsidR="00D772CA">
        <w:rPr>
          <w:rFonts w:ascii="Arial" w:hAnsi="Arial" w:cs="Arial"/>
          <w:sz w:val="22"/>
          <w:szCs w:val="22"/>
          <w:lang w:eastAsia="zh-CN"/>
        </w:rPr>
        <w:t>of</w:t>
      </w:r>
      <w:r>
        <w:rPr>
          <w:rFonts w:ascii="Arial" w:hAnsi="Arial" w:cs="Arial"/>
          <w:sz w:val="22"/>
          <w:szCs w:val="22"/>
          <w:lang w:eastAsia="zh-CN"/>
        </w:rPr>
        <w:t xml:space="preserve"> (C)</w:t>
      </w:r>
      <w:r w:rsidR="00154DD1">
        <w:rPr>
          <w:rFonts w:ascii="Arial" w:hAnsi="Arial" w:cs="Arial"/>
          <w:sz w:val="22"/>
          <w:szCs w:val="22"/>
          <w:lang w:eastAsia="zh-CN"/>
        </w:rPr>
        <w:t xml:space="preserve"> indicates transcription factors co-binding with PU.1 on a cell specific manner</w:t>
      </w:r>
      <w:r>
        <w:rPr>
          <w:rFonts w:ascii="Arial" w:hAnsi="Arial" w:cs="Arial"/>
          <w:sz w:val="22"/>
          <w:szCs w:val="22"/>
          <w:lang w:eastAsia="zh-CN"/>
        </w:rPr>
        <w:t>. (F</w:t>
      </w:r>
      <w:r w:rsidR="004E64E0" w:rsidRPr="00CA1B46">
        <w:rPr>
          <w:rFonts w:ascii="Arial" w:hAnsi="Arial" w:cs="Arial"/>
          <w:sz w:val="22"/>
          <w:szCs w:val="22"/>
          <w:lang w:eastAsia="zh-CN"/>
        </w:rPr>
        <w:t>) Construction of cell type specific transcription factor regulatory networks</w:t>
      </w:r>
      <w:r w:rsidR="00154DD1">
        <w:rPr>
          <w:rFonts w:ascii="Arial" w:hAnsi="Arial" w:cs="Arial"/>
          <w:sz w:val="22"/>
          <w:szCs w:val="22"/>
          <w:lang w:eastAsia="zh-CN"/>
        </w:rPr>
        <w:t xml:space="preserve"> by</w:t>
      </w:r>
      <w:r w:rsidR="00D772CA">
        <w:rPr>
          <w:rFonts w:ascii="Arial" w:hAnsi="Arial" w:cs="Arial"/>
          <w:sz w:val="22"/>
          <w:szCs w:val="22"/>
          <w:lang w:eastAsia="zh-CN"/>
        </w:rPr>
        <w:t xml:space="preserve"> connecting </w:t>
      </w:r>
      <w:r w:rsidR="00154DD1">
        <w:rPr>
          <w:rFonts w:ascii="Arial" w:hAnsi="Arial" w:cs="Arial"/>
          <w:sz w:val="22"/>
          <w:szCs w:val="22"/>
          <w:lang w:eastAsia="zh-CN"/>
        </w:rPr>
        <w:t xml:space="preserve">enriched </w:t>
      </w:r>
      <w:r w:rsidR="00D772CA">
        <w:rPr>
          <w:rFonts w:ascii="Arial" w:hAnsi="Arial" w:cs="Arial"/>
          <w:sz w:val="22"/>
          <w:szCs w:val="22"/>
          <w:lang w:eastAsia="zh-CN"/>
        </w:rPr>
        <w:t>transcription factors to its putative target</w:t>
      </w:r>
      <w:r w:rsidR="00154DD1">
        <w:rPr>
          <w:rFonts w:ascii="Arial" w:hAnsi="Arial" w:cs="Arial"/>
          <w:sz w:val="22"/>
          <w:szCs w:val="22"/>
          <w:lang w:eastAsia="zh-CN"/>
        </w:rPr>
        <w:t>s</w:t>
      </w:r>
      <w:r w:rsidR="00D772CA">
        <w:rPr>
          <w:rFonts w:ascii="Arial" w:hAnsi="Arial" w:cs="Arial"/>
          <w:sz w:val="22"/>
          <w:szCs w:val="22"/>
          <w:lang w:eastAsia="zh-CN"/>
        </w:rPr>
        <w:t xml:space="preserve">. For example, Ap1 has an edge to Bcl6 because: Bcl6 is up-regulated in </w:t>
      </w:r>
      <w:proofErr w:type="spellStart"/>
      <w:r w:rsidR="00D772CA">
        <w:rPr>
          <w:rFonts w:ascii="Arial" w:hAnsi="Arial" w:cs="Arial"/>
          <w:sz w:val="22"/>
          <w:szCs w:val="22"/>
          <w:lang w:eastAsia="zh-CN"/>
        </w:rPr>
        <w:t>cDC</w:t>
      </w:r>
      <w:proofErr w:type="spellEnd"/>
      <w:r w:rsidR="00D772CA">
        <w:rPr>
          <w:rFonts w:ascii="Arial" w:hAnsi="Arial" w:cs="Arial"/>
          <w:sz w:val="22"/>
          <w:szCs w:val="22"/>
          <w:lang w:eastAsia="zh-CN"/>
        </w:rPr>
        <w:t>, Bcl6 has a</w:t>
      </w:r>
      <w:ins w:id="12" w:author="Heike" w:date="2014-08-03T21:54:00Z">
        <w:r w:rsidR="00F07936">
          <w:rPr>
            <w:rFonts w:ascii="Arial" w:hAnsi="Arial" w:cs="Arial"/>
            <w:sz w:val="22"/>
            <w:szCs w:val="22"/>
            <w:lang w:eastAsia="zh-CN"/>
          </w:rPr>
          <w:t>n</w:t>
        </w:r>
      </w:ins>
      <w:r w:rsidR="00D772CA">
        <w:rPr>
          <w:rFonts w:ascii="Arial" w:hAnsi="Arial" w:cs="Arial"/>
          <w:sz w:val="22"/>
          <w:szCs w:val="22"/>
          <w:lang w:eastAsia="zh-CN"/>
        </w:rPr>
        <w:t xml:space="preserve"> Ap1 binding site on a </w:t>
      </w:r>
      <w:proofErr w:type="spellStart"/>
      <w:r w:rsidR="00D772CA">
        <w:rPr>
          <w:rFonts w:ascii="Arial" w:hAnsi="Arial" w:cs="Arial"/>
          <w:sz w:val="22"/>
          <w:szCs w:val="22"/>
          <w:lang w:eastAsia="zh-CN"/>
        </w:rPr>
        <w:t>cDC</w:t>
      </w:r>
      <w:proofErr w:type="spellEnd"/>
      <w:r w:rsidR="00D772CA">
        <w:rPr>
          <w:rFonts w:ascii="Arial" w:hAnsi="Arial" w:cs="Arial"/>
          <w:sz w:val="22"/>
          <w:szCs w:val="22"/>
          <w:lang w:eastAsia="zh-CN"/>
        </w:rPr>
        <w:t xml:space="preserve"> differential peak close to its promoter and Ap1 </w:t>
      </w:r>
      <w:r w:rsidR="00154DD1">
        <w:rPr>
          <w:rFonts w:ascii="Arial" w:hAnsi="Arial" w:cs="Arial"/>
          <w:sz w:val="22"/>
          <w:szCs w:val="22"/>
          <w:lang w:eastAsia="zh-CN"/>
        </w:rPr>
        <w:t xml:space="preserve">binding </w:t>
      </w:r>
      <w:r w:rsidR="00D772CA">
        <w:rPr>
          <w:rFonts w:ascii="Arial" w:hAnsi="Arial" w:cs="Arial"/>
          <w:sz w:val="22"/>
          <w:szCs w:val="22"/>
          <w:lang w:eastAsia="zh-CN"/>
        </w:rPr>
        <w:t xml:space="preserve">is enriched </w:t>
      </w:r>
      <w:r w:rsidR="00154DD1">
        <w:rPr>
          <w:rFonts w:ascii="Arial" w:hAnsi="Arial" w:cs="Arial"/>
          <w:sz w:val="22"/>
          <w:szCs w:val="22"/>
          <w:lang w:eastAsia="zh-CN"/>
        </w:rPr>
        <w:t>within</w:t>
      </w:r>
      <w:r w:rsidR="00D772CA">
        <w:rPr>
          <w:rFonts w:ascii="Arial" w:hAnsi="Arial" w:cs="Arial"/>
          <w:sz w:val="22"/>
          <w:szCs w:val="22"/>
          <w:lang w:eastAsia="zh-CN"/>
        </w:rPr>
        <w:t xml:space="preserve"> </w:t>
      </w:r>
      <w:proofErr w:type="spellStart"/>
      <w:r w:rsidR="00D772CA">
        <w:rPr>
          <w:rFonts w:ascii="Arial" w:hAnsi="Arial" w:cs="Arial"/>
          <w:sz w:val="22"/>
          <w:szCs w:val="22"/>
          <w:lang w:eastAsia="zh-CN"/>
        </w:rPr>
        <w:t>cDC</w:t>
      </w:r>
      <w:proofErr w:type="spellEnd"/>
      <w:r w:rsidR="00D772CA">
        <w:rPr>
          <w:rFonts w:ascii="Arial" w:hAnsi="Arial" w:cs="Arial"/>
          <w:sz w:val="22"/>
          <w:szCs w:val="22"/>
          <w:lang w:eastAsia="zh-CN"/>
        </w:rPr>
        <w:t xml:space="preserve"> differential peaks. </w:t>
      </w:r>
    </w:p>
    <w:p w:rsidR="004E64E0" w:rsidRPr="00CA1B46" w:rsidRDefault="004E64E0" w:rsidP="004E64E0">
      <w:pPr>
        <w:spacing w:line="480" w:lineRule="auto"/>
        <w:jc w:val="both"/>
        <w:rPr>
          <w:rFonts w:ascii="Arial" w:hAnsi="Arial" w:cs="Arial"/>
          <w:sz w:val="22"/>
          <w:szCs w:val="22"/>
          <w:lang w:eastAsia="zh-CN"/>
        </w:rPr>
      </w:pPr>
    </w:p>
    <w:p w:rsidR="004E64E0" w:rsidRPr="00CA1B46" w:rsidRDefault="003C375D" w:rsidP="004E64E0">
      <w:pPr>
        <w:spacing w:line="480" w:lineRule="auto"/>
        <w:jc w:val="both"/>
        <w:rPr>
          <w:rFonts w:ascii="Arial" w:hAnsi="Arial" w:cs="Arial"/>
          <w:b/>
          <w:sz w:val="22"/>
          <w:szCs w:val="22"/>
        </w:rPr>
      </w:pPr>
      <w:r>
        <w:rPr>
          <w:rFonts w:ascii="Arial" w:hAnsi="Arial" w:cs="Arial"/>
          <w:b/>
          <w:sz w:val="22"/>
          <w:szCs w:val="22"/>
        </w:rPr>
        <w:t>Supplemental Figure 8</w:t>
      </w:r>
    </w:p>
    <w:p w:rsidR="004E64E0" w:rsidRPr="00CA1B46" w:rsidRDefault="00515549" w:rsidP="004E64E0">
      <w:pPr>
        <w:spacing w:line="480" w:lineRule="auto"/>
        <w:jc w:val="both"/>
        <w:rPr>
          <w:rFonts w:ascii="Arial" w:hAnsi="Arial" w:cs="Arial"/>
          <w:b/>
          <w:sz w:val="22"/>
          <w:szCs w:val="22"/>
        </w:rPr>
      </w:pPr>
      <w:proofErr w:type="gramStart"/>
      <w:r>
        <w:rPr>
          <w:rFonts w:ascii="Arial" w:hAnsi="Arial" w:cs="Arial"/>
          <w:b/>
          <w:sz w:val="22"/>
          <w:szCs w:val="22"/>
        </w:rPr>
        <w:t>The gene expression pattern</w:t>
      </w:r>
      <w:r w:rsidR="004E64E0" w:rsidRPr="00CA1B46">
        <w:rPr>
          <w:rFonts w:ascii="Arial" w:hAnsi="Arial" w:cs="Arial"/>
          <w:b/>
          <w:sz w:val="22"/>
          <w:szCs w:val="22"/>
        </w:rPr>
        <w:t xml:space="preserve"> of PU.1 co-binding transcription factors.</w:t>
      </w:r>
      <w:proofErr w:type="gramEnd"/>
    </w:p>
    <w:p w:rsidR="004E64E0" w:rsidRPr="00CA1B46" w:rsidRDefault="004E64E0" w:rsidP="004E64E0">
      <w:pPr>
        <w:widowControl w:val="0"/>
        <w:autoSpaceDE w:val="0"/>
        <w:autoSpaceDN w:val="0"/>
        <w:adjustRightInd w:val="0"/>
        <w:spacing w:line="480" w:lineRule="auto"/>
        <w:jc w:val="both"/>
        <w:rPr>
          <w:rFonts w:ascii="Arial" w:hAnsi="Arial" w:cs="Arial"/>
          <w:sz w:val="22"/>
          <w:szCs w:val="22"/>
        </w:rPr>
      </w:pPr>
      <w:r w:rsidRPr="00CA1B46">
        <w:rPr>
          <w:rFonts w:ascii="Arial" w:hAnsi="Arial" w:cs="Arial"/>
          <w:sz w:val="22"/>
          <w:szCs w:val="22"/>
        </w:rPr>
        <w:t xml:space="preserve">Gene expression of </w:t>
      </w:r>
      <w:r w:rsidR="00101528">
        <w:rPr>
          <w:rFonts w:ascii="Arial" w:hAnsi="Arial" w:cs="Arial"/>
          <w:sz w:val="22"/>
          <w:szCs w:val="22"/>
        </w:rPr>
        <w:t xml:space="preserve">potential </w:t>
      </w:r>
      <w:r w:rsidRPr="00CA1B46">
        <w:rPr>
          <w:rFonts w:ascii="Arial" w:hAnsi="Arial" w:cs="Arial"/>
          <w:sz w:val="22"/>
          <w:szCs w:val="22"/>
        </w:rPr>
        <w:t>PU.1 co-bindin</w:t>
      </w:r>
      <w:r w:rsidR="001B3089">
        <w:rPr>
          <w:rFonts w:ascii="Arial" w:hAnsi="Arial" w:cs="Arial"/>
          <w:sz w:val="22"/>
          <w:szCs w:val="22"/>
        </w:rPr>
        <w:t>g</w:t>
      </w:r>
      <w:r w:rsidR="00101528">
        <w:rPr>
          <w:rFonts w:ascii="Arial" w:hAnsi="Arial" w:cs="Arial"/>
          <w:sz w:val="22"/>
          <w:szCs w:val="22"/>
        </w:rPr>
        <w:t xml:space="preserve"> transcription factors of Fig. 5</w:t>
      </w:r>
      <w:r w:rsidR="001B3089">
        <w:rPr>
          <w:rFonts w:ascii="Arial" w:hAnsi="Arial" w:cs="Arial"/>
          <w:sz w:val="22"/>
          <w:szCs w:val="22"/>
        </w:rPr>
        <w:t>A</w:t>
      </w:r>
      <w:r w:rsidR="00101528">
        <w:rPr>
          <w:rFonts w:ascii="Arial" w:hAnsi="Arial" w:cs="Arial"/>
          <w:sz w:val="22"/>
          <w:szCs w:val="22"/>
        </w:rPr>
        <w:t xml:space="preserve"> </w:t>
      </w:r>
      <w:r w:rsidRPr="00CA1B46">
        <w:rPr>
          <w:rFonts w:ascii="Arial" w:hAnsi="Arial" w:cs="Arial"/>
          <w:sz w:val="22"/>
          <w:szCs w:val="22"/>
        </w:rPr>
        <w:t xml:space="preserve">in MPP, CDP, </w:t>
      </w:r>
      <w:proofErr w:type="spellStart"/>
      <w:proofErr w:type="gramStart"/>
      <w:r w:rsidRPr="00CA1B46">
        <w:rPr>
          <w:rFonts w:ascii="Arial" w:hAnsi="Arial" w:cs="Arial"/>
          <w:sz w:val="22"/>
          <w:szCs w:val="22"/>
        </w:rPr>
        <w:t>cDC</w:t>
      </w:r>
      <w:proofErr w:type="spellEnd"/>
      <w:proofErr w:type="gramEnd"/>
      <w:r w:rsidRPr="00CA1B46">
        <w:rPr>
          <w:rFonts w:ascii="Arial" w:hAnsi="Arial" w:cs="Arial"/>
          <w:sz w:val="22"/>
          <w:szCs w:val="22"/>
        </w:rPr>
        <w:t xml:space="preserve"> and </w:t>
      </w:r>
      <w:proofErr w:type="spellStart"/>
      <w:r w:rsidRPr="00CA1B46">
        <w:rPr>
          <w:rFonts w:ascii="Arial" w:hAnsi="Arial" w:cs="Arial"/>
          <w:sz w:val="22"/>
          <w:szCs w:val="22"/>
        </w:rPr>
        <w:t>pDC</w:t>
      </w:r>
      <w:proofErr w:type="spellEnd"/>
      <w:r w:rsidRPr="00CA1B46">
        <w:rPr>
          <w:rFonts w:ascii="Arial" w:hAnsi="Arial" w:cs="Arial"/>
          <w:sz w:val="22"/>
          <w:szCs w:val="22"/>
        </w:rPr>
        <w:t xml:space="preserve"> is depicted in heat</w:t>
      </w:r>
      <w:r w:rsidR="004B2C46">
        <w:rPr>
          <w:rFonts w:ascii="Arial" w:hAnsi="Arial" w:cs="Arial"/>
          <w:sz w:val="22"/>
          <w:szCs w:val="22"/>
        </w:rPr>
        <w:t xml:space="preserve"> </w:t>
      </w:r>
      <w:r w:rsidRPr="00CA1B46">
        <w:rPr>
          <w:rFonts w:ascii="Arial" w:hAnsi="Arial" w:cs="Arial"/>
          <w:sz w:val="22"/>
          <w:szCs w:val="22"/>
        </w:rPr>
        <w:t xml:space="preserve">map format. </w:t>
      </w:r>
      <w:r w:rsidRPr="00CA1B46">
        <w:rPr>
          <w:rFonts w:ascii="Arial" w:hAnsi="Arial" w:cs="Arial"/>
          <w:sz w:val="22"/>
          <w:szCs w:val="22"/>
          <w:lang w:eastAsia="zh-CN"/>
        </w:rPr>
        <w:t>Red,</w:t>
      </w:r>
      <w:r w:rsidR="00515549">
        <w:rPr>
          <w:rFonts w:ascii="Arial" w:hAnsi="Arial" w:cs="Arial"/>
          <w:sz w:val="22"/>
          <w:szCs w:val="22"/>
          <w:lang w:eastAsia="zh-CN"/>
        </w:rPr>
        <w:t xml:space="preserve"> high expression;</w:t>
      </w:r>
      <w:r w:rsidRPr="00CA1B46">
        <w:rPr>
          <w:rFonts w:ascii="Arial" w:hAnsi="Arial" w:cs="Arial"/>
          <w:sz w:val="22"/>
          <w:szCs w:val="22"/>
          <w:lang w:eastAsia="zh-CN"/>
        </w:rPr>
        <w:t xml:space="preserve"> blue, low expression.</w:t>
      </w:r>
      <w:r w:rsidR="00515549">
        <w:rPr>
          <w:rFonts w:ascii="Arial" w:hAnsi="Arial" w:cs="Arial"/>
          <w:sz w:val="22"/>
          <w:szCs w:val="22"/>
          <w:lang w:eastAsia="zh-CN"/>
        </w:rPr>
        <w:t xml:space="preserve"> </w:t>
      </w:r>
      <w:r w:rsidR="008D3266">
        <w:rPr>
          <w:rFonts w:ascii="Arial" w:hAnsi="Arial" w:cs="Arial"/>
          <w:sz w:val="22"/>
          <w:szCs w:val="22"/>
          <w:lang w:eastAsia="zh-CN"/>
        </w:rPr>
        <w:t xml:space="preserve">Transcription factors whose enrichment pattern (Fig 5A) fits the expression profiles are marked in red. </w:t>
      </w:r>
    </w:p>
    <w:p w:rsidR="004E64E0" w:rsidRDefault="004E64E0" w:rsidP="004E64E0">
      <w:pPr>
        <w:spacing w:line="480" w:lineRule="auto"/>
        <w:jc w:val="both"/>
        <w:rPr>
          <w:rFonts w:ascii="Arial" w:hAnsi="Arial" w:cs="Arial"/>
          <w:sz w:val="22"/>
          <w:szCs w:val="22"/>
          <w:lang w:eastAsia="zh-CN"/>
        </w:rPr>
      </w:pPr>
    </w:p>
    <w:p w:rsidR="00965494" w:rsidRDefault="00965494"/>
    <w:p w:rsidR="00965494" w:rsidRDefault="00965494"/>
    <w:p w:rsidR="00965494" w:rsidRPr="00965494" w:rsidRDefault="00EF0475" w:rsidP="00965494">
      <w:pPr>
        <w:ind w:left="720" w:hanging="720"/>
        <w:rPr>
          <w:rFonts w:ascii="Cambria" w:hAnsi="Cambria"/>
          <w:noProof/>
        </w:rPr>
      </w:pPr>
      <w:r>
        <w:fldChar w:fldCharType="begin"/>
      </w:r>
      <w:r w:rsidR="00965494">
        <w:instrText xml:space="preserve"> ADDIN EN.REFLIST </w:instrText>
      </w:r>
      <w:r>
        <w:fldChar w:fldCharType="separate"/>
      </w:r>
      <w:bookmarkStart w:id="13" w:name="_ENREF_1"/>
      <w:r w:rsidR="00965494" w:rsidRPr="00965494">
        <w:rPr>
          <w:rFonts w:ascii="Cambria" w:hAnsi="Cambria"/>
          <w:noProof/>
        </w:rPr>
        <w:t>1.</w:t>
      </w:r>
      <w:r w:rsidR="00965494" w:rsidRPr="00965494">
        <w:rPr>
          <w:rFonts w:ascii="Cambria" w:hAnsi="Cambria"/>
          <w:noProof/>
        </w:rPr>
        <w:tab/>
        <w:t xml:space="preserve">Miller JC, Brown BD, Shay T, Gautier EL, Jojic V, Cohain A, Pandey G, Leboeuf M, Elpek KG, Helft J, et al: </w:t>
      </w:r>
      <w:r w:rsidR="00965494" w:rsidRPr="00965494">
        <w:rPr>
          <w:rFonts w:ascii="Cambria" w:hAnsi="Cambria"/>
          <w:b/>
          <w:noProof/>
        </w:rPr>
        <w:t>Deciphering the transcriptional network of the dendritic cell lineage.</w:t>
      </w:r>
      <w:r w:rsidR="00965494" w:rsidRPr="00965494">
        <w:rPr>
          <w:rFonts w:ascii="Cambria" w:hAnsi="Cambria"/>
          <w:noProof/>
        </w:rPr>
        <w:t xml:space="preserve"> </w:t>
      </w:r>
      <w:r w:rsidR="00965494" w:rsidRPr="00965494">
        <w:rPr>
          <w:rFonts w:ascii="Cambria" w:hAnsi="Cambria"/>
          <w:i/>
          <w:noProof/>
        </w:rPr>
        <w:t xml:space="preserve">Nat Immunol </w:t>
      </w:r>
      <w:r w:rsidR="00965494" w:rsidRPr="00965494">
        <w:rPr>
          <w:rFonts w:ascii="Cambria" w:hAnsi="Cambria"/>
          <w:noProof/>
        </w:rPr>
        <w:t>2012.</w:t>
      </w:r>
      <w:bookmarkEnd w:id="13"/>
    </w:p>
    <w:p w:rsidR="00965494" w:rsidRDefault="00965494" w:rsidP="00965494">
      <w:pPr>
        <w:rPr>
          <w:rFonts w:ascii="Cambria" w:hAnsi="Cambria"/>
          <w:noProof/>
        </w:rPr>
      </w:pPr>
    </w:p>
    <w:p w:rsidR="00D704C5" w:rsidRDefault="00EF0475">
      <w:r>
        <w:fldChar w:fldCharType="end"/>
      </w:r>
    </w:p>
    <w:sectPr w:rsidR="00D704C5" w:rsidSect="000B7ACB">
      <w:pgSz w:w="11900" w:h="16840"/>
      <w:pgMar w:top="1440" w:right="1800" w:bottom="1440" w:left="1800"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eike" w:date="2014-08-03T19:17:00Z" w:initials="H">
    <w:p w:rsidR="00917FE3" w:rsidRDefault="00917FE3">
      <w:pPr>
        <w:pStyle w:val="CommentText"/>
      </w:pPr>
      <w:r>
        <w:rPr>
          <w:rStyle w:val="CommentReference"/>
        </w:rPr>
        <w:annotationRef/>
      </w:r>
      <w:r>
        <w:t>In the main document you refer to the Figure as Supplemental Figure “S1”. Would it make sense to use the same wording here?</w:t>
      </w:r>
    </w:p>
  </w:comment>
  <w:comment w:id="1" w:author="Heike" w:date="2014-08-03T19:20:00Z" w:initials="H">
    <w:p w:rsidR="00917FE3" w:rsidRDefault="00917FE3">
      <w:pPr>
        <w:pStyle w:val="CommentText"/>
      </w:pPr>
      <w:r>
        <w:rPr>
          <w:rStyle w:val="CommentReference"/>
        </w:rPr>
        <w:annotationRef/>
      </w:r>
      <w:r>
        <w:t>Is this somewhere defined?</w:t>
      </w:r>
    </w:p>
  </w:comment>
  <w:comment w:id="3" w:author="Heike" w:date="2014-08-03T19:23:00Z" w:initials="H">
    <w:p w:rsidR="00917FE3" w:rsidRDefault="00917FE3">
      <w:pPr>
        <w:pStyle w:val="CommentText"/>
      </w:pPr>
      <w:r>
        <w:rPr>
          <w:rStyle w:val="CommentReference"/>
        </w:rPr>
        <w:annotationRef/>
      </w:r>
      <w:r>
        <w:t>I don’t get the exact meaning of this sentence. Why is IRF8 highlighted? Only, because it is impor</w:t>
      </w:r>
      <w:r w:rsidR="00D42E1F">
        <w:t>tant? I understood that only IRF8 is similar to Fig. 1D.</w:t>
      </w:r>
    </w:p>
  </w:comment>
  <w:comment w:id="6" w:author="Heike" w:date="2014-08-03T21:52:00Z" w:initials="H">
    <w:p w:rsidR="00D42E1F" w:rsidRDefault="00D42E1F">
      <w:pPr>
        <w:pStyle w:val="CommentText"/>
      </w:pPr>
      <w:r>
        <w:rPr>
          <w:rStyle w:val="CommentReference"/>
        </w:rPr>
        <w:annotationRef/>
      </w:r>
      <w:r>
        <w:t>Are you allowed t</w:t>
      </w:r>
      <w:r w:rsidR="00F07936">
        <w:t xml:space="preserve">o write here interpretation of </w:t>
      </w:r>
      <w:r>
        <w:t>the data?</w:t>
      </w:r>
    </w:p>
  </w:comment>
  <w:comment w:id="11" w:author="Heike" w:date="2014-08-03T21:52:00Z" w:initials="H">
    <w:p w:rsidR="00D42E1F" w:rsidRDefault="00D42E1F">
      <w:pPr>
        <w:pStyle w:val="CommentText"/>
      </w:pPr>
      <w:r>
        <w:rPr>
          <w:rStyle w:val="CommentReference"/>
        </w:rPr>
        <w:annotationRef/>
      </w:r>
      <w:r>
        <w:t>Are you allowed t</w:t>
      </w:r>
      <w:r w:rsidR="00F07936">
        <w:t xml:space="preserve">o write here interpretation of </w:t>
      </w:r>
      <w:r>
        <w:t>the data?</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oNotTrackMoves/>
  <w:defaultTabStop w:val="720"/>
  <w:characterSpacingControl w:val="doNotCompress"/>
  <w:savePreviewPicture/>
  <w:compat>
    <w:useFELayout/>
  </w:compat>
  <w:docVars>
    <w:docVar w:name="EN.InstantFormat" w:val="&lt;ENInstantFormat&gt;&lt;Enabled&gt;1&lt;/Enabled&gt;&lt;ScanUnformatted&gt;1&lt;/ScanUnformatted&gt;&lt;ScanChanges&gt;1&lt;/ScanChanges&gt;&lt;Suspended&gt;0&lt;/Suspended&gt;&lt;/ENInstantFormat&gt;"/>
    <w:docVar w:name="EN.Layout" w:val="&lt;ENLayout&gt;&lt;Style&gt;biomedcentra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esx020vj0zarpeft21pse9fp9wpxdzwrwtv&quot;&gt;DCnetwork&lt;record-ids&gt;&lt;item&gt;14&lt;/item&gt;&lt;/record-ids&gt;&lt;/item&gt;&lt;/Libraries&gt;"/>
  </w:docVars>
  <w:rsids>
    <w:rsidRoot w:val="004E64E0"/>
    <w:rsid w:val="000752E8"/>
    <w:rsid w:val="00097A7B"/>
    <w:rsid w:val="000B3C75"/>
    <w:rsid w:val="000B713B"/>
    <w:rsid w:val="000B7ACB"/>
    <w:rsid w:val="00101528"/>
    <w:rsid w:val="00154DD1"/>
    <w:rsid w:val="001724E0"/>
    <w:rsid w:val="00183860"/>
    <w:rsid w:val="001B3089"/>
    <w:rsid w:val="001B5120"/>
    <w:rsid w:val="001F3B0B"/>
    <w:rsid w:val="00272A92"/>
    <w:rsid w:val="002E7405"/>
    <w:rsid w:val="003A160B"/>
    <w:rsid w:val="003C375D"/>
    <w:rsid w:val="004078D4"/>
    <w:rsid w:val="004B2C46"/>
    <w:rsid w:val="004E64E0"/>
    <w:rsid w:val="00512C31"/>
    <w:rsid w:val="00515549"/>
    <w:rsid w:val="005A65CA"/>
    <w:rsid w:val="006C0D58"/>
    <w:rsid w:val="006E3DBB"/>
    <w:rsid w:val="00782FAF"/>
    <w:rsid w:val="008D3266"/>
    <w:rsid w:val="00917FE3"/>
    <w:rsid w:val="00965494"/>
    <w:rsid w:val="00992459"/>
    <w:rsid w:val="009944C7"/>
    <w:rsid w:val="00A2244F"/>
    <w:rsid w:val="00A468B2"/>
    <w:rsid w:val="00AB1E51"/>
    <w:rsid w:val="00B75B79"/>
    <w:rsid w:val="00BF7F55"/>
    <w:rsid w:val="00D154D8"/>
    <w:rsid w:val="00D163CE"/>
    <w:rsid w:val="00D42E1F"/>
    <w:rsid w:val="00D704C5"/>
    <w:rsid w:val="00D772CA"/>
    <w:rsid w:val="00DA475B"/>
    <w:rsid w:val="00DD4E94"/>
    <w:rsid w:val="00E24410"/>
    <w:rsid w:val="00E60316"/>
    <w:rsid w:val="00E7185E"/>
    <w:rsid w:val="00ED1642"/>
    <w:rsid w:val="00EF0475"/>
    <w:rsid w:val="00F07936"/>
    <w:rsid w:val="00FC2B12"/>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B7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4E64E0"/>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183860"/>
    <w:rPr>
      <w:sz w:val="18"/>
      <w:szCs w:val="18"/>
    </w:rPr>
  </w:style>
  <w:style w:type="paragraph" w:styleId="CommentText">
    <w:name w:val="annotation text"/>
    <w:basedOn w:val="Normal"/>
    <w:link w:val="CommentTextChar"/>
    <w:uiPriority w:val="99"/>
    <w:semiHidden/>
    <w:unhideWhenUsed/>
    <w:rsid w:val="00183860"/>
  </w:style>
  <w:style w:type="character" w:customStyle="1" w:styleId="CommentTextChar">
    <w:name w:val="Comment Text Char"/>
    <w:basedOn w:val="DefaultParagraphFont"/>
    <w:link w:val="CommentText"/>
    <w:uiPriority w:val="99"/>
    <w:semiHidden/>
    <w:rsid w:val="00183860"/>
  </w:style>
  <w:style w:type="paragraph" w:styleId="CommentSubject">
    <w:name w:val="annotation subject"/>
    <w:basedOn w:val="CommentText"/>
    <w:next w:val="CommentText"/>
    <w:link w:val="CommentSubjectChar"/>
    <w:uiPriority w:val="99"/>
    <w:semiHidden/>
    <w:unhideWhenUsed/>
    <w:rsid w:val="00183860"/>
    <w:rPr>
      <w:b/>
      <w:bCs/>
      <w:sz w:val="20"/>
      <w:szCs w:val="20"/>
    </w:rPr>
  </w:style>
  <w:style w:type="character" w:customStyle="1" w:styleId="CommentSubjectChar">
    <w:name w:val="Comment Subject Char"/>
    <w:basedOn w:val="CommentTextChar"/>
    <w:link w:val="CommentSubject"/>
    <w:uiPriority w:val="99"/>
    <w:semiHidden/>
    <w:rsid w:val="00183860"/>
    <w:rPr>
      <w:b/>
      <w:bCs/>
      <w:sz w:val="20"/>
      <w:szCs w:val="20"/>
    </w:rPr>
  </w:style>
  <w:style w:type="paragraph" w:styleId="BalloonText">
    <w:name w:val="Balloon Text"/>
    <w:basedOn w:val="Normal"/>
    <w:link w:val="BalloonTextChar"/>
    <w:uiPriority w:val="99"/>
    <w:semiHidden/>
    <w:unhideWhenUsed/>
    <w:rsid w:val="001838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3860"/>
    <w:rPr>
      <w:rFonts w:ascii="Lucida Grande" w:hAnsi="Lucida Grande" w:cs="Lucida Grande"/>
      <w:sz w:val="18"/>
      <w:szCs w:val="18"/>
    </w:rPr>
  </w:style>
  <w:style w:type="character" w:styleId="Hyperlink">
    <w:name w:val="Hyperlink"/>
    <w:basedOn w:val="DefaultParagraphFont"/>
    <w:uiPriority w:val="99"/>
    <w:unhideWhenUsed/>
    <w:rsid w:val="0096549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4E0"/>
    <w:pPr>
      <w:spacing w:before="100" w:beforeAutospacing="1" w:after="100" w:afterAutospacing="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750032511">
      <w:bodyDiv w:val="1"/>
      <w:marLeft w:val="0"/>
      <w:marRight w:val="0"/>
      <w:marTop w:val="0"/>
      <w:marBottom w:val="0"/>
      <w:divBdr>
        <w:top w:val="none" w:sz="0" w:space="0" w:color="auto"/>
        <w:left w:val="none" w:sz="0" w:space="0" w:color="auto"/>
        <w:bottom w:val="none" w:sz="0" w:space="0" w:color="auto"/>
        <w:right w:val="none" w:sz="0" w:space="0" w:color="auto"/>
      </w:divBdr>
      <w:divsChild>
        <w:div w:id="997464295">
          <w:marLeft w:val="0"/>
          <w:marRight w:val="0"/>
          <w:marTop w:val="0"/>
          <w:marBottom w:val="0"/>
          <w:divBdr>
            <w:top w:val="none" w:sz="0" w:space="0" w:color="auto"/>
            <w:left w:val="none" w:sz="0" w:space="0" w:color="auto"/>
            <w:bottom w:val="none" w:sz="0" w:space="0" w:color="auto"/>
            <w:right w:val="none" w:sz="0" w:space="0" w:color="auto"/>
          </w:divBdr>
          <w:divsChild>
            <w:div w:id="1341657157">
              <w:marLeft w:val="0"/>
              <w:marRight w:val="0"/>
              <w:marTop w:val="0"/>
              <w:marBottom w:val="0"/>
              <w:divBdr>
                <w:top w:val="none" w:sz="0" w:space="0" w:color="auto"/>
                <w:left w:val="none" w:sz="0" w:space="0" w:color="auto"/>
                <w:bottom w:val="none" w:sz="0" w:space="0" w:color="auto"/>
                <w:right w:val="none" w:sz="0" w:space="0" w:color="auto"/>
              </w:divBdr>
              <w:divsChild>
                <w:div w:id="11377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831</Words>
  <Characters>4740</Characters>
  <Application>Microsoft Macintosh Word</Application>
  <DocSecurity>0</DocSecurity>
  <Lines>39</Lines>
  <Paragraphs>9</Paragraphs>
  <ScaleCrop>false</ScaleCrop>
  <Company/>
  <LinksUpToDate>false</LinksUpToDate>
  <CharactersWithSpaces>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L</dc:creator>
  <cp:keywords/>
  <dc:description/>
  <cp:lastModifiedBy>Heike</cp:lastModifiedBy>
  <cp:revision>3</cp:revision>
  <cp:lastPrinted>2014-07-30T12:44:00Z</cp:lastPrinted>
  <dcterms:created xsi:type="dcterms:W3CDTF">2014-08-03T17:28:00Z</dcterms:created>
  <dcterms:modified xsi:type="dcterms:W3CDTF">2014-08-03T19:55:00Z</dcterms:modified>
</cp:coreProperties>
</file>